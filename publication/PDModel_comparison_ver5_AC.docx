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7E46CC" w14:textId="1D3373D4" w:rsidR="004B1A7A" w:rsidRPr="00567369" w:rsidRDefault="004B1A7A" w:rsidP="00990964">
      <w:pPr>
        <w:pStyle w:val="Title"/>
        <w:jc w:val="both"/>
        <w:rPr>
          <w:rFonts w:asciiTheme="minorHAnsi" w:hAnsiTheme="minorHAnsi" w:cstheme="minorHAnsi"/>
          <w:b w:val="0"/>
          <w:noProof/>
          <w:sz w:val="32"/>
          <w:szCs w:val="24"/>
          <w:lang w:val="en-GB" w:eastAsia="en-GB"/>
        </w:rPr>
      </w:pPr>
      <w:r w:rsidRPr="00567369">
        <w:rPr>
          <w:rFonts w:asciiTheme="minorHAnsi" w:hAnsiTheme="minorHAnsi" w:cstheme="minorHAnsi"/>
          <w:b w:val="0"/>
          <w:noProof/>
          <w:sz w:val="32"/>
          <w:szCs w:val="24"/>
          <w:lang w:val="en-GB" w:eastAsia="en-GB"/>
        </w:rPr>
        <w:t xml:space="preserve">Benchmarking </w:t>
      </w:r>
      <w:r w:rsidR="009F7E34" w:rsidRPr="00567369">
        <w:rPr>
          <w:rFonts w:asciiTheme="minorHAnsi" w:hAnsiTheme="minorHAnsi" w:cstheme="minorHAnsi"/>
          <w:b w:val="0"/>
          <w:noProof/>
          <w:sz w:val="32"/>
          <w:szCs w:val="24"/>
          <w:lang w:val="en-GB" w:eastAsia="en-GB"/>
        </w:rPr>
        <w:t xml:space="preserve">Computational </w:t>
      </w:r>
      <w:r w:rsidRPr="00567369">
        <w:rPr>
          <w:rFonts w:asciiTheme="minorHAnsi" w:hAnsiTheme="minorHAnsi" w:cstheme="minorHAnsi"/>
          <w:b w:val="0"/>
          <w:noProof/>
          <w:sz w:val="32"/>
          <w:szCs w:val="24"/>
          <w:lang w:val="en-GB" w:eastAsia="en-GB"/>
        </w:rPr>
        <w:t>Peritoneal dialysis Models</w:t>
      </w:r>
      <w:r w:rsidR="009F7E34" w:rsidRPr="00567369">
        <w:rPr>
          <w:rFonts w:asciiTheme="minorHAnsi" w:hAnsiTheme="minorHAnsi" w:cstheme="minorHAnsi"/>
          <w:b w:val="0"/>
          <w:noProof/>
          <w:sz w:val="32"/>
          <w:szCs w:val="24"/>
          <w:lang w:val="en-GB" w:eastAsia="en-GB"/>
        </w:rPr>
        <w:t xml:space="preserve">: a </w:t>
      </w:r>
      <w:commentRangeStart w:id="0"/>
      <w:r w:rsidR="009F7E34" w:rsidRPr="00567369">
        <w:rPr>
          <w:rFonts w:asciiTheme="minorHAnsi" w:hAnsiTheme="minorHAnsi" w:cstheme="minorHAnsi"/>
          <w:b w:val="0"/>
          <w:noProof/>
          <w:sz w:val="32"/>
          <w:szCs w:val="24"/>
          <w:lang w:val="en-GB" w:eastAsia="en-GB"/>
        </w:rPr>
        <w:t xml:space="preserve">comparative </w:t>
      </w:r>
      <w:commentRangeEnd w:id="0"/>
      <w:r w:rsidR="00365A87">
        <w:rPr>
          <w:rStyle w:val="CommentReference"/>
          <w:rFonts w:asciiTheme="minorHAnsi" w:eastAsiaTheme="minorEastAsia" w:hAnsiTheme="minorHAnsi" w:cstheme="minorBidi"/>
          <w:b w:val="0"/>
          <w:bCs w:val="0"/>
          <w:spacing w:val="0"/>
        </w:rPr>
        <w:commentReference w:id="0"/>
      </w:r>
      <w:r w:rsidR="009F7E34" w:rsidRPr="00567369">
        <w:rPr>
          <w:rFonts w:asciiTheme="minorHAnsi" w:hAnsiTheme="minorHAnsi" w:cstheme="minorHAnsi"/>
          <w:b w:val="0"/>
          <w:noProof/>
          <w:sz w:val="32"/>
          <w:szCs w:val="24"/>
          <w:lang w:val="en-GB" w:eastAsia="en-GB"/>
        </w:rPr>
        <w:t>study</w:t>
      </w:r>
    </w:p>
    <w:p w14:paraId="4C3030D5" w14:textId="77777777" w:rsidR="008619CE" w:rsidRPr="00BE5362" w:rsidRDefault="008619CE" w:rsidP="00990964">
      <w:pPr>
        <w:rPr>
          <w:rFonts w:cstheme="minorHAnsi"/>
          <w:szCs w:val="24"/>
          <w:lang w:val="en-US"/>
        </w:rPr>
      </w:pPr>
    </w:p>
    <w:p w14:paraId="312000B6" w14:textId="217AC63E" w:rsidR="008619CE" w:rsidRPr="00BE5362" w:rsidRDefault="008619CE" w:rsidP="00990964">
      <w:pPr>
        <w:rPr>
          <w:rFonts w:cstheme="minorHAnsi"/>
          <w:szCs w:val="24"/>
        </w:rPr>
      </w:pPr>
      <w:r w:rsidRPr="00BE5362">
        <w:rPr>
          <w:rFonts w:cstheme="minorHAnsi"/>
          <w:szCs w:val="24"/>
        </w:rPr>
        <w:t>S Swapnasrita</w:t>
      </w:r>
      <w:r w:rsidRPr="00BE5362">
        <w:rPr>
          <w:rFonts w:cstheme="minorHAnsi"/>
          <w:szCs w:val="24"/>
          <w:vertAlign w:val="superscript"/>
        </w:rPr>
        <w:t>1</w:t>
      </w:r>
      <w:r w:rsidRPr="00BE5362">
        <w:rPr>
          <w:rFonts w:cstheme="minorHAnsi"/>
          <w:szCs w:val="24"/>
        </w:rPr>
        <w:t>, JC de Vries</w:t>
      </w:r>
      <w:r w:rsidRPr="00BE5362">
        <w:rPr>
          <w:rFonts w:cstheme="minorHAnsi"/>
          <w:szCs w:val="24"/>
          <w:vertAlign w:val="superscript"/>
        </w:rPr>
        <w:t>2</w:t>
      </w:r>
      <w:r w:rsidRPr="00BE5362">
        <w:rPr>
          <w:rFonts w:cstheme="minorHAnsi"/>
          <w:szCs w:val="24"/>
        </w:rPr>
        <w:t>,</w:t>
      </w:r>
      <w:r w:rsidRPr="00BE5362">
        <w:rPr>
          <w:rFonts w:cstheme="minorHAnsi"/>
          <w:szCs w:val="24"/>
          <w:vertAlign w:val="superscript"/>
        </w:rPr>
        <w:t xml:space="preserve"> </w:t>
      </w:r>
      <w:r w:rsidR="00F57B77" w:rsidRPr="00BE5362">
        <w:rPr>
          <w:rFonts w:cstheme="minorHAnsi"/>
          <w:szCs w:val="24"/>
        </w:rPr>
        <w:t>CM Öberg</w:t>
      </w:r>
      <w:r w:rsidR="00F57B77" w:rsidRPr="00BE5362">
        <w:rPr>
          <w:rFonts w:cstheme="minorHAnsi"/>
          <w:szCs w:val="24"/>
          <w:vertAlign w:val="superscript"/>
        </w:rPr>
        <w:t>3</w:t>
      </w:r>
      <w:r w:rsidR="00F57B77" w:rsidRPr="00BE5362">
        <w:rPr>
          <w:rStyle w:val="CommentReference"/>
          <w:rFonts w:cstheme="minorHAnsi"/>
          <w:sz w:val="24"/>
          <w:szCs w:val="24"/>
        </w:rPr>
        <w:commentReference w:id="1"/>
      </w:r>
      <w:r w:rsidR="00F57B77" w:rsidRPr="00BE5362">
        <w:rPr>
          <w:rFonts w:cstheme="minorHAnsi"/>
          <w:szCs w:val="24"/>
          <w:vertAlign w:val="superscript"/>
        </w:rPr>
        <w:t xml:space="preserve"> </w:t>
      </w:r>
      <w:r w:rsidR="00F57B77" w:rsidRPr="00BE5362">
        <w:rPr>
          <w:rFonts w:cstheme="minorHAnsi"/>
          <w:szCs w:val="24"/>
        </w:rPr>
        <w:t xml:space="preserve">, </w:t>
      </w:r>
      <w:r w:rsidRPr="00BE5362">
        <w:rPr>
          <w:rFonts w:cstheme="minorHAnsi"/>
          <w:szCs w:val="24"/>
        </w:rPr>
        <w:t>KGF Gerritsen</w:t>
      </w:r>
      <w:r w:rsidRPr="00BE5362">
        <w:rPr>
          <w:rFonts w:cstheme="minorHAnsi"/>
          <w:szCs w:val="24"/>
          <w:vertAlign w:val="superscript"/>
        </w:rPr>
        <w:t>2</w:t>
      </w:r>
      <w:r w:rsidRPr="00BE5362">
        <w:rPr>
          <w:rFonts w:cstheme="minorHAnsi"/>
          <w:szCs w:val="24"/>
        </w:rPr>
        <w:t>, AMF Carlier</w:t>
      </w:r>
      <w:r w:rsidRPr="00BE5362">
        <w:rPr>
          <w:rFonts w:cstheme="minorHAnsi"/>
          <w:szCs w:val="24"/>
          <w:vertAlign w:val="superscript"/>
        </w:rPr>
        <w:t>1</w:t>
      </w:r>
      <w:r w:rsidR="005E3FB1" w:rsidRPr="00BE5362">
        <w:rPr>
          <w:rFonts w:cstheme="minorHAnsi"/>
          <w:szCs w:val="24"/>
        </w:rPr>
        <w:t xml:space="preserve"> </w:t>
      </w:r>
    </w:p>
    <w:p w14:paraId="33C824C1" w14:textId="77777777" w:rsidR="008619CE" w:rsidRPr="00CF024C" w:rsidRDefault="008619CE" w:rsidP="00990964">
      <w:pPr>
        <w:rPr>
          <w:rFonts w:cstheme="minorHAnsi"/>
          <w:szCs w:val="24"/>
          <w:lang w:eastAsia="en-GB"/>
        </w:rPr>
      </w:pPr>
      <w:r w:rsidRPr="00CF024C">
        <w:rPr>
          <w:rFonts w:cstheme="minorHAnsi"/>
          <w:szCs w:val="24"/>
          <w:vertAlign w:val="superscript"/>
        </w:rPr>
        <w:t>1</w:t>
      </w:r>
      <w:r w:rsidRPr="00CF024C">
        <w:rPr>
          <w:rFonts w:cstheme="minorHAnsi"/>
          <w:szCs w:val="24"/>
        </w:rPr>
        <w:t xml:space="preserve"> MERLN Institute for Regenerative Medicine, Maastricht University, </w:t>
      </w:r>
      <w:r w:rsidRPr="00CF024C">
        <w:rPr>
          <w:rFonts w:cstheme="minorHAnsi"/>
          <w:szCs w:val="24"/>
          <w:lang w:eastAsia="en-GB"/>
        </w:rPr>
        <w:t>Universiteitssingel 40, 6229 ER Maastricht, The Netherlands</w:t>
      </w:r>
    </w:p>
    <w:p w14:paraId="2036C367" w14:textId="688E9238" w:rsidR="008619CE" w:rsidRPr="00CF024C" w:rsidRDefault="008619CE" w:rsidP="00990964">
      <w:pPr>
        <w:rPr>
          <w:rFonts w:cstheme="minorHAnsi"/>
          <w:color w:val="222222"/>
          <w:szCs w:val="24"/>
          <w:shd w:val="clear" w:color="auto" w:fill="FFFFFF"/>
          <w:rPrChange w:id="2" w:author="Swapnasrita, Sangita (MERLN)" w:date="2023-04-10T12:01:00Z">
            <w:rPr>
              <w:rFonts w:cstheme="minorHAnsi"/>
              <w:color w:val="222222"/>
              <w:szCs w:val="24"/>
              <w:shd w:val="clear" w:color="auto" w:fill="FFFFFF"/>
              <w:lang w:val="en-US"/>
            </w:rPr>
          </w:rPrChange>
        </w:rPr>
      </w:pPr>
      <w:r w:rsidRPr="00CF024C">
        <w:rPr>
          <w:rFonts w:cstheme="minorHAnsi"/>
          <w:szCs w:val="24"/>
          <w:vertAlign w:val="superscript"/>
          <w:rPrChange w:id="3" w:author="Swapnasrita, Sangita (MERLN)" w:date="2023-04-10T12:01:00Z">
            <w:rPr>
              <w:rFonts w:cstheme="minorHAnsi"/>
              <w:szCs w:val="24"/>
              <w:vertAlign w:val="superscript"/>
              <w:lang w:val="en-US"/>
            </w:rPr>
          </w:rPrChange>
        </w:rPr>
        <w:t>2</w:t>
      </w:r>
      <w:r w:rsidR="00AC6E83" w:rsidRPr="00CF024C">
        <w:rPr>
          <w:rFonts w:cstheme="minorHAnsi"/>
          <w:szCs w:val="24"/>
          <w:vertAlign w:val="superscript"/>
          <w:rPrChange w:id="4" w:author="Swapnasrita, Sangita (MERLN)" w:date="2023-04-10T12:01:00Z">
            <w:rPr>
              <w:rFonts w:cstheme="minorHAnsi"/>
              <w:szCs w:val="24"/>
              <w:vertAlign w:val="superscript"/>
              <w:lang w:val="en-US"/>
            </w:rPr>
          </w:rPrChange>
        </w:rPr>
        <w:t xml:space="preserve"> </w:t>
      </w:r>
      <w:r w:rsidRPr="00CF024C">
        <w:rPr>
          <w:rFonts w:cstheme="minorHAnsi"/>
          <w:color w:val="222222"/>
          <w:szCs w:val="24"/>
          <w:shd w:val="clear" w:color="auto" w:fill="FFFFFF"/>
          <w:rPrChange w:id="5" w:author="Swapnasrita, Sangita (MERLN)" w:date="2023-04-10T12:01:00Z">
            <w:rPr>
              <w:rFonts w:cstheme="minorHAnsi"/>
              <w:color w:val="222222"/>
              <w:szCs w:val="24"/>
              <w:shd w:val="clear" w:color="auto" w:fill="FFFFFF"/>
              <w:lang w:val="en-US"/>
            </w:rPr>
          </w:rPrChange>
        </w:rPr>
        <w:t>Department of Nephrology and Hypertension, University Medical Center Utrecht, Heidelberglaan 100, 3584 CX Utrecht, The Netherlands</w:t>
      </w:r>
    </w:p>
    <w:p w14:paraId="4BD29151" w14:textId="1DA518EB" w:rsidR="005E3FB1" w:rsidRPr="00BE5362" w:rsidRDefault="005E3FB1" w:rsidP="005E3FB1">
      <w:pPr>
        <w:spacing w:after="0"/>
        <w:rPr>
          <w:rFonts w:cstheme="minorHAnsi"/>
          <w:color w:val="222222"/>
          <w:szCs w:val="24"/>
          <w:shd w:val="clear" w:color="auto" w:fill="FFFFFF"/>
          <w:lang w:val="en-GB"/>
        </w:rPr>
      </w:pPr>
      <w:r w:rsidRPr="00BE5362">
        <w:rPr>
          <w:rFonts w:cstheme="minorHAnsi"/>
          <w:color w:val="222222"/>
          <w:szCs w:val="24"/>
          <w:shd w:val="clear" w:color="auto" w:fill="FFFFFF"/>
          <w:vertAlign w:val="superscript"/>
          <w:lang w:val="en-GB"/>
        </w:rPr>
        <w:t>3</w:t>
      </w:r>
      <w:r w:rsidRPr="00BE5362">
        <w:rPr>
          <w:rFonts w:cstheme="minorHAnsi"/>
          <w:color w:val="222222"/>
          <w:szCs w:val="24"/>
          <w:shd w:val="clear" w:color="auto" w:fill="FFFFFF"/>
          <w:lang w:val="en-GB"/>
        </w:rPr>
        <w:t xml:space="preserve"> Department of Clinical Sciences Lund, Division of Nephrology, Skåne University Hospital, Lund</w:t>
      </w:r>
      <w:r w:rsidR="009A0A2C" w:rsidRPr="00BE5362">
        <w:rPr>
          <w:rFonts w:cstheme="minorHAnsi"/>
          <w:color w:val="222222"/>
          <w:szCs w:val="24"/>
          <w:shd w:val="clear" w:color="auto" w:fill="FFFFFF"/>
          <w:lang w:val="en-GB"/>
        </w:rPr>
        <w:t xml:space="preserve"> </w:t>
      </w:r>
      <w:r w:rsidRPr="00BE5362">
        <w:rPr>
          <w:rFonts w:cstheme="minorHAnsi"/>
          <w:color w:val="222222"/>
          <w:szCs w:val="24"/>
          <w:shd w:val="clear" w:color="auto" w:fill="FFFFFF"/>
          <w:lang w:val="en-GB"/>
        </w:rPr>
        <w:t>University, Lund, Sweden</w:t>
      </w:r>
    </w:p>
    <w:p w14:paraId="1D191FF5" w14:textId="77777777" w:rsidR="005E3FB1" w:rsidRPr="00BE5362" w:rsidRDefault="005E3FB1" w:rsidP="00990964">
      <w:pPr>
        <w:rPr>
          <w:rFonts w:cstheme="minorHAnsi"/>
          <w:szCs w:val="24"/>
          <w:lang w:val="en-GB"/>
        </w:rPr>
      </w:pPr>
    </w:p>
    <w:p w14:paraId="6FF2FE3D" w14:textId="77777777" w:rsidR="008619CE" w:rsidRPr="00BE5362" w:rsidRDefault="008619CE" w:rsidP="00990964">
      <w:pPr>
        <w:pStyle w:val="Heading1"/>
        <w:rPr>
          <w:rFonts w:asciiTheme="minorHAnsi" w:hAnsiTheme="minorHAnsi" w:cstheme="minorHAnsi"/>
          <w:b w:val="0"/>
          <w:sz w:val="24"/>
          <w:szCs w:val="24"/>
          <w:lang w:val="en-GB"/>
        </w:rPr>
      </w:pPr>
      <w:r w:rsidRPr="00BE5362">
        <w:rPr>
          <w:rFonts w:asciiTheme="minorHAnsi" w:hAnsiTheme="minorHAnsi" w:cstheme="minorHAnsi"/>
          <w:b w:val="0"/>
          <w:sz w:val="24"/>
          <w:szCs w:val="24"/>
          <w:lang w:val="en-GB"/>
        </w:rPr>
        <w:t>Abstract</w:t>
      </w:r>
    </w:p>
    <w:p w14:paraId="5810505C" w14:textId="6E1FD6CD" w:rsidR="008619CE" w:rsidRDefault="008619CE" w:rsidP="00990964">
      <w:pPr>
        <w:autoSpaceDE w:val="0"/>
        <w:autoSpaceDN w:val="0"/>
        <w:adjustRightInd w:val="0"/>
        <w:spacing w:after="0" w:line="240" w:lineRule="auto"/>
        <w:rPr>
          <w:rFonts w:cstheme="minorHAnsi"/>
          <w:szCs w:val="24"/>
          <w:lang w:val="en-GB"/>
        </w:rPr>
      </w:pPr>
      <w:r w:rsidRPr="00BE5362">
        <w:rPr>
          <w:rFonts w:cstheme="minorHAnsi"/>
          <w:szCs w:val="24"/>
          <w:lang w:val="en-US"/>
        </w:rPr>
        <w:t xml:space="preserve">Peritoneal dialysis (PD) is a gentle form of dialysis, which uses a hypertonic glucose-based solution to remove toxic solutes </w:t>
      </w:r>
      <w:r w:rsidR="00AC2E4C" w:rsidRPr="00BE5362">
        <w:rPr>
          <w:rFonts w:cstheme="minorHAnsi"/>
          <w:szCs w:val="24"/>
          <w:lang w:val="en-US"/>
        </w:rPr>
        <w:t xml:space="preserve">from the blood </w:t>
      </w:r>
      <w:r w:rsidRPr="00BE5362">
        <w:rPr>
          <w:rFonts w:cstheme="minorHAnsi"/>
          <w:szCs w:val="24"/>
          <w:lang w:val="en-US"/>
        </w:rPr>
        <w:t xml:space="preserve">via the abdominal lining of patients with low residual kidney function. </w:t>
      </w:r>
      <w:commentRangeStart w:id="6"/>
      <w:r w:rsidR="0022187F" w:rsidRPr="00BE5362">
        <w:rPr>
          <w:rFonts w:cstheme="minorHAnsi"/>
          <w:i/>
          <w:szCs w:val="24"/>
          <w:lang w:val="en-GB"/>
        </w:rPr>
        <w:t xml:space="preserve">Mathematical modeling is useful </w:t>
      </w:r>
      <w:r w:rsidR="00E954DA">
        <w:rPr>
          <w:rFonts w:cstheme="minorHAnsi"/>
          <w:i/>
          <w:szCs w:val="24"/>
          <w:lang w:val="en-GB"/>
        </w:rPr>
        <w:t>to study and improve</w:t>
      </w:r>
      <w:r w:rsidR="00E954DA" w:rsidRPr="00BE5362">
        <w:rPr>
          <w:rFonts w:cstheme="minorHAnsi"/>
          <w:i/>
          <w:szCs w:val="24"/>
          <w:lang w:val="en-GB"/>
        </w:rPr>
        <w:t xml:space="preserve"> </w:t>
      </w:r>
      <w:r w:rsidR="0022187F" w:rsidRPr="00BE5362">
        <w:rPr>
          <w:rFonts w:cstheme="minorHAnsi"/>
          <w:i/>
          <w:szCs w:val="24"/>
          <w:lang w:val="en-GB"/>
        </w:rPr>
        <w:t>peritoneal dialysis because it can help clinicians and researchers better understand the underlying physiological processes involved in this type of renal replacement therapy</w:t>
      </w:r>
      <w:commentRangeEnd w:id="6"/>
      <w:r w:rsidR="00AC6E83">
        <w:rPr>
          <w:rStyle w:val="CommentReference"/>
        </w:rPr>
        <w:commentReference w:id="6"/>
      </w:r>
      <w:r w:rsidR="0022187F" w:rsidRPr="00BE5362">
        <w:rPr>
          <w:rFonts w:cstheme="minorHAnsi"/>
          <w:i/>
          <w:szCs w:val="24"/>
          <w:lang w:val="en-GB"/>
        </w:rPr>
        <w:t xml:space="preserve">. </w:t>
      </w:r>
      <w:r w:rsidR="0017409C" w:rsidRPr="0017409C">
        <w:rPr>
          <w:rFonts w:cstheme="minorHAnsi"/>
          <w:szCs w:val="24"/>
          <w:lang w:val="en-GB"/>
          <w:rPrChange w:id="7" w:author="Swapnasrita, Sangita (MERLN)" w:date="2023-04-04T11:26:00Z">
            <w:rPr>
              <w:rFonts w:cstheme="minorHAnsi"/>
              <w:i/>
              <w:szCs w:val="24"/>
              <w:lang w:val="en-GB"/>
            </w:rPr>
          </w:rPrChange>
        </w:rPr>
        <w:t xml:space="preserve">Several </w:t>
      </w:r>
      <w:r w:rsidR="00DD1B86">
        <w:rPr>
          <w:rFonts w:cstheme="minorHAnsi"/>
          <w:szCs w:val="24"/>
          <w:lang w:val="en-GB"/>
        </w:rPr>
        <w:t xml:space="preserve">mathematical </w:t>
      </w:r>
      <w:r w:rsidR="0017409C" w:rsidRPr="0017409C">
        <w:rPr>
          <w:rFonts w:cstheme="minorHAnsi"/>
          <w:szCs w:val="24"/>
          <w:lang w:val="en-GB"/>
          <w:rPrChange w:id="8" w:author="Swapnasrita, Sangita (MERLN)" w:date="2023-04-04T11:26:00Z">
            <w:rPr>
              <w:rFonts w:cstheme="minorHAnsi"/>
              <w:i/>
              <w:szCs w:val="24"/>
              <w:lang w:val="en-GB"/>
            </w:rPr>
          </w:rPrChange>
        </w:rPr>
        <w:t xml:space="preserve">models have been developed </w:t>
      </w:r>
      <w:r w:rsidR="00DD1B86">
        <w:rPr>
          <w:rFonts w:cstheme="minorHAnsi"/>
          <w:szCs w:val="24"/>
          <w:lang w:val="en-GB"/>
        </w:rPr>
        <w:t>in the past decades</w:t>
      </w:r>
      <w:r w:rsidR="0017409C" w:rsidRPr="002A01AB">
        <w:rPr>
          <w:rFonts w:cstheme="minorHAnsi"/>
          <w:szCs w:val="24"/>
          <w:lang w:val="en-GB"/>
        </w:rPr>
        <w:t xml:space="preserve"> but what is lacking is a benchmarking of the models</w:t>
      </w:r>
      <w:r w:rsidR="00D93175">
        <w:rPr>
          <w:rFonts w:cstheme="minorHAnsi"/>
          <w:szCs w:val="24"/>
          <w:lang w:val="en-GB"/>
        </w:rPr>
        <w:t xml:space="preserve"> to compare the</w:t>
      </w:r>
      <w:r w:rsidR="00DD1B86">
        <w:rPr>
          <w:rFonts w:cstheme="minorHAnsi"/>
          <w:szCs w:val="24"/>
          <w:lang w:val="en-GB"/>
        </w:rPr>
        <w:t>ir</w:t>
      </w:r>
      <w:r w:rsidR="00D93175">
        <w:rPr>
          <w:rFonts w:cstheme="minorHAnsi"/>
          <w:szCs w:val="24"/>
          <w:lang w:val="en-GB"/>
        </w:rPr>
        <w:t xml:space="preserve"> </w:t>
      </w:r>
      <w:r w:rsidR="00DD1B86">
        <w:rPr>
          <w:rFonts w:cstheme="minorHAnsi"/>
          <w:szCs w:val="24"/>
          <w:lang w:val="en-GB"/>
        </w:rPr>
        <w:t>accuracy with respect to predicting</w:t>
      </w:r>
      <w:r w:rsidR="00D93175">
        <w:rPr>
          <w:rFonts w:cstheme="minorHAnsi"/>
          <w:szCs w:val="24"/>
          <w:lang w:val="en-GB"/>
        </w:rPr>
        <w:t xml:space="preserve"> experimental data</w:t>
      </w:r>
      <w:r w:rsidR="0017409C">
        <w:rPr>
          <w:rFonts w:cstheme="minorHAnsi"/>
          <w:i/>
          <w:szCs w:val="24"/>
          <w:lang w:val="en-GB"/>
        </w:rPr>
        <w:t xml:space="preserve">. </w:t>
      </w:r>
      <w:r w:rsidR="00567369" w:rsidRPr="00567369">
        <w:rPr>
          <w:rFonts w:cstheme="minorHAnsi"/>
          <w:i/>
          <w:szCs w:val="24"/>
          <w:lang w:val="en-US"/>
        </w:rPr>
        <w:t xml:space="preserve">This paper compares four mathematical models of peritoneal dialysis (three two-compartmental models and the three pore model) to predict the dialysate concentrations of six solutes throughout a PD session, measured in a pig model. The models are compared using the root mean square error and parameters are fitted using the SLSQP minimisation technique from the Python Scipy package. </w:t>
      </w:r>
      <w:commentRangeStart w:id="9"/>
      <w:r w:rsidR="0017409C">
        <w:rPr>
          <w:rFonts w:cstheme="minorHAnsi"/>
          <w:szCs w:val="24"/>
          <w:lang w:val="en-GB"/>
        </w:rPr>
        <w:t>We</w:t>
      </w:r>
      <w:r w:rsidR="009A06FB" w:rsidRPr="00BE5362">
        <w:rPr>
          <w:rFonts w:cstheme="minorHAnsi"/>
          <w:szCs w:val="24"/>
          <w:lang w:val="en-GB"/>
        </w:rPr>
        <w:t xml:space="preserve"> also</w:t>
      </w:r>
      <w:r w:rsidR="0017409C">
        <w:rPr>
          <w:rFonts w:cstheme="minorHAnsi"/>
          <w:szCs w:val="24"/>
          <w:lang w:val="en-GB"/>
        </w:rPr>
        <w:t xml:space="preserve"> obtained, for</w:t>
      </w:r>
      <w:r w:rsidR="009A06FB" w:rsidRPr="00BE5362">
        <w:rPr>
          <w:rFonts w:cstheme="minorHAnsi"/>
          <w:szCs w:val="24"/>
          <w:lang w:val="en-GB"/>
        </w:rPr>
        <w:t xml:space="preserve"> the first time</w:t>
      </w:r>
      <w:r w:rsidR="0017409C">
        <w:rPr>
          <w:rFonts w:cstheme="minorHAnsi"/>
          <w:szCs w:val="24"/>
          <w:lang w:val="en-GB"/>
        </w:rPr>
        <w:t>,</w:t>
      </w:r>
      <w:r w:rsidR="009A06FB" w:rsidRPr="00BE5362">
        <w:rPr>
          <w:rFonts w:cstheme="minorHAnsi"/>
          <w:szCs w:val="24"/>
          <w:lang w:val="en-GB"/>
        </w:rPr>
        <w:t xml:space="preserve"> </w:t>
      </w:r>
      <w:r w:rsidR="0017409C">
        <w:rPr>
          <w:rFonts w:cstheme="minorHAnsi"/>
          <w:szCs w:val="24"/>
          <w:lang w:val="en-GB"/>
        </w:rPr>
        <w:t>pig specific mass transfer area coefficients</w:t>
      </w:r>
      <w:r w:rsidR="00D5385E">
        <w:rPr>
          <w:rFonts w:cstheme="minorHAnsi"/>
          <w:szCs w:val="24"/>
          <w:lang w:val="en-GB"/>
        </w:rPr>
        <w:t xml:space="preserve"> which would be helpful in cross-species validation</w:t>
      </w:r>
      <w:r w:rsidR="009A06FB" w:rsidRPr="00BE5362">
        <w:rPr>
          <w:rFonts w:cstheme="minorHAnsi"/>
          <w:szCs w:val="24"/>
          <w:lang w:val="en-GB"/>
        </w:rPr>
        <w:t>.</w:t>
      </w:r>
      <w:commentRangeEnd w:id="9"/>
      <w:r w:rsidR="00E954DA">
        <w:rPr>
          <w:rStyle w:val="CommentReference"/>
        </w:rPr>
        <w:commentReference w:id="9"/>
      </w:r>
      <w:r w:rsidR="00E954DA">
        <w:rPr>
          <w:rFonts w:cstheme="minorHAnsi"/>
          <w:szCs w:val="24"/>
          <w:lang w:val="en-GB"/>
        </w:rPr>
        <w:t xml:space="preserve"> In summary, the </w:t>
      </w:r>
      <w:r w:rsidR="00EB14FD">
        <w:rPr>
          <w:rFonts w:cstheme="minorHAnsi"/>
          <w:szCs w:val="24"/>
          <w:lang w:val="en-GB"/>
        </w:rPr>
        <w:t>benchmarking test establishes the three pore model as the best tool to predict small solute concentration</w:t>
      </w:r>
      <w:r w:rsidR="00DD1B86">
        <w:rPr>
          <w:rFonts w:cstheme="minorHAnsi"/>
          <w:szCs w:val="24"/>
          <w:lang w:val="en-GB"/>
        </w:rPr>
        <w:t xml:space="preserve"> and as such</w:t>
      </w:r>
      <w:r w:rsidR="00EB14FD">
        <w:rPr>
          <w:rFonts w:cstheme="minorHAnsi"/>
          <w:szCs w:val="24"/>
          <w:lang w:val="en-GB"/>
        </w:rPr>
        <w:t xml:space="preserve"> </w:t>
      </w:r>
      <w:r w:rsidR="00D5385E">
        <w:rPr>
          <w:rFonts w:cstheme="minorHAnsi"/>
          <w:szCs w:val="24"/>
          <w:lang w:val="en-GB"/>
        </w:rPr>
        <w:t>opens up avenues to use</w:t>
      </w:r>
      <w:r w:rsidR="00DD1B86">
        <w:rPr>
          <w:rFonts w:cstheme="minorHAnsi"/>
          <w:szCs w:val="24"/>
          <w:lang w:val="en-GB"/>
        </w:rPr>
        <w:t xml:space="preserve"> the</w:t>
      </w:r>
      <w:r w:rsidR="00D5385E">
        <w:rPr>
          <w:rFonts w:cstheme="minorHAnsi"/>
          <w:szCs w:val="24"/>
          <w:lang w:val="en-GB"/>
        </w:rPr>
        <w:t xml:space="preserve"> three pore model to </w:t>
      </w:r>
      <w:r w:rsidR="00DD1B86">
        <w:rPr>
          <w:rFonts w:cstheme="minorHAnsi"/>
          <w:szCs w:val="24"/>
          <w:lang w:val="en-GB"/>
        </w:rPr>
        <w:t xml:space="preserve">simulate </w:t>
      </w:r>
      <w:r w:rsidR="00D5385E">
        <w:rPr>
          <w:rFonts w:cstheme="minorHAnsi"/>
          <w:szCs w:val="24"/>
          <w:lang w:val="en-GB"/>
        </w:rPr>
        <w:t>future improvements in PD.</w:t>
      </w:r>
    </w:p>
    <w:p w14:paraId="633987EA" w14:textId="0CEDEE7A" w:rsidR="008619CE" w:rsidRDefault="008619CE" w:rsidP="00990964">
      <w:pPr>
        <w:rPr>
          <w:rFonts w:cstheme="minorHAnsi"/>
          <w:szCs w:val="24"/>
          <w:lang w:val="en-US" w:eastAsia="en-GB"/>
        </w:rPr>
      </w:pPr>
    </w:p>
    <w:p w14:paraId="1EE28129" w14:textId="0D39AB57" w:rsidR="00567369" w:rsidRPr="00567369" w:rsidRDefault="00567369" w:rsidP="00990964">
      <w:pPr>
        <w:rPr>
          <w:rFonts w:cstheme="minorHAnsi"/>
          <w:szCs w:val="24"/>
          <w:lang w:val="en-US" w:eastAsia="en-GB"/>
        </w:rPr>
      </w:pPr>
      <w:r>
        <w:rPr>
          <w:rFonts w:cstheme="minorHAnsi"/>
          <w:szCs w:val="24"/>
          <w:lang w:val="en-US" w:eastAsia="en-GB"/>
        </w:rPr>
        <w:t>Keywords: peritoneal dialysis, three pore model, sodium transport, mathematical modeling</w:t>
      </w:r>
    </w:p>
    <w:p w14:paraId="3B6A3297" w14:textId="5E29327A" w:rsidR="003D16DD" w:rsidRPr="00BE5362" w:rsidRDefault="00F02035" w:rsidP="005F7CC8">
      <w:pPr>
        <w:pStyle w:val="Heading1"/>
        <w:numPr>
          <w:ilvl w:val="0"/>
          <w:numId w:val="3"/>
        </w:numPr>
        <w:ind w:left="284" w:hanging="284"/>
        <w:rPr>
          <w:rFonts w:asciiTheme="minorHAnsi" w:hAnsiTheme="minorHAnsi" w:cstheme="minorHAnsi"/>
          <w:b w:val="0"/>
          <w:sz w:val="24"/>
          <w:szCs w:val="24"/>
          <w:lang w:val="en-US" w:eastAsia="en-GB"/>
        </w:rPr>
      </w:pPr>
      <w:r w:rsidRPr="00BE5362">
        <w:rPr>
          <w:rFonts w:asciiTheme="minorHAnsi" w:hAnsiTheme="minorHAnsi" w:cstheme="minorHAnsi"/>
          <w:b w:val="0"/>
          <w:caps w:val="0"/>
          <w:sz w:val="24"/>
          <w:szCs w:val="24"/>
          <w:lang w:val="en-US" w:eastAsia="en-GB"/>
        </w:rPr>
        <w:t>Introduction</w:t>
      </w:r>
    </w:p>
    <w:p w14:paraId="43685C11" w14:textId="51901B4B" w:rsidR="00C940A7" w:rsidRPr="00BE5362" w:rsidRDefault="0022187F" w:rsidP="00990964">
      <w:pPr>
        <w:rPr>
          <w:rFonts w:cstheme="minorHAnsi"/>
          <w:szCs w:val="24"/>
          <w:lang w:val="en-US" w:eastAsia="en-GB"/>
        </w:rPr>
      </w:pPr>
      <w:r w:rsidRPr="00BE5362">
        <w:rPr>
          <w:rFonts w:cstheme="minorHAnsi"/>
          <w:i/>
          <w:szCs w:val="24"/>
          <w:lang w:val="en-GB"/>
        </w:rPr>
        <w:t xml:space="preserve">Peritoneal dialysis involves the use of the peritoneum, a membrane lining the abdominal cavity, as a natural filter to remove </w:t>
      </w:r>
      <w:r w:rsidR="002A4C55">
        <w:rPr>
          <w:rFonts w:cstheme="minorHAnsi"/>
          <w:i/>
          <w:szCs w:val="24"/>
          <w:lang w:val="en-GB"/>
        </w:rPr>
        <w:t>solute</w:t>
      </w:r>
      <w:r w:rsidRPr="00BE5362">
        <w:rPr>
          <w:rFonts w:cstheme="minorHAnsi"/>
          <w:i/>
          <w:szCs w:val="24"/>
          <w:lang w:val="en-GB"/>
        </w:rPr>
        <w:t xml:space="preserve"> and excess fluid from the body. </w:t>
      </w:r>
      <w:r w:rsidR="003D16DD" w:rsidRPr="00BE5362">
        <w:rPr>
          <w:rFonts w:cstheme="minorHAnsi"/>
          <w:szCs w:val="24"/>
          <w:lang w:val="en-US" w:eastAsia="en-GB"/>
        </w:rPr>
        <w:t xml:space="preserve">Over the </w:t>
      </w:r>
      <w:r w:rsidR="001B7EB2" w:rsidRPr="00BE5362">
        <w:rPr>
          <w:rFonts w:cstheme="minorHAnsi"/>
          <w:szCs w:val="24"/>
          <w:lang w:val="en-US" w:eastAsia="en-GB"/>
        </w:rPr>
        <w:t>&gt;</w:t>
      </w:r>
      <w:r w:rsidR="003D16DD" w:rsidRPr="00BE5362">
        <w:rPr>
          <w:rFonts w:cstheme="minorHAnsi"/>
          <w:szCs w:val="24"/>
          <w:lang w:val="en-US" w:eastAsia="en-GB"/>
        </w:rPr>
        <w:t xml:space="preserve">60 years progress </w:t>
      </w:r>
      <w:r w:rsidR="001B7EB2" w:rsidRPr="00BE5362">
        <w:rPr>
          <w:rFonts w:cstheme="minorHAnsi"/>
          <w:szCs w:val="24"/>
          <w:lang w:val="en-US" w:eastAsia="en-GB"/>
        </w:rPr>
        <w:t xml:space="preserve">in </w:t>
      </w:r>
      <w:r w:rsidR="003D16DD" w:rsidRPr="00BE5362">
        <w:rPr>
          <w:rFonts w:cstheme="minorHAnsi"/>
          <w:szCs w:val="24"/>
          <w:lang w:val="en-US" w:eastAsia="en-GB"/>
        </w:rPr>
        <w:t>PD device</w:t>
      </w:r>
      <w:r w:rsidR="001B7EB2" w:rsidRPr="00BE5362">
        <w:rPr>
          <w:rFonts w:cstheme="minorHAnsi"/>
          <w:szCs w:val="24"/>
          <w:lang w:val="en-US" w:eastAsia="en-GB"/>
        </w:rPr>
        <w:t xml:space="preserve"> development</w:t>
      </w:r>
      <w:r w:rsidR="003D16DD" w:rsidRPr="00BE5362">
        <w:rPr>
          <w:rFonts w:cstheme="minorHAnsi"/>
          <w:szCs w:val="24"/>
          <w:lang w:val="en-US" w:eastAsia="en-GB"/>
        </w:rPr>
        <w:t xml:space="preserve">, the </w:t>
      </w:r>
      <w:r w:rsidR="001B7EB2" w:rsidRPr="00BE5362">
        <w:rPr>
          <w:rFonts w:cstheme="minorHAnsi"/>
          <w:szCs w:val="24"/>
          <w:lang w:val="en-US" w:eastAsia="en-GB"/>
        </w:rPr>
        <w:t xml:space="preserve">corresponding </w:t>
      </w:r>
      <w:r w:rsidR="003D16DD" w:rsidRPr="00BE5362">
        <w:rPr>
          <w:rFonts w:cstheme="minorHAnsi"/>
          <w:szCs w:val="24"/>
          <w:lang w:val="en-US" w:eastAsia="en-GB"/>
        </w:rPr>
        <w:t xml:space="preserve">mathematical models have also grown in complexity and understanding of the PD process. </w:t>
      </w:r>
      <w:r w:rsidR="00F57B77" w:rsidRPr="00BE5362">
        <w:rPr>
          <w:rFonts w:cstheme="minorHAnsi"/>
          <w:szCs w:val="24"/>
          <w:lang w:val="en-US" w:eastAsia="en-GB"/>
        </w:rPr>
        <w:t>Mathematical modeling is a good way of combining general knowledge with clinical knowledge and providing quantification of solute and fluid transport necessary for optimizing any PD process.</w:t>
      </w:r>
      <w:r w:rsidR="00BD532B" w:rsidRPr="00BE5362">
        <w:rPr>
          <w:rFonts w:cstheme="minorHAnsi"/>
          <w:i/>
          <w:szCs w:val="24"/>
          <w:lang w:val="en-US" w:eastAsia="en-GB"/>
        </w:rPr>
        <w:t xml:space="preserve"> It can also help to quantify relationships between the structure and physiological state of peritoneal tissue and its transport characteristics. </w:t>
      </w:r>
      <w:r w:rsidR="007F3C39">
        <w:rPr>
          <w:rFonts w:cstheme="minorHAnsi"/>
          <w:szCs w:val="24"/>
          <w:lang w:val="en-US" w:eastAsia="en-GB"/>
        </w:rPr>
        <w:t>For example, t</w:t>
      </w:r>
      <w:r w:rsidR="00C12E71" w:rsidRPr="00BE5362">
        <w:rPr>
          <w:rFonts w:cstheme="minorHAnsi"/>
          <w:szCs w:val="24"/>
          <w:lang w:val="en-US" w:eastAsia="en-GB"/>
        </w:rPr>
        <w:t>he model of</w:t>
      </w:r>
      <w:r w:rsidR="003D16DD" w:rsidRPr="00BE5362">
        <w:rPr>
          <w:rFonts w:cstheme="minorHAnsi"/>
          <w:szCs w:val="24"/>
          <w:lang w:val="en-US" w:eastAsia="en-GB"/>
        </w:rPr>
        <w:t xml:space="preserve"> Kallen</w:t>
      </w:r>
      <w:r w:rsidR="00C12E71" w:rsidRPr="00BE5362">
        <w:rPr>
          <w:rFonts w:cstheme="minorHAnsi"/>
          <w:szCs w:val="24"/>
          <w:lang w:val="en-US" w:eastAsia="en-GB"/>
        </w:rPr>
        <w:fldChar w:fldCharType="begin"/>
      </w:r>
      <w:r w:rsidR="009A06FB" w:rsidRPr="00BE5362">
        <w:rPr>
          <w:rFonts w:cstheme="minorHAnsi"/>
          <w:szCs w:val="24"/>
          <w:lang w:val="en-US" w:eastAsia="en-GB"/>
        </w:rPr>
        <w:instrText xml:space="preserve"> ADDIN EN.CITE &lt;EndNote&gt;&lt;Cite&gt;&lt;Author&gt;Kallen&lt;/Author&gt;&lt;Year&gt;1966&lt;/Year&gt;&lt;RecNum&gt;16&lt;/RecNum&gt;&lt;DisplayText&gt;&lt;style face="superscript"&gt;1&lt;/style&gt;&lt;/DisplayText&gt;&lt;record&gt;&lt;rec-number&gt;16&lt;/rec-number&gt;&lt;foreign-keys&gt;&lt;key app="EN" db-id="5d50wpzse5zedbe0x5sxd5wc200pde0pe2r5" timestamp="1650448636"&gt;16&lt;/key&gt;&lt;/foreign-keys&gt;&lt;ref-type name="Journal Article"&gt;17&lt;/ref-type&gt;&lt;contributors&gt;&lt;authors&gt;&lt;author&gt;Kallen, Ronald J.&lt;/author&gt;&lt;/authors&gt;&lt;/contributors&gt;&lt;titles&gt;&lt;title&gt;A Method for Approximating the Efficacy of Peritoneal Dialysis for Uremia&lt;/title&gt;&lt;secondary-title&gt;American Journal of Diseases of Children&lt;/secondary-title&gt;&lt;/titles&gt;&lt;periodical&gt;&lt;full-title&gt;American Journal of Diseases of Children&lt;/full-title&gt;&lt;/periodical&gt;&lt;pages&gt;156-160&lt;/pages&gt;&lt;volume&gt;111&lt;/volume&gt;&lt;number&gt;2&lt;/number&gt;&lt;dates&gt;&lt;year&gt;1966&lt;/year&gt;&lt;/dates&gt;&lt;isbn&gt;0002-922X&lt;/isbn&gt;&lt;urls&gt;&lt;related-urls&gt;&lt;url&gt;https://doi.org/10.1001/archpedi.1966.02090050088005&lt;/url&gt;&lt;/related-urls&gt;&lt;/urls&gt;&lt;electronic-resource-num&gt;10.1001/archpedi.1966.02090050088005&lt;/electronic-resource-num&gt;&lt;access-date&gt;4/20/2022&lt;/access-date&gt;&lt;/record&gt;&lt;/Cite&gt;&lt;/EndNote&gt;</w:instrText>
      </w:r>
      <w:r w:rsidR="00C12E71" w:rsidRPr="00BE5362">
        <w:rPr>
          <w:rFonts w:cstheme="minorHAnsi"/>
          <w:szCs w:val="24"/>
          <w:lang w:val="en-US" w:eastAsia="en-GB"/>
        </w:rPr>
        <w:fldChar w:fldCharType="separate"/>
      </w:r>
      <w:r w:rsidR="009A06FB" w:rsidRPr="00BE5362">
        <w:rPr>
          <w:rFonts w:cstheme="minorHAnsi"/>
          <w:noProof/>
          <w:szCs w:val="24"/>
          <w:vertAlign w:val="superscript"/>
          <w:lang w:val="en-US" w:eastAsia="en-GB"/>
        </w:rPr>
        <w:t>1</w:t>
      </w:r>
      <w:r w:rsidR="00C12E71" w:rsidRPr="00BE5362">
        <w:rPr>
          <w:rFonts w:cstheme="minorHAnsi"/>
          <w:szCs w:val="24"/>
          <w:lang w:val="en-US" w:eastAsia="en-GB"/>
        </w:rPr>
        <w:fldChar w:fldCharType="end"/>
      </w:r>
      <w:r w:rsidR="003D16DD" w:rsidRPr="00BE5362">
        <w:rPr>
          <w:rFonts w:cstheme="minorHAnsi"/>
          <w:szCs w:val="24"/>
          <w:lang w:val="en-US" w:eastAsia="en-GB"/>
        </w:rPr>
        <w:t>, Miller</w:t>
      </w:r>
      <w:r w:rsidR="00C12E71" w:rsidRPr="00BE5362">
        <w:rPr>
          <w:rFonts w:cstheme="minorHAnsi"/>
          <w:szCs w:val="24"/>
          <w:lang w:val="en-US" w:eastAsia="en-GB"/>
        </w:rPr>
        <w:fldChar w:fldCharType="begin"/>
      </w:r>
      <w:r w:rsidR="009A06FB" w:rsidRPr="00BE5362">
        <w:rPr>
          <w:rFonts w:cstheme="minorHAnsi"/>
          <w:szCs w:val="24"/>
          <w:lang w:val="en-US" w:eastAsia="en-GB"/>
        </w:rPr>
        <w:instrText xml:space="preserve"> ADDIN EN.CITE &lt;EndNote&gt;&lt;Cite&gt;&lt;Author&gt;Miller&lt;/Author&gt;&lt;Year&gt;1966&lt;/Year&gt;&lt;RecNum&gt;18&lt;/RecNum&gt;&lt;DisplayText&gt;&lt;style face="superscript"&gt;2&lt;/style&gt;&lt;/DisplayText&gt;&lt;record&gt;&lt;rec-number&gt;18&lt;/rec-number&gt;&lt;foreign-keys&gt;&lt;key app="EN" db-id="5d50wpzse5zedbe0x5sxd5wc200pde0pe2r5" timestamp="1650460244"&gt;18&lt;/key&gt;&lt;/foreign-keys&gt;&lt;ref-type name="Journal Article"&gt;17&lt;/ref-type&gt;&lt;contributors&gt;&lt;authors&gt;&lt;author&gt;Miller, J. H.&lt;/author&gt;&lt;author&gt;Gipstein, R.&lt;/author&gt;&lt;author&gt;Margules, R.&lt;/author&gt;&lt;author&gt;Schwartz, M.&lt;/author&gt;&lt;author&gt;Rubini, M. E.&lt;/author&gt;&lt;/authors&gt;&lt;/contributors&gt;&lt;titles&gt;&lt;title&gt;AUTOMATED PERITONEAL DIALYSIS: ANALYSIS OF SEVERAL METHODS OF PERITONEAL DIALYSIS&lt;/title&gt;&lt;secondary-title&gt;ASAIO Journal&lt;/secondary-title&gt;&lt;/titles&gt;&lt;periodical&gt;&lt;full-title&gt;ASAIO Journal&lt;/full-title&gt;&lt;/periodical&gt;&lt;volume&gt;12&lt;/volume&gt;&lt;number&gt;1&lt;/number&gt;&lt;dates&gt;&lt;year&gt;1966&lt;/year&gt;&lt;/dates&gt;&lt;isbn&gt;1058-2916&lt;/isbn&gt;&lt;urls&gt;&lt;related-urls&gt;&lt;url&gt;https://journals.lww.com/asaiojournal/Fulltext/1966/04000/AUTOMATED_PERITONEAL_DIALYSIS__ANALYSIS_OF_SEVERAL.22.aspx&lt;/url&gt;&lt;/related-urls&gt;&lt;/urls&gt;&lt;/record&gt;&lt;/Cite&gt;&lt;/EndNote&gt;</w:instrText>
      </w:r>
      <w:r w:rsidR="00C12E71" w:rsidRPr="00BE5362">
        <w:rPr>
          <w:rFonts w:cstheme="minorHAnsi"/>
          <w:szCs w:val="24"/>
          <w:lang w:val="en-US" w:eastAsia="en-GB"/>
        </w:rPr>
        <w:fldChar w:fldCharType="separate"/>
      </w:r>
      <w:r w:rsidR="009A06FB" w:rsidRPr="00BE5362">
        <w:rPr>
          <w:rFonts w:cstheme="minorHAnsi"/>
          <w:noProof/>
          <w:szCs w:val="24"/>
          <w:vertAlign w:val="superscript"/>
          <w:lang w:val="en-US" w:eastAsia="en-GB"/>
        </w:rPr>
        <w:t>2</w:t>
      </w:r>
      <w:r w:rsidR="00C12E71" w:rsidRPr="00BE5362">
        <w:rPr>
          <w:rFonts w:cstheme="minorHAnsi"/>
          <w:szCs w:val="24"/>
          <w:lang w:val="en-US" w:eastAsia="en-GB"/>
        </w:rPr>
        <w:fldChar w:fldCharType="end"/>
      </w:r>
      <w:r w:rsidR="003D16DD" w:rsidRPr="00BE5362">
        <w:rPr>
          <w:rFonts w:cstheme="minorHAnsi"/>
          <w:szCs w:val="24"/>
          <w:lang w:val="en-US" w:eastAsia="en-GB"/>
        </w:rPr>
        <w:t xml:space="preserve"> and Henderson</w:t>
      </w:r>
      <w:r w:rsidR="00C12E71" w:rsidRPr="00BE5362">
        <w:rPr>
          <w:rFonts w:cstheme="minorHAnsi"/>
          <w:szCs w:val="24"/>
          <w:lang w:val="en-US" w:eastAsia="en-GB"/>
        </w:rPr>
        <w:fldChar w:fldCharType="begin"/>
      </w:r>
      <w:r w:rsidR="009A06FB" w:rsidRPr="00BE5362">
        <w:rPr>
          <w:rFonts w:cstheme="minorHAnsi"/>
          <w:szCs w:val="24"/>
          <w:lang w:val="en-US" w:eastAsia="en-GB"/>
        </w:rPr>
        <w:instrText xml:space="preserve"> ADDIN EN.CITE &lt;EndNote&gt;&lt;Cite&gt;&lt;Author&gt;Henderson&lt;/Author&gt;&lt;Year&gt;1969&lt;/Year&gt;&lt;RecNum&gt;90&lt;/RecNum&gt;&lt;DisplayText&gt;&lt;style face="superscript"&gt;3&lt;/style&gt;&lt;/DisplayText&gt;&lt;record&gt;&lt;rec-number&gt;90&lt;/rec-number&gt;&lt;foreign-keys&gt;&lt;key app="EN" db-id="5d50wpzse5zedbe0x5sxd5wc200pde0pe2r5" timestamp="1657618338"&gt;90&lt;/key&gt;&lt;/foreign-keys&gt;&lt;ref-type name="Journal Article"&gt;17&lt;/ref-type&gt;&lt;contributors&gt;&lt;authors&gt;&lt;author&gt;Henderson, Lee W.&lt;/author&gt;&lt;author&gt;Nolph, Karl D.&lt;/author&gt;&lt;/authors&gt;&lt;/contributors&gt;&lt;titles&gt;&lt;title&gt;Altered permeability of the peritoneal membrane after using hypertonic peritoneal dialysis fluid&lt;/title&gt;&lt;secondary-title&gt;Journal of Clinical Investigation&lt;/secondary-title&gt;&lt;/titles&gt;&lt;periodical&gt;&lt;full-title&gt;Journal of Clinical Investigation&lt;/full-title&gt;&lt;/periodical&gt;&lt;pages&gt;992-1001&lt;/pages&gt;&lt;volume&gt;48&lt;/volume&gt;&lt;number&gt;6&lt;/number&gt;&lt;dates&gt;&lt;year&gt;1969&lt;/year&gt;&lt;/dates&gt;&lt;publisher&gt;American Society for Clinical Investigation&lt;/publisher&gt;&lt;isbn&gt;0021-9738&lt;/isbn&gt;&lt;urls&gt;&lt;related-urls&gt;&lt;url&gt;https://dx.doi.org/10.1172/jci106080&lt;/url&gt;&lt;/related-urls&gt;&lt;/urls&gt;&lt;electronic-resource-num&gt;10.1172/jci106080&lt;/electronic-resource-num&gt;&lt;/record&gt;&lt;/Cite&gt;&lt;/EndNote&gt;</w:instrText>
      </w:r>
      <w:r w:rsidR="00C12E71" w:rsidRPr="00BE5362">
        <w:rPr>
          <w:rFonts w:cstheme="minorHAnsi"/>
          <w:szCs w:val="24"/>
          <w:lang w:val="en-US" w:eastAsia="en-GB"/>
        </w:rPr>
        <w:fldChar w:fldCharType="separate"/>
      </w:r>
      <w:r w:rsidR="009A06FB" w:rsidRPr="00BE5362">
        <w:rPr>
          <w:rFonts w:cstheme="minorHAnsi"/>
          <w:noProof/>
          <w:szCs w:val="24"/>
          <w:vertAlign w:val="superscript"/>
          <w:lang w:val="en-US" w:eastAsia="en-GB"/>
        </w:rPr>
        <w:t>3</w:t>
      </w:r>
      <w:r w:rsidR="00C12E71" w:rsidRPr="00BE5362">
        <w:rPr>
          <w:rFonts w:cstheme="minorHAnsi"/>
          <w:szCs w:val="24"/>
          <w:lang w:val="en-US" w:eastAsia="en-GB"/>
        </w:rPr>
        <w:fldChar w:fldCharType="end"/>
      </w:r>
      <w:r w:rsidR="00C12E71" w:rsidRPr="00BE5362">
        <w:rPr>
          <w:rFonts w:cstheme="minorHAnsi"/>
          <w:szCs w:val="24"/>
          <w:lang w:val="en-US" w:eastAsia="en-GB"/>
        </w:rPr>
        <w:t xml:space="preserve"> </w:t>
      </w:r>
      <w:r w:rsidR="00E87240" w:rsidRPr="00BE5362">
        <w:rPr>
          <w:rFonts w:cstheme="minorHAnsi"/>
          <w:szCs w:val="24"/>
          <w:lang w:val="en-US" w:eastAsia="en-GB"/>
        </w:rPr>
        <w:t>consider</w:t>
      </w:r>
      <w:r w:rsidR="007F3C39">
        <w:rPr>
          <w:rFonts w:cstheme="minorHAnsi"/>
          <w:szCs w:val="24"/>
          <w:lang w:val="en-US" w:eastAsia="en-GB"/>
        </w:rPr>
        <w:t>s</w:t>
      </w:r>
      <w:r w:rsidR="00C12E71" w:rsidRPr="00BE5362">
        <w:rPr>
          <w:rFonts w:cstheme="minorHAnsi"/>
          <w:szCs w:val="24"/>
          <w:lang w:val="en-US" w:eastAsia="en-GB"/>
        </w:rPr>
        <w:t xml:space="preserve"> the peritoneal membrane, i.e., the abdominal lining to be homogeneously porous and that the solute transfer across the membrane occurs purely due to diffusion. However, as</w:t>
      </w:r>
      <w:r w:rsidR="00F70A8C" w:rsidRPr="00BE5362">
        <w:rPr>
          <w:rFonts w:cstheme="minorHAnsi"/>
          <w:szCs w:val="24"/>
          <w:lang w:val="en-US" w:eastAsia="en-GB"/>
        </w:rPr>
        <w:t xml:space="preserve"> our understanding of the peritoneal membrane has increased, we now know there to be aquaporin channels that are instrumental in water transfer</w:t>
      </w:r>
      <w:r w:rsidR="000B5EDE" w:rsidRPr="00BE5362">
        <w:rPr>
          <w:rFonts w:cstheme="minorHAnsi"/>
          <w:szCs w:val="24"/>
          <w:lang w:val="en-US" w:eastAsia="en-GB"/>
        </w:rPr>
        <w:fldChar w:fldCharType="begin"/>
      </w:r>
      <w:r w:rsidR="009A06FB" w:rsidRPr="00BE5362">
        <w:rPr>
          <w:rFonts w:cstheme="minorHAnsi"/>
          <w:szCs w:val="24"/>
          <w:lang w:val="en-US" w:eastAsia="en-GB"/>
        </w:rPr>
        <w:instrText xml:space="preserve"> ADDIN EN.CITE &lt;EndNote&gt;&lt;Cite&gt;&lt;Author&gt;Devuyst&lt;/Author&gt;&lt;Year&gt;2010&lt;/Year&gt;&lt;RecNum&gt;20&lt;/RecNum&gt;&lt;DisplayText&gt;&lt;style face="superscript"&gt;4&lt;/style&gt;&lt;/DisplayText&gt;&lt;record&gt;&lt;rec-number&gt;20&lt;/rec-number&gt;&lt;foreign-keys&gt;&lt;key app="EN" db-id="02att2avkxv5dnefxxhxzt5ms0dfdw00d9v9" timestamp="1669646528"&gt;20&lt;/key&gt;&lt;/foreign-keys&gt;&lt;ref-type name="Journal Article"&gt;17&lt;/ref-type&gt;&lt;contributors&gt;&lt;authors&gt;&lt;author&gt;Devuyst, Olivier&lt;/author&gt;&lt;author&gt;Yool, Andrea J.&lt;/author&gt;&lt;/authors&gt;&lt;/contributors&gt;&lt;titles&gt;&lt;title&gt;Aquaporin-1: New Developments and Perspectives for Peritoneal Dialysis&lt;/title&gt;&lt;secondary-title&gt;Peritoneal Dialysis International&lt;/secondary-title&gt;&lt;/titles&gt;&lt;periodical&gt;&lt;full-title&gt;Peritoneal Dialysis International&lt;/full-title&gt;&lt;/periodical&gt;&lt;pages&gt;135-141&lt;/pages&gt;&lt;volume&gt;30&lt;/volume&gt;&lt;number&gt;2&lt;/number&gt;&lt;dates&gt;&lt;year&gt;2010&lt;/year&gt;&lt;pub-dates&gt;&lt;date&gt;2010/03/01&lt;/date&gt;&lt;/pub-dates&gt;&lt;/dates&gt;&lt;publisher&gt;SAGE Publications Ltd STM&lt;/publisher&gt;&lt;isbn&gt;0896-8608&lt;/isbn&gt;&lt;urls&gt;&lt;related-urls&gt;&lt;url&gt;https://doi.org/10.3747/pdi.2010.00032&lt;/url&gt;&lt;/related-urls&gt;&lt;/urls&gt;&lt;electronic-resource-num&gt;10.3747/pdi.2010.00032&lt;/electronic-resource-num&gt;&lt;access-date&gt;2022/11/28&lt;/access-date&gt;&lt;/record&gt;&lt;/Cite&gt;&lt;/EndNote&gt;</w:instrText>
      </w:r>
      <w:r w:rsidR="000B5EDE" w:rsidRPr="00BE5362">
        <w:rPr>
          <w:rFonts w:cstheme="minorHAnsi"/>
          <w:szCs w:val="24"/>
          <w:lang w:val="en-US" w:eastAsia="en-GB"/>
        </w:rPr>
        <w:fldChar w:fldCharType="separate"/>
      </w:r>
      <w:r w:rsidR="009A06FB" w:rsidRPr="00BE5362">
        <w:rPr>
          <w:rFonts w:cstheme="minorHAnsi"/>
          <w:noProof/>
          <w:szCs w:val="24"/>
          <w:vertAlign w:val="superscript"/>
          <w:lang w:val="en-US" w:eastAsia="en-GB"/>
        </w:rPr>
        <w:t>4</w:t>
      </w:r>
      <w:r w:rsidR="000B5EDE" w:rsidRPr="00BE5362">
        <w:rPr>
          <w:rFonts w:cstheme="minorHAnsi"/>
          <w:szCs w:val="24"/>
          <w:lang w:val="en-US" w:eastAsia="en-GB"/>
        </w:rPr>
        <w:fldChar w:fldCharType="end"/>
      </w:r>
      <w:r w:rsidR="00F70A8C" w:rsidRPr="00BE5362">
        <w:rPr>
          <w:rFonts w:cstheme="minorHAnsi"/>
          <w:szCs w:val="24"/>
          <w:lang w:val="en-US" w:eastAsia="en-GB"/>
        </w:rPr>
        <w:t xml:space="preserve">. We also know that the membrane does not transfer all kinds of </w:t>
      </w:r>
      <w:r w:rsidR="00F70A8C" w:rsidRPr="00BE5362">
        <w:rPr>
          <w:rFonts w:cstheme="minorHAnsi"/>
          <w:szCs w:val="24"/>
          <w:lang w:val="en-US" w:eastAsia="en-GB"/>
        </w:rPr>
        <w:lastRenderedPageBreak/>
        <w:t>solute</w:t>
      </w:r>
      <w:r w:rsidR="00A11F1A" w:rsidRPr="00BE5362">
        <w:rPr>
          <w:rFonts w:cstheme="minorHAnsi"/>
          <w:szCs w:val="24"/>
          <w:lang w:val="en-US" w:eastAsia="en-GB"/>
        </w:rPr>
        <w:t>s</w:t>
      </w:r>
      <w:r w:rsidR="00F70A8C" w:rsidRPr="00BE5362">
        <w:rPr>
          <w:rFonts w:cstheme="minorHAnsi"/>
          <w:szCs w:val="24"/>
          <w:lang w:val="en-US" w:eastAsia="en-GB"/>
        </w:rPr>
        <w:t xml:space="preserve"> </w:t>
      </w:r>
      <w:r w:rsidR="00596BFC" w:rsidRPr="00BE5362">
        <w:rPr>
          <w:rFonts w:cstheme="minorHAnsi"/>
          <w:szCs w:val="24"/>
          <w:lang w:val="en-US" w:eastAsia="en-GB"/>
        </w:rPr>
        <w:t>similarly;</w:t>
      </w:r>
      <w:r w:rsidR="00F70A8C" w:rsidRPr="00BE5362">
        <w:rPr>
          <w:rFonts w:cstheme="minorHAnsi"/>
          <w:szCs w:val="24"/>
          <w:lang w:val="en-US" w:eastAsia="en-GB"/>
        </w:rPr>
        <w:t xml:space="preserve"> instead</w:t>
      </w:r>
      <w:r w:rsidR="00A11F1A" w:rsidRPr="00BE5362">
        <w:rPr>
          <w:rFonts w:cstheme="minorHAnsi"/>
          <w:szCs w:val="24"/>
          <w:lang w:val="en-US" w:eastAsia="en-GB"/>
        </w:rPr>
        <w:t>,</w:t>
      </w:r>
      <w:r w:rsidR="00F70A8C" w:rsidRPr="00BE5362">
        <w:rPr>
          <w:rFonts w:cstheme="minorHAnsi"/>
          <w:szCs w:val="24"/>
          <w:lang w:val="en-US" w:eastAsia="en-GB"/>
        </w:rPr>
        <w:t xml:space="preserve"> </w:t>
      </w:r>
      <w:r w:rsidR="00A11F1A" w:rsidRPr="00BE5362">
        <w:rPr>
          <w:rFonts w:cstheme="minorHAnsi"/>
          <w:szCs w:val="24"/>
          <w:lang w:val="en-US" w:eastAsia="en-GB"/>
        </w:rPr>
        <w:t xml:space="preserve">solutes </w:t>
      </w:r>
      <w:r w:rsidR="00F70A8C" w:rsidRPr="00BE5362">
        <w:rPr>
          <w:rFonts w:cstheme="minorHAnsi"/>
          <w:szCs w:val="24"/>
          <w:lang w:val="en-US" w:eastAsia="en-GB"/>
        </w:rPr>
        <w:t>are transferred depending on size</w:t>
      </w:r>
      <w:r w:rsidR="009A06FB" w:rsidRPr="00BE5362">
        <w:rPr>
          <w:rFonts w:cstheme="minorHAnsi"/>
          <w:szCs w:val="24"/>
          <w:lang w:val="en-US" w:eastAsia="en-GB"/>
        </w:rPr>
        <w:t>, thus indicating a heteroporous network</w:t>
      </w:r>
      <w:r w:rsidR="00F70A8C" w:rsidRPr="00BE5362">
        <w:rPr>
          <w:rFonts w:cstheme="minorHAnsi"/>
          <w:szCs w:val="24"/>
          <w:lang w:val="en-US" w:eastAsia="en-GB"/>
        </w:rPr>
        <w:t xml:space="preserve">. </w:t>
      </w:r>
      <w:r w:rsidR="009A06FB" w:rsidRPr="00BE5362">
        <w:rPr>
          <w:rFonts w:cstheme="minorHAnsi"/>
          <w:szCs w:val="24"/>
          <w:lang w:val="en-US" w:eastAsia="en-GB"/>
        </w:rPr>
        <w:t>T</w:t>
      </w:r>
      <w:r w:rsidR="00F70A8C" w:rsidRPr="00BE5362">
        <w:rPr>
          <w:rFonts w:cstheme="minorHAnsi"/>
          <w:szCs w:val="24"/>
          <w:lang w:val="en-US" w:eastAsia="en-GB"/>
        </w:rPr>
        <w:t xml:space="preserve">he lymphatic delivery system </w:t>
      </w:r>
      <w:r w:rsidR="00E87240" w:rsidRPr="00BE5362">
        <w:rPr>
          <w:rFonts w:cstheme="minorHAnsi"/>
          <w:szCs w:val="24"/>
          <w:lang w:val="en-US" w:eastAsia="en-GB"/>
        </w:rPr>
        <w:t>is also</w:t>
      </w:r>
      <w:r w:rsidR="00F70A8C" w:rsidRPr="00BE5362">
        <w:rPr>
          <w:rFonts w:cstheme="minorHAnsi"/>
          <w:szCs w:val="24"/>
          <w:lang w:val="en-US" w:eastAsia="en-GB"/>
        </w:rPr>
        <w:t xml:space="preserve"> important in </w:t>
      </w:r>
      <w:r w:rsidR="009A06FB" w:rsidRPr="00BE5362">
        <w:rPr>
          <w:rFonts w:cstheme="minorHAnsi"/>
          <w:szCs w:val="24"/>
          <w:lang w:val="en-US" w:eastAsia="en-GB"/>
        </w:rPr>
        <w:t>the removal of isosmotic fluid and macromolecules</w:t>
      </w:r>
      <w:r w:rsidR="009A06FB" w:rsidRPr="00BE5362">
        <w:rPr>
          <w:rFonts w:cstheme="minorHAnsi"/>
          <w:szCs w:val="24"/>
          <w:lang w:val="en-US" w:eastAsia="en-GB"/>
        </w:rPr>
        <w:fldChar w:fldCharType="begin">
          <w:fldData xml:space="preserve">PEVuZE5vdGU+PENpdGU+PEF1dGhvcj5LaGFubmE8L0F1dGhvcj48WWVhcj4xOTkyPC9ZZWFyPjxS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</w:fldData>
        </w:fldChar>
      </w:r>
      <w:r w:rsidR="00CF1DCE" w:rsidRPr="00BE5362">
        <w:rPr>
          <w:rFonts w:cstheme="minorHAnsi"/>
          <w:szCs w:val="24"/>
          <w:lang w:val="en-US" w:eastAsia="en-GB"/>
        </w:rPr>
        <w:instrText xml:space="preserve"> ADDIN EN.CITE </w:instrText>
      </w:r>
      <w:r w:rsidR="00CF1DCE" w:rsidRPr="00BE5362">
        <w:rPr>
          <w:rFonts w:cstheme="minorHAnsi"/>
          <w:szCs w:val="24"/>
          <w:lang w:val="en-US" w:eastAsia="en-GB"/>
        </w:rPr>
        <w:fldChar w:fldCharType="begin">
          <w:fldData xml:space="preserve">PEVuZE5vdGU+PENpdGU+PEF1dGhvcj5LaGFubmE8L0F1dGhvcj48WWVhcj4xOTkyPC9ZZWFyPjxS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</w:fldData>
        </w:fldChar>
      </w:r>
      <w:r w:rsidR="00CF1DCE" w:rsidRPr="00BE5362">
        <w:rPr>
          <w:rFonts w:cstheme="minorHAnsi"/>
          <w:szCs w:val="24"/>
          <w:lang w:val="en-US" w:eastAsia="en-GB"/>
        </w:rPr>
        <w:instrText xml:space="preserve"> ADDIN EN.CITE.DATA </w:instrText>
      </w:r>
      <w:r w:rsidR="00CF1DCE" w:rsidRPr="00BE5362">
        <w:rPr>
          <w:rFonts w:cstheme="minorHAnsi"/>
          <w:szCs w:val="24"/>
          <w:lang w:val="en-US" w:eastAsia="en-GB"/>
        </w:rPr>
      </w:r>
      <w:r w:rsidR="00CF1DCE" w:rsidRPr="00BE5362">
        <w:rPr>
          <w:rFonts w:cstheme="minorHAnsi"/>
          <w:szCs w:val="24"/>
          <w:lang w:val="en-US" w:eastAsia="en-GB"/>
        </w:rPr>
        <w:fldChar w:fldCharType="end"/>
      </w:r>
      <w:r w:rsidR="009A06FB" w:rsidRPr="00BE5362">
        <w:rPr>
          <w:rFonts w:cstheme="minorHAnsi"/>
          <w:szCs w:val="24"/>
          <w:lang w:val="en-US" w:eastAsia="en-GB"/>
        </w:rPr>
      </w:r>
      <w:r w:rsidR="009A06FB" w:rsidRPr="00BE5362">
        <w:rPr>
          <w:rFonts w:cstheme="minorHAnsi"/>
          <w:szCs w:val="24"/>
          <w:lang w:val="en-US" w:eastAsia="en-GB"/>
        </w:rPr>
        <w:fldChar w:fldCharType="separate"/>
      </w:r>
      <w:r w:rsidR="00CF1DCE" w:rsidRPr="00BE5362">
        <w:rPr>
          <w:rFonts w:cstheme="minorHAnsi"/>
          <w:noProof/>
          <w:szCs w:val="24"/>
          <w:vertAlign w:val="superscript"/>
          <w:lang w:val="en-US" w:eastAsia="en-GB"/>
        </w:rPr>
        <w:t>5-9</w:t>
      </w:r>
      <w:r w:rsidR="009A06FB" w:rsidRPr="00BE5362">
        <w:rPr>
          <w:rFonts w:cstheme="minorHAnsi"/>
          <w:szCs w:val="24"/>
          <w:lang w:val="en-US" w:eastAsia="en-GB"/>
        </w:rPr>
        <w:fldChar w:fldCharType="end"/>
      </w:r>
      <w:r w:rsidR="00B75BB2" w:rsidRPr="00BE5362">
        <w:rPr>
          <w:rFonts w:cstheme="minorHAnsi"/>
          <w:szCs w:val="24"/>
          <w:lang w:val="en-US" w:eastAsia="en-GB"/>
        </w:rPr>
        <w:t>. So models like Ö</w:t>
      </w:r>
      <w:r w:rsidR="00F70A8C" w:rsidRPr="00BE5362">
        <w:rPr>
          <w:rFonts w:cstheme="minorHAnsi"/>
          <w:szCs w:val="24"/>
          <w:lang w:val="en-US" w:eastAsia="en-GB"/>
        </w:rPr>
        <w:t>berg</w:t>
      </w:r>
      <w:r w:rsidR="00F70A8C" w:rsidRPr="00BE5362">
        <w:rPr>
          <w:rFonts w:cstheme="minorHAnsi"/>
          <w:szCs w:val="24"/>
          <w:lang w:val="en-US" w:eastAsia="en-GB"/>
        </w:rPr>
        <w:fldChar w:fldCharType="begin"/>
      </w:r>
      <w:r w:rsidR="00CF1DCE" w:rsidRPr="00BE5362">
        <w:rPr>
          <w:rFonts w:cstheme="minorHAnsi"/>
          <w:szCs w:val="24"/>
          <w:lang w:val="en-US" w:eastAsia="en-GB"/>
        </w:rPr>
        <w:instrText xml:space="preserve"> ADDIN EN.CITE &lt;EndNote&gt;&lt;Cite&gt;&lt;Author&gt;Öberg&lt;/Author&gt;&lt;Year&gt;2019&lt;/Year&gt;&lt;RecNum&gt;11&lt;/RecNum&gt;&lt;DisplayText&gt;&lt;style face="superscript"&gt;10&lt;/style&gt;&lt;/DisplayText&gt;&lt;record&gt;&lt;rec-number&gt;11&lt;/rec-number&gt;&lt;foreign-keys&gt;&lt;key app="EN" db-id="5d50wpzse5zedbe0x5sxd5wc200pde0pe2r5" timestamp="1650138758"&gt;11&lt;/key&gt;&lt;/foreign-keys&gt;&lt;ref-type name="Journal Article"&gt;17&lt;/ref-type&gt;&lt;contributors&gt;&lt;authors&gt;&lt;author&gt;Öberg, Carl M.&lt;/author&gt;&lt;author&gt;Martuseviciene, Giedre&lt;/author&gt;&lt;/authors&gt;&lt;/contributors&gt;&lt;titles&gt;&lt;title&gt;Computer Simulations of Continuous Flow Peritoneal Dialysis Using the 3-Pore Model—A First Experience&lt;/title&gt;&lt;secondary-title&gt;Peritoneal Dialysis International&lt;/secondary-title&gt;&lt;/titles&gt;&lt;periodical&gt;&lt;full-title&gt;Peritoneal Dialysis International&lt;/full-title&gt;&lt;/periodical&gt;&lt;pages&gt;236-242&lt;/pages&gt;&lt;volume&gt;39&lt;/volume&gt;&lt;number&gt;3&lt;/number&gt;&lt;dates&gt;&lt;year&gt;2019&lt;/year&gt;&lt;pub-dates&gt;&lt;date&gt;2019/05/01&lt;/date&gt;&lt;/pub-dates&gt;&lt;/dates&gt;&lt;publisher&gt;SAGE Publications Ltd STM&lt;/publisher&gt;&lt;isbn&gt;0896-8608&lt;/isbn&gt;&lt;urls&gt;&lt;related-urls&gt;&lt;url&gt;https://doi.org/10.3747/pdi.2018.00225&lt;/url&gt;&lt;/related-urls&gt;&lt;/urls&gt;&lt;electronic-resource-num&gt;10.3747/pdi.2018.00225&lt;/electronic-resource-num&gt;&lt;access-date&gt;2022/04/16&lt;/access-date&gt;&lt;/record&gt;&lt;/Cite&gt;&lt;/EndNote&gt;</w:instrText>
      </w:r>
      <w:r w:rsidR="00F70A8C" w:rsidRPr="00BE5362">
        <w:rPr>
          <w:rFonts w:cstheme="minorHAnsi"/>
          <w:szCs w:val="24"/>
          <w:lang w:val="en-US" w:eastAsia="en-GB"/>
        </w:rPr>
        <w:fldChar w:fldCharType="separate"/>
      </w:r>
      <w:r w:rsidR="00CF1DCE" w:rsidRPr="00BE5362">
        <w:rPr>
          <w:rFonts w:cstheme="minorHAnsi"/>
          <w:noProof/>
          <w:szCs w:val="24"/>
          <w:vertAlign w:val="superscript"/>
          <w:lang w:val="en-US" w:eastAsia="en-GB"/>
        </w:rPr>
        <w:t>10</w:t>
      </w:r>
      <w:r w:rsidR="00F70A8C" w:rsidRPr="00BE5362">
        <w:rPr>
          <w:rFonts w:cstheme="minorHAnsi"/>
          <w:szCs w:val="24"/>
          <w:lang w:val="en-US" w:eastAsia="en-GB"/>
        </w:rPr>
        <w:fldChar w:fldCharType="end"/>
      </w:r>
      <w:r w:rsidR="00F70A8C" w:rsidRPr="00BE5362">
        <w:rPr>
          <w:rFonts w:cstheme="minorHAnsi"/>
          <w:szCs w:val="24"/>
          <w:lang w:val="en-US" w:eastAsia="en-GB"/>
        </w:rPr>
        <w:t>, Gotch</w:t>
      </w:r>
      <w:r w:rsidR="0049257D" w:rsidRPr="00BE5362">
        <w:rPr>
          <w:rFonts w:cstheme="minorHAnsi"/>
          <w:szCs w:val="24"/>
          <w:lang w:val="en-US" w:eastAsia="en-GB"/>
        </w:rPr>
        <w:fldChar w:fldCharType="begin"/>
      </w:r>
      <w:r w:rsidR="00CF1DCE" w:rsidRPr="00BE5362">
        <w:rPr>
          <w:rFonts w:cstheme="minorHAnsi"/>
          <w:szCs w:val="24"/>
          <w:lang w:val="en-US" w:eastAsia="en-GB"/>
        </w:rPr>
        <w:instrText xml:space="preserve"> ADDIN EN.CITE &lt;EndNote&gt;&lt;Cite&gt;&lt;Author&gt;Gotch&lt;/Author&gt;&lt;Year&gt;2001&lt;/Year&gt;&lt;RecNum&gt;115&lt;/RecNum&gt;&lt;DisplayText&gt;&lt;style face="superscript"&gt;11&lt;/style&gt;&lt;/DisplayText&gt;&lt;record&gt;&lt;rec-number&gt;115&lt;/rec-number&gt;&lt;foreign-keys&gt;&lt;key app="EN" db-id="5d50wpzse5zedbe0x5sxd5wc200pde0pe2r5" timestamp="1658144635"&gt;115&lt;/key&gt;&lt;/foreign-keys&gt;&lt;ref-type name="Journal Article"&gt;17&lt;/ref-type&gt;&lt;contributors&gt;&lt;authors&gt;&lt;author&gt;Gotch, Frank A.&lt;/author&gt;&lt;/authors&gt;&lt;/contributors&gt;&lt;titles&gt;&lt;title&gt;Kinetic Modeling of Continuous Flow Peritoneal Dialysis&lt;/title&gt;&lt;secondary-title&gt;Seminars in Dialysis&lt;/secondary-title&gt;&lt;/titles&gt;&lt;periodical&gt;&lt;full-title&gt;Seminars in Dialysis&lt;/full-title&gt;&lt;/periodical&gt;&lt;pages&gt;378-383&lt;/pages&gt;&lt;volume&gt;14&lt;/volume&gt;&lt;number&gt;5&lt;/number&gt;&lt;dates&gt;&lt;year&gt;2001&lt;/year&gt;&lt;/dates&gt;&lt;publisher&gt;Wiley&lt;/publisher&gt;&lt;isbn&gt;0894-0959&lt;/isbn&gt;&lt;urls&gt;&lt;related-urls&gt;&lt;url&gt;https://dx.doi.org/10.1046/j.1525-139x.2001.00096.x&lt;/url&gt;&lt;/related-urls&gt;&lt;/urls&gt;&lt;electronic-resource-num&gt;10.1046/j.1525-139x.2001.00096.x&lt;/electronic-resource-num&gt;&lt;/record&gt;&lt;/Cite&gt;&lt;/EndNote&gt;</w:instrText>
      </w:r>
      <w:r w:rsidR="0049257D" w:rsidRPr="00BE5362">
        <w:rPr>
          <w:rFonts w:cstheme="minorHAnsi"/>
          <w:szCs w:val="24"/>
          <w:lang w:val="en-US" w:eastAsia="en-GB"/>
        </w:rPr>
        <w:fldChar w:fldCharType="separate"/>
      </w:r>
      <w:r w:rsidR="00CF1DCE" w:rsidRPr="00BE5362">
        <w:rPr>
          <w:rFonts w:cstheme="minorHAnsi"/>
          <w:noProof/>
          <w:szCs w:val="24"/>
          <w:vertAlign w:val="superscript"/>
          <w:lang w:val="en-US" w:eastAsia="en-GB"/>
        </w:rPr>
        <w:t>11</w:t>
      </w:r>
      <w:r w:rsidR="0049257D" w:rsidRPr="00BE5362">
        <w:rPr>
          <w:rFonts w:cstheme="minorHAnsi"/>
          <w:szCs w:val="24"/>
          <w:lang w:val="en-US" w:eastAsia="en-GB"/>
        </w:rPr>
        <w:fldChar w:fldCharType="end"/>
      </w:r>
      <w:r w:rsidR="0049257D" w:rsidRPr="00BE5362">
        <w:rPr>
          <w:rFonts w:cstheme="minorHAnsi"/>
          <w:szCs w:val="24"/>
          <w:lang w:val="en-US" w:eastAsia="en-GB"/>
        </w:rPr>
        <w:t xml:space="preserve"> and Flessner</w:t>
      </w:r>
      <w:r w:rsidR="0049257D" w:rsidRPr="00BE5362">
        <w:rPr>
          <w:rFonts w:cstheme="minorHAnsi"/>
          <w:szCs w:val="24"/>
          <w:lang w:val="en-US" w:eastAsia="en-GB"/>
        </w:rPr>
        <w:fldChar w:fldCharType="begin"/>
      </w:r>
      <w:r w:rsidR="00CF1DCE" w:rsidRPr="00BE5362">
        <w:rPr>
          <w:rFonts w:cstheme="minorHAnsi"/>
          <w:szCs w:val="24"/>
          <w:lang w:val="en-US" w:eastAsia="en-GB"/>
        </w:rPr>
        <w:instrText xml:space="preserve"> ADDIN EN.CITE &lt;EndNote&gt;&lt;Cite&gt;&lt;Author&gt;Flessner&lt;/Author&gt;&lt;Year&gt;1984&lt;/Year&gt;&lt;RecNum&gt;22&lt;/RecNum&gt;&lt;DisplayText&gt;&lt;style face="superscript"&gt;12&lt;/style&gt;&lt;/DisplayText&gt;&lt;record&gt;&lt;rec-number&gt;22&lt;/rec-number&gt;&lt;foreign-keys&gt;&lt;key app="EN" db-id="5d50wpzse5zedbe0x5sxd5wc200pde0pe2r5" timestamp="1650832845"&gt;22&lt;/key&gt;&lt;/foreign-keys&gt;&lt;ref-type name="Journal Article"&gt;17&lt;/ref-type&gt;&lt;contributors&gt;&lt;authors&gt;&lt;author&gt;Flessner, M. F.&lt;/author&gt;&lt;author&gt;Dedrick, R. L.&lt;/author&gt;&lt;author&gt;Schultz, J. S.&lt;/author&gt;&lt;/authors&gt;&lt;/contributors&gt;&lt;titles&gt;&lt;title&gt;A distributed model of peritoneal-plasma transport: theoretical considerations&lt;/title&gt;&lt;secondary-title&gt;American Journal of Physiology-Regulatory, Integrative and Comparative Physiology&lt;/secondary-title&gt;&lt;/titles&gt;&lt;periodical&gt;&lt;full-title&gt;American Journal of Physiology-Regulatory, Integrative and Comparative Physiology&lt;/full-title&gt;&lt;/periodical&gt;&lt;pages&gt;R597-R607&lt;/pages&gt;&lt;volume&gt;246&lt;/volume&gt;&lt;number&gt;4&lt;/number&gt;&lt;dates&gt;&lt;year&gt;1984&lt;/year&gt;&lt;pub-dates&gt;&lt;date&gt;1984/04/01&lt;/date&gt;&lt;/pub-dates&gt;&lt;/dates&gt;&lt;publisher&gt;American Physiological Society&lt;/publisher&gt;&lt;isbn&gt;0363-6119&lt;/isbn&gt;&lt;urls&gt;&lt;related-urls&gt;&lt;url&gt;https://doi.org/10.1152/ajpregu.1984.246.4.R597&lt;/url&gt;&lt;/related-urls&gt;&lt;/urls&gt;&lt;electronic-resource-num&gt;10.1152/ajpregu.1984.246.4.R597&lt;/electronic-resource-num&gt;&lt;access-date&gt;2022/04/24&lt;/access-date&gt;&lt;/record&gt;&lt;/Cite&gt;&lt;/EndNote&gt;</w:instrText>
      </w:r>
      <w:r w:rsidR="0049257D" w:rsidRPr="00BE5362">
        <w:rPr>
          <w:rFonts w:cstheme="minorHAnsi"/>
          <w:szCs w:val="24"/>
          <w:lang w:val="en-US" w:eastAsia="en-GB"/>
        </w:rPr>
        <w:fldChar w:fldCharType="separate"/>
      </w:r>
      <w:r w:rsidR="00CF1DCE" w:rsidRPr="00BE5362">
        <w:rPr>
          <w:rFonts w:cstheme="minorHAnsi"/>
          <w:noProof/>
          <w:szCs w:val="24"/>
          <w:vertAlign w:val="superscript"/>
          <w:lang w:val="en-US" w:eastAsia="en-GB"/>
        </w:rPr>
        <w:t>12</w:t>
      </w:r>
      <w:r w:rsidR="0049257D" w:rsidRPr="00BE5362">
        <w:rPr>
          <w:rFonts w:cstheme="minorHAnsi"/>
          <w:szCs w:val="24"/>
          <w:lang w:val="en-US" w:eastAsia="en-GB"/>
        </w:rPr>
        <w:fldChar w:fldCharType="end"/>
      </w:r>
      <w:r w:rsidR="0049257D" w:rsidRPr="00BE5362">
        <w:rPr>
          <w:rFonts w:cstheme="minorHAnsi"/>
          <w:szCs w:val="24"/>
          <w:lang w:val="en-US" w:eastAsia="en-GB"/>
        </w:rPr>
        <w:t xml:space="preserve"> have increased </w:t>
      </w:r>
      <w:r w:rsidR="007F3C39">
        <w:rPr>
          <w:rFonts w:cstheme="minorHAnsi"/>
          <w:szCs w:val="24"/>
          <w:lang w:val="en-US" w:eastAsia="en-GB"/>
        </w:rPr>
        <w:t>the captured</w:t>
      </w:r>
      <w:r w:rsidR="007F3C39" w:rsidRPr="00BE5362">
        <w:rPr>
          <w:rFonts w:cstheme="minorHAnsi"/>
          <w:szCs w:val="24"/>
          <w:lang w:val="en-US" w:eastAsia="en-GB"/>
        </w:rPr>
        <w:t xml:space="preserve"> </w:t>
      </w:r>
      <w:r w:rsidR="0049257D" w:rsidRPr="00BE5362">
        <w:rPr>
          <w:rFonts w:cstheme="minorHAnsi"/>
          <w:szCs w:val="24"/>
          <w:lang w:val="en-US" w:eastAsia="en-GB"/>
        </w:rPr>
        <w:t xml:space="preserve">complexity where they underscore the importance of diffusion, </w:t>
      </w:r>
      <w:r w:rsidR="00C940A7" w:rsidRPr="00BE5362">
        <w:rPr>
          <w:rFonts w:cstheme="minorHAnsi"/>
          <w:szCs w:val="24"/>
          <w:lang w:val="en-US" w:eastAsia="en-GB"/>
        </w:rPr>
        <w:t>convection</w:t>
      </w:r>
      <w:r w:rsidR="0049257D" w:rsidRPr="00BE5362">
        <w:rPr>
          <w:rFonts w:cstheme="minorHAnsi"/>
          <w:szCs w:val="24"/>
          <w:lang w:val="en-US" w:eastAsia="en-GB"/>
        </w:rPr>
        <w:t xml:space="preserve"> and lymphatics in their models</w:t>
      </w:r>
      <w:r w:rsidR="00C1486C" w:rsidRPr="00BE5362">
        <w:rPr>
          <w:rFonts w:cstheme="minorHAnsi"/>
          <w:szCs w:val="24"/>
          <w:lang w:val="en-US" w:eastAsia="en-GB"/>
        </w:rPr>
        <w:t xml:space="preserve"> (fig. 1)</w:t>
      </w:r>
      <w:r w:rsidR="0049257D" w:rsidRPr="00BE5362">
        <w:rPr>
          <w:rFonts w:cstheme="minorHAnsi"/>
          <w:szCs w:val="24"/>
          <w:lang w:val="en-US" w:eastAsia="en-GB"/>
        </w:rPr>
        <w:t>.</w:t>
      </w:r>
      <w:r w:rsidR="00182821" w:rsidRPr="00BE5362">
        <w:rPr>
          <w:rFonts w:cstheme="minorHAnsi"/>
          <w:szCs w:val="24"/>
          <w:lang w:val="en-US" w:eastAsia="en-GB"/>
        </w:rPr>
        <w:t xml:space="preserve"> </w:t>
      </w:r>
    </w:p>
    <w:p w14:paraId="20203151" w14:textId="77777777" w:rsidR="00EF209D" w:rsidRPr="00BE5362" w:rsidRDefault="00EF209D" w:rsidP="00EF209D">
      <w:pPr>
        <w:rPr>
          <w:rFonts w:cstheme="minorHAnsi"/>
          <w:i/>
          <w:szCs w:val="24"/>
          <w:lang w:val="en-GB" w:eastAsia="en-GB"/>
        </w:rPr>
      </w:pPr>
      <w:r w:rsidRPr="00BE5362">
        <w:rPr>
          <w:rFonts w:cstheme="minorHAnsi"/>
          <w:i/>
          <w:szCs w:val="24"/>
          <w:lang w:val="en-GB" w:eastAsia="en-GB"/>
        </w:rPr>
        <w:t>There are several well-known mathematical models of peritoneal dialysis that have been developed over the years. Some of the most commonly used models include:</w:t>
      </w:r>
    </w:p>
    <w:p w14:paraId="0E10AEB2" w14:textId="77777777" w:rsidR="00EF209D" w:rsidRPr="00BE5362" w:rsidRDefault="00EF209D" w:rsidP="00EF209D">
      <w:pPr>
        <w:rPr>
          <w:rFonts w:cstheme="minorHAnsi"/>
          <w:i/>
          <w:szCs w:val="24"/>
          <w:lang w:val="en-GB" w:eastAsia="en-GB"/>
        </w:rPr>
      </w:pPr>
    </w:p>
    <w:p w14:paraId="310A93F8" w14:textId="5758C36C" w:rsidR="00EF209D" w:rsidRPr="00BE5362" w:rsidRDefault="00EF209D" w:rsidP="00EF209D">
      <w:pPr>
        <w:pStyle w:val="ListParagraph"/>
        <w:numPr>
          <w:ilvl w:val="0"/>
          <w:numId w:val="8"/>
        </w:numPr>
        <w:rPr>
          <w:rFonts w:cstheme="minorHAnsi"/>
          <w:i/>
          <w:szCs w:val="24"/>
          <w:lang w:val="en-GB" w:eastAsia="en-GB"/>
        </w:rPr>
      </w:pPr>
      <w:r w:rsidRPr="00BE5362">
        <w:rPr>
          <w:rFonts w:cstheme="minorHAnsi"/>
          <w:i/>
          <w:szCs w:val="24"/>
          <w:lang w:val="en-GB" w:eastAsia="en-GB"/>
        </w:rPr>
        <w:t>The three-pore model: This is one of the earliest and most widely used models of peritoneal transport. It describes the movement of solutes and water across three different types of pores in the peritoneal membrane: small, medium, and large. The three-pore model is still used today as a basis for many more complex models of peritoneal dialysis</w:t>
      </w:r>
      <w:r w:rsidRPr="00BE5362">
        <w:rPr>
          <w:rFonts w:cstheme="minorHAnsi"/>
          <w:i/>
          <w:szCs w:val="24"/>
          <w:lang w:val="en-GB" w:eastAsia="en-GB"/>
        </w:rPr>
        <w:fldChar w:fldCharType="begin">
          <w:fldData xml:space="preserve">PEVuZE5vdGU+PENpdGU+PEF1dGhvcj7DlmJlcmc8L0F1dGhvcj48WWVhcj4yMDE3PC9ZZWFyPjxS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</w:fldData>
        </w:fldChar>
      </w:r>
      <w:r w:rsidRPr="00BE5362">
        <w:rPr>
          <w:rFonts w:cstheme="minorHAnsi"/>
          <w:i/>
          <w:szCs w:val="24"/>
          <w:lang w:val="en-GB" w:eastAsia="en-GB"/>
        </w:rPr>
        <w:instrText xml:space="preserve"> ADDIN EN.CITE </w:instrText>
      </w:r>
      <w:r w:rsidRPr="00BE5362">
        <w:rPr>
          <w:rFonts w:cstheme="minorHAnsi"/>
          <w:i/>
          <w:szCs w:val="24"/>
          <w:lang w:val="en-GB" w:eastAsia="en-GB"/>
        </w:rPr>
        <w:fldChar w:fldCharType="begin">
          <w:fldData xml:space="preserve">PEVuZE5vdGU+PENpdGU+PEF1dGhvcj7DlmJlcmc8L0F1dGhvcj48WWVhcj4yMDE3PC9ZZWFyPjxS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</w:fldData>
        </w:fldChar>
      </w:r>
      <w:r w:rsidRPr="00BE5362">
        <w:rPr>
          <w:rFonts w:cstheme="minorHAnsi"/>
          <w:i/>
          <w:szCs w:val="24"/>
          <w:lang w:val="en-GB" w:eastAsia="en-GB"/>
        </w:rPr>
        <w:instrText xml:space="preserve"> ADDIN EN.CITE.DATA </w:instrText>
      </w:r>
      <w:r w:rsidRPr="00BE5362">
        <w:rPr>
          <w:rFonts w:cstheme="minorHAnsi"/>
          <w:i/>
          <w:szCs w:val="24"/>
          <w:lang w:val="en-GB" w:eastAsia="en-GB"/>
        </w:rPr>
      </w:r>
      <w:r w:rsidRPr="00BE5362">
        <w:rPr>
          <w:rFonts w:cstheme="minorHAnsi"/>
          <w:i/>
          <w:szCs w:val="24"/>
          <w:lang w:val="en-GB" w:eastAsia="en-GB"/>
        </w:rPr>
        <w:fldChar w:fldCharType="end"/>
      </w:r>
      <w:r w:rsidRPr="00BE5362">
        <w:rPr>
          <w:rFonts w:cstheme="minorHAnsi"/>
          <w:i/>
          <w:szCs w:val="24"/>
          <w:lang w:val="en-GB" w:eastAsia="en-GB"/>
        </w:rPr>
      </w:r>
      <w:r w:rsidRPr="00BE5362">
        <w:rPr>
          <w:rFonts w:cstheme="minorHAnsi"/>
          <w:i/>
          <w:szCs w:val="24"/>
          <w:lang w:val="en-GB" w:eastAsia="en-GB"/>
        </w:rPr>
        <w:fldChar w:fldCharType="separate"/>
      </w:r>
      <w:r w:rsidRPr="00BE5362">
        <w:rPr>
          <w:rFonts w:cstheme="minorHAnsi"/>
          <w:i/>
          <w:noProof/>
          <w:szCs w:val="24"/>
          <w:vertAlign w:val="superscript"/>
          <w:lang w:val="en-GB" w:eastAsia="en-GB"/>
        </w:rPr>
        <w:t>10, 13</w:t>
      </w:r>
      <w:r w:rsidRPr="00BE5362">
        <w:rPr>
          <w:rFonts w:cstheme="minorHAnsi"/>
          <w:i/>
          <w:szCs w:val="24"/>
          <w:lang w:val="en-GB" w:eastAsia="en-GB"/>
        </w:rPr>
        <w:fldChar w:fldCharType="end"/>
      </w:r>
      <w:r w:rsidRPr="00BE5362">
        <w:rPr>
          <w:rFonts w:cstheme="minorHAnsi"/>
          <w:i/>
          <w:szCs w:val="24"/>
          <w:lang w:val="en-GB" w:eastAsia="en-GB"/>
        </w:rPr>
        <w:t>.</w:t>
      </w:r>
    </w:p>
    <w:p w14:paraId="7DDB587F" w14:textId="77777777" w:rsidR="00EF209D" w:rsidRPr="00BE5362" w:rsidRDefault="00EF209D" w:rsidP="00EF209D">
      <w:pPr>
        <w:rPr>
          <w:rFonts w:cstheme="minorHAnsi"/>
          <w:i/>
          <w:szCs w:val="24"/>
          <w:lang w:val="en-GB" w:eastAsia="en-GB"/>
        </w:rPr>
      </w:pPr>
    </w:p>
    <w:p w14:paraId="62DF044F" w14:textId="4D0F45DB" w:rsidR="00EF209D" w:rsidRPr="00BE5362" w:rsidRDefault="00EF209D" w:rsidP="00EF209D">
      <w:pPr>
        <w:pStyle w:val="ListParagraph"/>
        <w:numPr>
          <w:ilvl w:val="0"/>
          <w:numId w:val="8"/>
        </w:numPr>
        <w:rPr>
          <w:rFonts w:cstheme="minorHAnsi"/>
          <w:i/>
          <w:szCs w:val="24"/>
          <w:lang w:val="en-GB" w:eastAsia="en-GB"/>
        </w:rPr>
      </w:pPr>
      <w:r w:rsidRPr="00BE5362">
        <w:rPr>
          <w:rFonts w:cstheme="minorHAnsi"/>
          <w:i/>
          <w:szCs w:val="24"/>
          <w:lang w:val="en-GB" w:eastAsia="en-GB"/>
        </w:rPr>
        <w:t>The two-compartment model: This model divides the peritoneal cavity into two compartments, representing the intracellular and extracellular fluid spaces. It is used to predict the rate of solute removal during peritoneal dialysis and to optimize dialysis prescriptions</w:t>
      </w:r>
      <w:r w:rsidRPr="00BE5362">
        <w:rPr>
          <w:rFonts w:cstheme="minorHAnsi"/>
          <w:i/>
          <w:szCs w:val="24"/>
          <w:lang w:val="en-GB" w:eastAsia="en-GB"/>
        </w:rPr>
        <w:fldChar w:fldCharType="begin"/>
      </w:r>
      <w:r w:rsidRPr="00BE5362">
        <w:rPr>
          <w:rFonts w:cstheme="minorHAnsi"/>
          <w:i/>
          <w:szCs w:val="24"/>
          <w:lang w:val="en-GB" w:eastAsia="en-GB"/>
        </w:rPr>
        <w:instrText xml:space="preserve"> ADDIN EN.CITE &lt;EndNote&gt;&lt;Cite&gt;&lt;Author&gt;Waniewski&lt;/Author&gt;&lt;Year&gt;1991&lt;/Year&gt;&lt;RecNum&gt;20&lt;/RecNum&gt;&lt;DisplayText&gt;&lt;style face="superscript"&gt;14, 15&lt;/style&gt;&lt;/DisplayText&gt;&lt;record&gt;&lt;rec-number&gt;20&lt;/rec-number&gt;&lt;foreign-keys&gt;&lt;key app="EN" db-id="5d50wpzse5zedbe0x5sxd5wc200pde0pe2r5" timestamp="1650796285"&gt;20&lt;/key&gt;&lt;/foreign-keys&gt;&lt;ref-type name="Journal Article"&gt;17&lt;/ref-type&gt;&lt;contributors&gt;&lt;authors&gt;&lt;author&gt;Waniewski, J.&lt;/author&gt;&lt;author&gt;Werynski, A.&lt;/author&gt;&lt;author&gt;Heimbürger, O.&lt;/author&gt;&lt;author&gt;Lindholm, B.&lt;/author&gt;&lt;/authors&gt;&lt;/contributors&gt;&lt;titles&gt;&lt;title&gt;Simple Models for Description of Small-Solute Transport in Peritoneal Dialysis&lt;/title&gt;&lt;secondary-title&gt;Blood Purification&lt;/secondary-title&gt;&lt;/titles&gt;&lt;periodical&gt;&lt;full-title&gt;Blood Purification&lt;/full-title&gt;&lt;/periodical&gt;&lt;pages&gt;129-141&lt;/pages&gt;&lt;volume&gt;9&lt;/volume&gt;&lt;number&gt;3&lt;/number&gt;&lt;dates&gt;&lt;year&gt;1991&lt;/year&gt;&lt;/dates&gt;&lt;isbn&gt;0253-5068&lt;/isbn&gt;&lt;urls&gt;&lt;related-urls&gt;&lt;url&gt;https://www.karger.com/DOI/10.1159/000170009&lt;/url&gt;&lt;/related-urls&gt;&lt;/urls&gt;&lt;electronic-resource-num&gt;10.1159/000170009&lt;/electronic-resource-num&gt;&lt;/record&gt;&lt;/Cite&gt;&lt;Cite&gt;&lt;Author&gt;Garred&lt;/Author&gt;&lt;Year&gt;1983&lt;/Year&gt;&lt;RecNum&gt;21&lt;/RecNum&gt;&lt;record&gt;&lt;rec-number&gt;21&lt;/rec-number&gt;&lt;foreign-keys&gt;&lt;key app="EN" db-id="5d50wpzse5zedbe0x5sxd5wc200pde0pe2r5" timestamp="1650818913"&gt;21&lt;/key&gt;&lt;/foreign-keys&gt;&lt;ref-type name="Journal Article"&gt;17&lt;/ref-type&gt;&lt;contributors&gt;&lt;authors&gt;&lt;author&gt;Garred, Laurie J.&lt;/author&gt;&lt;author&gt;Canaud, Bernard&lt;/author&gt;&lt;author&gt;Farrell, Peter C.&lt;/author&gt;&lt;/authors&gt;&lt;/contributors&gt;&lt;titles&gt;&lt;title&gt;A simple kinetic model for assessing peritoneal mass transfer in chronic ambulatory peritoneal dialysis&lt;/title&gt;&lt;secondary-title&gt;asaio J&lt;/secondary-title&gt;&lt;/titles&gt;&lt;periodical&gt;&lt;full-title&gt;asaio J&lt;/full-title&gt;&lt;/periodical&gt;&lt;pages&gt;131-7&lt;/pages&gt;&lt;volume&gt;6&lt;/volume&gt;&lt;number&gt;3&lt;/number&gt;&lt;dates&gt;&lt;year&gt;1983&lt;/year&gt;&lt;/dates&gt;&lt;urls&gt;&lt;/urls&gt;&lt;/record&gt;&lt;/Cite&gt;&lt;/EndNote&gt;</w:instrText>
      </w:r>
      <w:r w:rsidRPr="00BE5362">
        <w:rPr>
          <w:rFonts w:cstheme="minorHAnsi"/>
          <w:i/>
          <w:szCs w:val="24"/>
          <w:lang w:val="en-GB" w:eastAsia="en-GB"/>
        </w:rPr>
        <w:fldChar w:fldCharType="separate"/>
      </w:r>
      <w:r w:rsidRPr="00BE5362">
        <w:rPr>
          <w:rFonts w:cstheme="minorHAnsi"/>
          <w:i/>
          <w:noProof/>
          <w:szCs w:val="24"/>
          <w:vertAlign w:val="superscript"/>
          <w:lang w:val="en-GB" w:eastAsia="en-GB"/>
        </w:rPr>
        <w:t>14, 15</w:t>
      </w:r>
      <w:r w:rsidRPr="00BE5362">
        <w:rPr>
          <w:rFonts w:cstheme="minorHAnsi"/>
          <w:i/>
          <w:szCs w:val="24"/>
          <w:lang w:val="en-GB" w:eastAsia="en-GB"/>
        </w:rPr>
        <w:fldChar w:fldCharType="end"/>
      </w:r>
      <w:r w:rsidRPr="00BE5362">
        <w:rPr>
          <w:rFonts w:cstheme="minorHAnsi"/>
          <w:i/>
          <w:szCs w:val="24"/>
          <w:lang w:val="en-GB" w:eastAsia="en-GB"/>
        </w:rPr>
        <w:t>.</w:t>
      </w:r>
    </w:p>
    <w:p w14:paraId="074DD00D" w14:textId="77777777" w:rsidR="00EF209D" w:rsidRPr="00BE5362" w:rsidRDefault="00EF209D" w:rsidP="00EF209D">
      <w:pPr>
        <w:rPr>
          <w:rFonts w:cstheme="minorHAnsi"/>
          <w:i/>
          <w:szCs w:val="24"/>
          <w:lang w:val="en-GB" w:eastAsia="en-GB"/>
        </w:rPr>
      </w:pPr>
    </w:p>
    <w:p w14:paraId="10375098" w14:textId="4349683F" w:rsidR="00EF209D" w:rsidRPr="00BE5362" w:rsidRDefault="00EF209D" w:rsidP="00EF209D">
      <w:pPr>
        <w:pStyle w:val="ListParagraph"/>
        <w:numPr>
          <w:ilvl w:val="0"/>
          <w:numId w:val="8"/>
        </w:numPr>
        <w:rPr>
          <w:rFonts w:cstheme="minorHAnsi"/>
          <w:i/>
          <w:szCs w:val="24"/>
          <w:lang w:val="en-GB" w:eastAsia="en-GB"/>
        </w:rPr>
      </w:pPr>
      <w:r w:rsidRPr="00BE5362">
        <w:rPr>
          <w:rFonts w:cstheme="minorHAnsi"/>
          <w:i/>
          <w:szCs w:val="24"/>
          <w:lang w:val="en-GB" w:eastAsia="en-GB"/>
        </w:rPr>
        <w:t>The distributed model: This is a more recent model that takes into account the heterogeneity of the peritoneal membrane, incorporating differences in pore size and transport properties across different regions of the membrane</w:t>
      </w:r>
      <w:r w:rsidRPr="00BE5362">
        <w:rPr>
          <w:rFonts w:cstheme="minorHAnsi"/>
          <w:i/>
          <w:szCs w:val="24"/>
          <w:lang w:val="en-GB" w:eastAsia="en-GB"/>
        </w:rPr>
        <w:fldChar w:fldCharType="begin">
          <w:fldData xml:space="preserve">PEVuZE5vdGU+PENpdGU+PEF1dGhvcj5EZWRyaWNrPC9BdXRob3I+PFllYXI+MTk5NzwvWWVhcj48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</w:fldData>
        </w:fldChar>
      </w:r>
      <w:r w:rsidRPr="00BE5362">
        <w:rPr>
          <w:rFonts w:cstheme="minorHAnsi"/>
          <w:i/>
          <w:szCs w:val="24"/>
          <w:lang w:val="en-GB" w:eastAsia="en-GB"/>
        </w:rPr>
        <w:instrText xml:space="preserve"> ADDIN EN.CITE </w:instrText>
      </w:r>
      <w:r w:rsidRPr="00BE5362">
        <w:rPr>
          <w:rFonts w:cstheme="minorHAnsi"/>
          <w:i/>
          <w:szCs w:val="24"/>
          <w:lang w:val="en-GB" w:eastAsia="en-GB"/>
        </w:rPr>
        <w:fldChar w:fldCharType="begin">
          <w:fldData xml:space="preserve">PEVuZE5vdGU+PENpdGU+PEF1dGhvcj5EZWRyaWNrPC9BdXRob3I+PFllYXI+MTk5NzwvWWVhcj48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</w:fldData>
        </w:fldChar>
      </w:r>
      <w:r w:rsidRPr="00BE5362">
        <w:rPr>
          <w:rFonts w:cstheme="minorHAnsi"/>
          <w:i/>
          <w:szCs w:val="24"/>
          <w:lang w:val="en-GB" w:eastAsia="en-GB"/>
        </w:rPr>
        <w:instrText xml:space="preserve"> ADDIN EN.CITE.DATA </w:instrText>
      </w:r>
      <w:r w:rsidRPr="00BE5362">
        <w:rPr>
          <w:rFonts w:cstheme="minorHAnsi"/>
          <w:i/>
          <w:szCs w:val="24"/>
          <w:lang w:val="en-GB" w:eastAsia="en-GB"/>
        </w:rPr>
      </w:r>
      <w:r w:rsidRPr="00BE5362">
        <w:rPr>
          <w:rFonts w:cstheme="minorHAnsi"/>
          <w:i/>
          <w:szCs w:val="24"/>
          <w:lang w:val="en-GB" w:eastAsia="en-GB"/>
        </w:rPr>
        <w:fldChar w:fldCharType="end"/>
      </w:r>
      <w:r w:rsidRPr="00BE5362">
        <w:rPr>
          <w:rFonts w:cstheme="minorHAnsi"/>
          <w:i/>
          <w:szCs w:val="24"/>
          <w:lang w:val="en-GB" w:eastAsia="en-GB"/>
        </w:rPr>
      </w:r>
      <w:r w:rsidRPr="00BE5362">
        <w:rPr>
          <w:rFonts w:cstheme="minorHAnsi"/>
          <w:i/>
          <w:szCs w:val="24"/>
          <w:lang w:val="en-GB" w:eastAsia="en-GB"/>
        </w:rPr>
        <w:fldChar w:fldCharType="separate"/>
      </w:r>
      <w:r w:rsidRPr="00BE5362">
        <w:rPr>
          <w:rFonts w:cstheme="minorHAnsi"/>
          <w:i/>
          <w:noProof/>
          <w:szCs w:val="24"/>
          <w:vertAlign w:val="superscript"/>
          <w:lang w:val="en-GB" w:eastAsia="en-GB"/>
        </w:rPr>
        <w:t>16, 17</w:t>
      </w:r>
      <w:r w:rsidRPr="00BE5362">
        <w:rPr>
          <w:rFonts w:cstheme="minorHAnsi"/>
          <w:i/>
          <w:szCs w:val="24"/>
          <w:lang w:val="en-GB" w:eastAsia="en-GB"/>
        </w:rPr>
        <w:fldChar w:fldCharType="end"/>
      </w:r>
      <w:r w:rsidRPr="00BE5362">
        <w:rPr>
          <w:rFonts w:cstheme="minorHAnsi"/>
          <w:i/>
          <w:szCs w:val="24"/>
          <w:lang w:val="en-GB" w:eastAsia="en-GB"/>
        </w:rPr>
        <w:t>.</w:t>
      </w:r>
    </w:p>
    <w:p w14:paraId="152DBB98" w14:textId="0124C391" w:rsidR="00C7084C" w:rsidRDefault="00E92D54" w:rsidP="00EF209D">
      <w:pPr>
        <w:rPr>
          <w:rFonts w:cstheme="minorHAnsi"/>
          <w:szCs w:val="24"/>
          <w:lang w:val="en-US" w:eastAsia="en-GB"/>
        </w:rPr>
      </w:pPr>
      <w:r>
        <w:rPr>
          <w:rFonts w:cstheme="minorHAnsi"/>
          <w:szCs w:val="24"/>
          <w:lang w:val="en-US" w:eastAsia="en-GB"/>
        </w:rPr>
        <w:t>However, w</w:t>
      </w:r>
      <w:r w:rsidR="00E87240" w:rsidRPr="00BE5362">
        <w:rPr>
          <w:rFonts w:cstheme="minorHAnsi"/>
          <w:szCs w:val="24"/>
          <w:lang w:val="en-US" w:eastAsia="en-GB"/>
        </w:rPr>
        <w:t>hat we lack is a</w:t>
      </w:r>
      <w:r>
        <w:rPr>
          <w:rFonts w:cstheme="minorHAnsi"/>
          <w:szCs w:val="24"/>
          <w:lang w:val="en-US" w:eastAsia="en-GB"/>
        </w:rPr>
        <w:t xml:space="preserve"> rigorous</w:t>
      </w:r>
      <w:r w:rsidR="00E87240" w:rsidRPr="00BE5362">
        <w:rPr>
          <w:rFonts w:cstheme="minorHAnsi"/>
          <w:szCs w:val="24"/>
          <w:lang w:val="en-US" w:eastAsia="en-GB"/>
        </w:rPr>
        <w:t xml:space="preserve"> comparison of the accuracy of various models in predicting different features of a PD process. </w:t>
      </w:r>
      <w:r w:rsidR="00EF209D" w:rsidRPr="00BE5362">
        <w:rPr>
          <w:rFonts w:cstheme="minorHAnsi"/>
          <w:szCs w:val="24"/>
          <w:lang w:val="en-US" w:eastAsia="en-GB"/>
        </w:rPr>
        <w:t>In this paper, we focus on the ability of 4 models (3 two-compartmental model</w:t>
      </w:r>
      <w:r w:rsidR="00C7084C">
        <w:rPr>
          <w:rFonts w:cstheme="minorHAnsi"/>
          <w:szCs w:val="24"/>
          <w:lang w:val="en-US" w:eastAsia="en-GB"/>
        </w:rPr>
        <w:t>s</w:t>
      </w:r>
      <w:r w:rsidR="00EF209D" w:rsidRPr="00BE5362">
        <w:rPr>
          <w:rFonts w:cstheme="minorHAnsi"/>
          <w:szCs w:val="24"/>
          <w:lang w:val="en-US" w:eastAsia="en-GB"/>
        </w:rPr>
        <w:t xml:space="preserve"> and the three pore model) to predict the dialysate concentrations of 6 solutes throughout a PD session, measured in a pig model.</w:t>
      </w:r>
      <w:r w:rsidR="00C7084C">
        <w:rPr>
          <w:rFonts w:cstheme="minorHAnsi"/>
          <w:szCs w:val="24"/>
          <w:lang w:val="en-US" w:eastAsia="en-GB"/>
        </w:rPr>
        <w:t xml:space="preserve"> We show tha</w:t>
      </w:r>
      <w:r w:rsidR="00D93175">
        <w:rPr>
          <w:rFonts w:cstheme="minorHAnsi"/>
          <w:szCs w:val="24"/>
          <w:lang w:val="en-US" w:eastAsia="en-GB"/>
        </w:rPr>
        <w:t xml:space="preserve">t some models are </w:t>
      </w:r>
      <w:r w:rsidR="00F85D02">
        <w:rPr>
          <w:rFonts w:cstheme="minorHAnsi"/>
          <w:szCs w:val="24"/>
          <w:lang w:val="en-US" w:eastAsia="en-GB"/>
        </w:rPr>
        <w:t xml:space="preserve">only accurate for specific </w:t>
      </w:r>
      <w:r w:rsidR="00D93175">
        <w:rPr>
          <w:rFonts w:cstheme="minorHAnsi"/>
          <w:szCs w:val="24"/>
          <w:lang w:val="en-US" w:eastAsia="en-GB"/>
        </w:rPr>
        <w:t>solute</w:t>
      </w:r>
      <w:r w:rsidR="00F85D02">
        <w:rPr>
          <w:rFonts w:cstheme="minorHAnsi"/>
          <w:szCs w:val="24"/>
          <w:lang w:val="en-US" w:eastAsia="en-GB"/>
        </w:rPr>
        <w:t>s</w:t>
      </w:r>
      <w:r w:rsidR="00D93175">
        <w:rPr>
          <w:rFonts w:cstheme="minorHAnsi"/>
          <w:szCs w:val="24"/>
          <w:lang w:val="en-US" w:eastAsia="en-GB"/>
        </w:rPr>
        <w:t xml:space="preserve"> while other models are </w:t>
      </w:r>
      <w:r w:rsidR="00F85D02">
        <w:rPr>
          <w:rFonts w:cstheme="minorHAnsi"/>
          <w:szCs w:val="24"/>
          <w:lang w:val="en-US" w:eastAsia="en-GB"/>
        </w:rPr>
        <w:t xml:space="preserve">more </w:t>
      </w:r>
      <w:r w:rsidR="00D93175">
        <w:rPr>
          <w:rFonts w:cstheme="minorHAnsi"/>
          <w:szCs w:val="24"/>
          <w:lang w:val="en-US" w:eastAsia="en-GB"/>
        </w:rPr>
        <w:t>generalizable</w:t>
      </w:r>
      <w:r w:rsidR="00F85D02">
        <w:rPr>
          <w:rFonts w:cstheme="minorHAnsi"/>
          <w:szCs w:val="24"/>
          <w:lang w:val="en-US" w:eastAsia="en-GB"/>
        </w:rPr>
        <w:t xml:space="preserve"> and are able to correctly predict multiple solute concentrations</w:t>
      </w:r>
      <w:r w:rsidR="00D93175">
        <w:rPr>
          <w:rFonts w:cstheme="minorHAnsi"/>
          <w:szCs w:val="24"/>
          <w:lang w:val="en-US" w:eastAsia="en-GB"/>
        </w:rPr>
        <w:t>. We also benchmark the computational efficiency of the model</w:t>
      </w:r>
      <w:r w:rsidR="00F85D02">
        <w:rPr>
          <w:rFonts w:cstheme="minorHAnsi"/>
          <w:szCs w:val="24"/>
          <w:lang w:val="en-US" w:eastAsia="en-GB"/>
        </w:rPr>
        <w:t>s</w:t>
      </w:r>
      <w:r w:rsidR="00D93175">
        <w:rPr>
          <w:rFonts w:cstheme="minorHAnsi"/>
          <w:szCs w:val="24"/>
          <w:lang w:val="en-US" w:eastAsia="en-GB"/>
        </w:rPr>
        <w:t xml:space="preserve">. </w:t>
      </w:r>
      <w:r w:rsidR="00C7084C">
        <w:rPr>
          <w:rFonts w:cstheme="minorHAnsi"/>
          <w:szCs w:val="24"/>
          <w:lang w:val="en-US" w:eastAsia="en-GB"/>
        </w:rPr>
        <w:t>These results contribute t</w:t>
      </w:r>
      <w:r w:rsidR="00D93175">
        <w:rPr>
          <w:rFonts w:cstheme="minorHAnsi"/>
          <w:szCs w:val="24"/>
          <w:lang w:val="en-US" w:eastAsia="en-GB"/>
        </w:rPr>
        <w:t xml:space="preserve">o </w:t>
      </w:r>
      <w:r w:rsidR="00F85D02">
        <w:rPr>
          <w:rFonts w:cstheme="minorHAnsi"/>
          <w:szCs w:val="24"/>
          <w:lang w:val="en-US" w:eastAsia="en-GB"/>
        </w:rPr>
        <w:t xml:space="preserve">an </w:t>
      </w:r>
      <w:r w:rsidR="00D93175">
        <w:rPr>
          <w:rFonts w:cstheme="minorHAnsi"/>
          <w:szCs w:val="24"/>
          <w:lang w:val="en-US" w:eastAsia="en-GB"/>
        </w:rPr>
        <w:t xml:space="preserve">improved </w:t>
      </w:r>
      <w:r w:rsidR="00F85D02">
        <w:rPr>
          <w:rFonts w:cstheme="minorHAnsi"/>
          <w:szCs w:val="24"/>
          <w:lang w:val="en-US" w:eastAsia="en-GB"/>
        </w:rPr>
        <w:t>validation</w:t>
      </w:r>
      <w:r w:rsidR="00D93175">
        <w:rPr>
          <w:rFonts w:cstheme="minorHAnsi"/>
          <w:szCs w:val="24"/>
          <w:lang w:val="en-US" w:eastAsia="en-GB"/>
        </w:rPr>
        <w:t xml:space="preserve"> of all PD models</w:t>
      </w:r>
      <w:r w:rsidR="007B63AC">
        <w:rPr>
          <w:rFonts w:cstheme="minorHAnsi"/>
          <w:szCs w:val="24"/>
          <w:lang w:val="en-US" w:eastAsia="en-GB"/>
        </w:rPr>
        <w:t>,</w:t>
      </w:r>
      <w:r w:rsidR="00D93175">
        <w:rPr>
          <w:rFonts w:cstheme="minorHAnsi"/>
          <w:szCs w:val="24"/>
          <w:lang w:val="en-US" w:eastAsia="en-GB"/>
        </w:rPr>
        <w:t xml:space="preserve"> particularly for description of small solute transport. </w:t>
      </w:r>
    </w:p>
    <w:p w14:paraId="127CBB91" w14:textId="77777777" w:rsidR="00C7084C" w:rsidRDefault="00C7084C" w:rsidP="00EF209D">
      <w:pPr>
        <w:rPr>
          <w:rFonts w:cstheme="minorHAnsi"/>
          <w:szCs w:val="24"/>
          <w:lang w:val="en-US" w:eastAsia="en-GB"/>
        </w:rPr>
      </w:pPr>
    </w:p>
    <w:p w14:paraId="011BEB01" w14:textId="255165D5" w:rsidR="00EF209D" w:rsidRPr="00BE5362" w:rsidRDefault="00EF209D" w:rsidP="00EF209D">
      <w:pPr>
        <w:rPr>
          <w:rFonts w:cstheme="minorHAnsi"/>
          <w:szCs w:val="24"/>
          <w:lang w:val="en-US" w:eastAsia="en-GB"/>
        </w:rPr>
      </w:pPr>
      <w:r w:rsidRPr="00BE5362">
        <w:rPr>
          <w:rFonts w:cstheme="minorHAnsi"/>
          <w:szCs w:val="24"/>
          <w:lang w:val="en-US" w:eastAsia="en-GB"/>
        </w:rPr>
        <w:t xml:space="preserve"> </w:t>
      </w:r>
    </w:p>
    <w:p w14:paraId="72310D07" w14:textId="77777777" w:rsidR="00EF209D" w:rsidRPr="00BE5362" w:rsidRDefault="00EF209D" w:rsidP="00EF209D">
      <w:pPr>
        <w:rPr>
          <w:rFonts w:cstheme="minorHAnsi"/>
          <w:i/>
          <w:szCs w:val="24"/>
          <w:lang w:val="en-US" w:eastAsia="en-GB"/>
        </w:rPr>
      </w:pPr>
    </w:p>
    <w:p w14:paraId="66635466" w14:textId="6C3FDBEF" w:rsidR="00F42A08" w:rsidRPr="00BE5362" w:rsidRDefault="00F42A08" w:rsidP="00F42A08">
      <w:pPr>
        <w:jc w:val="center"/>
        <w:rPr>
          <w:rFonts w:cstheme="minorHAnsi"/>
          <w:szCs w:val="24"/>
          <w:lang w:val="en-US" w:eastAsia="en-GB"/>
        </w:rPr>
      </w:pPr>
      <w:r w:rsidRPr="00BE5362">
        <w:rPr>
          <w:rFonts w:cstheme="minorHAnsi"/>
          <w:noProof/>
          <w:szCs w:val="24"/>
          <w:lang w:val="en-GB" w:eastAsia="en-GB"/>
        </w:rPr>
        <w:lastRenderedPageBreak/>
        <w:drawing>
          <wp:inline distT="0" distB="0" distL="0" distR="0" wp14:anchorId="490D8CCD" wp14:editId="3F307630">
            <wp:extent cx="3374143" cy="3096774"/>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eritoneal_transport_process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74143" cy="3096774"/>
                    </a:xfrm>
                    <a:prstGeom prst="rect">
                      <a:avLst/>
                    </a:prstGeom>
                  </pic:spPr>
                </pic:pic>
              </a:graphicData>
            </a:graphic>
          </wp:inline>
        </w:drawing>
      </w:r>
      <w:r w:rsidR="005136A0" w:rsidRPr="00BE5362">
        <w:rPr>
          <w:rFonts w:cstheme="minorHAnsi"/>
          <w:szCs w:val="24"/>
          <w:lang w:val="en-US" w:eastAsia="en-GB"/>
        </w:rPr>
        <w:t xml:space="preserve"> </w:t>
      </w:r>
    </w:p>
    <w:p w14:paraId="593A79D1" w14:textId="49FAA673" w:rsidR="00F42A08" w:rsidRPr="00BE5362" w:rsidRDefault="00F42A08" w:rsidP="00F42A08">
      <w:pPr>
        <w:jc w:val="left"/>
        <w:rPr>
          <w:rFonts w:cstheme="minorHAnsi"/>
          <w:szCs w:val="24"/>
          <w:lang w:val="en-US" w:eastAsia="en-GB"/>
        </w:rPr>
      </w:pPr>
      <w:r w:rsidRPr="00943EFC">
        <w:rPr>
          <w:rFonts w:cstheme="minorHAnsi"/>
          <w:b/>
          <w:szCs w:val="24"/>
          <w:lang w:val="en-US" w:eastAsia="en-GB"/>
        </w:rPr>
        <w:t>Figure</w:t>
      </w:r>
      <w:r w:rsidRPr="00BE5362">
        <w:rPr>
          <w:rFonts w:cstheme="minorHAnsi"/>
          <w:szCs w:val="24"/>
          <w:lang w:val="en-US" w:eastAsia="en-GB"/>
        </w:rPr>
        <w:t xml:space="preserve"> 1: </w:t>
      </w:r>
      <w:r w:rsidR="00C7084C">
        <w:rPr>
          <w:rFonts w:cstheme="minorHAnsi"/>
          <w:szCs w:val="24"/>
          <w:lang w:val="en-US" w:eastAsia="en-GB"/>
        </w:rPr>
        <w:t>Schematic summary of the t</w:t>
      </w:r>
      <w:r w:rsidRPr="00BE5362">
        <w:rPr>
          <w:rFonts w:cstheme="minorHAnsi"/>
          <w:szCs w:val="24"/>
          <w:lang w:val="en-US" w:eastAsia="en-GB"/>
        </w:rPr>
        <w:t>ransport processes occurring between the tissue surrounding the peritoneal cavity and the peritoneal cavity.</w:t>
      </w:r>
    </w:p>
    <w:p w14:paraId="2EAB6C14" w14:textId="0ED55D65" w:rsidR="00596BFC" w:rsidRPr="00BE5362" w:rsidRDefault="00F02035" w:rsidP="005F7CC8">
      <w:pPr>
        <w:pStyle w:val="Heading1"/>
        <w:numPr>
          <w:ilvl w:val="0"/>
          <w:numId w:val="3"/>
        </w:numPr>
        <w:ind w:left="284" w:hanging="284"/>
        <w:rPr>
          <w:rFonts w:asciiTheme="minorHAnsi" w:hAnsiTheme="minorHAnsi" w:cstheme="minorHAnsi"/>
          <w:b w:val="0"/>
          <w:sz w:val="24"/>
          <w:szCs w:val="24"/>
          <w:lang w:val="en-US" w:eastAsia="en-GB"/>
        </w:rPr>
      </w:pPr>
      <w:r w:rsidRPr="00BE5362">
        <w:rPr>
          <w:rFonts w:asciiTheme="minorHAnsi" w:hAnsiTheme="minorHAnsi" w:cstheme="minorHAnsi"/>
          <w:b w:val="0"/>
          <w:caps w:val="0"/>
          <w:sz w:val="24"/>
          <w:szCs w:val="24"/>
          <w:lang w:val="en-US" w:eastAsia="en-GB"/>
        </w:rPr>
        <w:t>Methods</w:t>
      </w:r>
    </w:p>
    <w:p w14:paraId="016F2476" w14:textId="52126CB4" w:rsidR="00596BFC" w:rsidRPr="00BE5362" w:rsidRDefault="000B5EDE" w:rsidP="00990964">
      <w:pPr>
        <w:rPr>
          <w:rFonts w:cstheme="minorHAnsi"/>
          <w:szCs w:val="24"/>
          <w:lang w:val="en-US" w:eastAsia="en-GB"/>
        </w:rPr>
      </w:pPr>
      <w:r w:rsidRPr="00BE5362">
        <w:rPr>
          <w:rFonts w:cstheme="minorHAnsi"/>
          <w:szCs w:val="24"/>
          <w:lang w:val="en-US" w:eastAsia="en-GB"/>
        </w:rPr>
        <w:t>In order to determine which computational model predicts the clinical data with the least error, w</w:t>
      </w:r>
      <w:r w:rsidR="00596BFC" w:rsidRPr="00BE5362">
        <w:rPr>
          <w:rFonts w:cstheme="minorHAnsi"/>
          <w:szCs w:val="24"/>
          <w:lang w:val="en-US" w:eastAsia="en-GB"/>
        </w:rPr>
        <w:t>e compare</w:t>
      </w:r>
      <w:r w:rsidR="005E1F8B" w:rsidRPr="00BE5362">
        <w:rPr>
          <w:rFonts w:cstheme="minorHAnsi"/>
          <w:szCs w:val="24"/>
          <w:lang w:val="en-US" w:eastAsia="en-GB"/>
        </w:rPr>
        <w:t xml:space="preserve"> </w:t>
      </w:r>
      <w:r w:rsidR="0041379E">
        <w:rPr>
          <w:rFonts w:cstheme="minorHAnsi"/>
          <w:szCs w:val="24"/>
          <w:lang w:val="en-US" w:eastAsia="en-GB"/>
        </w:rPr>
        <w:t>9</w:t>
      </w:r>
      <w:r w:rsidR="00195233">
        <w:rPr>
          <w:rFonts w:cstheme="minorHAnsi"/>
          <w:szCs w:val="24"/>
          <w:lang w:val="en-US" w:eastAsia="en-GB"/>
        </w:rPr>
        <w:t xml:space="preserve"> </w:t>
      </w:r>
      <w:r w:rsidR="005E1F8B" w:rsidRPr="00BE5362">
        <w:rPr>
          <w:rFonts w:cstheme="minorHAnsi"/>
          <w:szCs w:val="24"/>
          <w:lang w:val="en-US" w:eastAsia="en-GB"/>
        </w:rPr>
        <w:t>existing models.</w:t>
      </w:r>
      <w:r w:rsidR="0041379E">
        <w:rPr>
          <w:rFonts w:cstheme="minorHAnsi"/>
          <w:szCs w:val="24"/>
          <w:lang w:val="en-US" w:eastAsia="en-GB"/>
        </w:rPr>
        <w:t xml:space="preserve"> The transport of solute is determined by its size and charge, thus most models are built solute specific. But, w</w:t>
      </w:r>
      <w:r w:rsidR="005E1F8B" w:rsidRPr="00BE5362">
        <w:rPr>
          <w:rFonts w:cstheme="minorHAnsi"/>
          <w:szCs w:val="24"/>
          <w:lang w:val="en-US" w:eastAsia="en-GB"/>
        </w:rPr>
        <w:t xml:space="preserve">e were also interested in a generalised model, a model that can be at once applied to multiple solutes and provide accurate determination of peritoneal mass transfer. </w:t>
      </w:r>
      <w:r w:rsidR="00195233">
        <w:rPr>
          <w:rFonts w:cstheme="minorHAnsi"/>
          <w:szCs w:val="24"/>
          <w:lang w:val="en-US" w:eastAsia="en-GB"/>
        </w:rPr>
        <w:t>Therefore, w</w:t>
      </w:r>
      <w:r w:rsidR="005E1F8B" w:rsidRPr="00BE5362">
        <w:rPr>
          <w:rFonts w:cstheme="minorHAnsi"/>
          <w:szCs w:val="24"/>
          <w:lang w:val="en-US" w:eastAsia="en-GB"/>
        </w:rPr>
        <w:t>e compare</w:t>
      </w:r>
      <w:r w:rsidR="00596BFC" w:rsidRPr="00BE5362">
        <w:rPr>
          <w:rFonts w:cstheme="minorHAnsi"/>
          <w:szCs w:val="24"/>
          <w:lang w:val="en-US" w:eastAsia="en-GB"/>
        </w:rPr>
        <w:t xml:space="preserve"> </w:t>
      </w:r>
      <w:r w:rsidR="0041379E">
        <w:rPr>
          <w:rFonts w:cstheme="minorHAnsi"/>
          <w:szCs w:val="24"/>
          <w:lang w:val="en-US" w:eastAsia="en-GB"/>
        </w:rPr>
        <w:t>seven</w:t>
      </w:r>
      <w:r w:rsidR="0041379E" w:rsidRPr="00BE5362">
        <w:rPr>
          <w:rFonts w:cstheme="minorHAnsi"/>
          <w:szCs w:val="24"/>
          <w:lang w:val="en-US" w:eastAsia="en-GB"/>
        </w:rPr>
        <w:t xml:space="preserve"> </w:t>
      </w:r>
      <w:r w:rsidR="00596BFC" w:rsidRPr="00BE5362">
        <w:rPr>
          <w:rFonts w:cstheme="minorHAnsi"/>
          <w:szCs w:val="24"/>
          <w:lang w:val="en-US" w:eastAsia="en-GB"/>
        </w:rPr>
        <w:t>models (</w:t>
      </w:r>
      <w:r w:rsidR="0041379E">
        <w:rPr>
          <w:rFonts w:cstheme="minorHAnsi"/>
          <w:szCs w:val="24"/>
          <w:lang w:val="en-US" w:eastAsia="en-GB"/>
        </w:rPr>
        <w:t>4</w:t>
      </w:r>
      <w:r w:rsidR="0041379E" w:rsidRPr="00BE5362">
        <w:rPr>
          <w:rFonts w:cstheme="minorHAnsi"/>
          <w:szCs w:val="24"/>
          <w:lang w:val="en-US" w:eastAsia="en-GB"/>
        </w:rPr>
        <w:t xml:space="preserve"> </w:t>
      </w:r>
      <w:r w:rsidR="00596BFC" w:rsidRPr="00BE5362">
        <w:rPr>
          <w:rFonts w:cstheme="minorHAnsi"/>
          <w:szCs w:val="24"/>
          <w:lang w:val="en-US" w:eastAsia="en-GB"/>
        </w:rPr>
        <w:t xml:space="preserve">linear and </w:t>
      </w:r>
      <w:r w:rsidR="0041379E">
        <w:rPr>
          <w:rFonts w:cstheme="minorHAnsi"/>
          <w:szCs w:val="24"/>
          <w:lang w:val="en-US" w:eastAsia="en-GB"/>
        </w:rPr>
        <w:t xml:space="preserve">3 </w:t>
      </w:r>
      <w:r w:rsidR="00596BFC" w:rsidRPr="00BE5362">
        <w:rPr>
          <w:rFonts w:cstheme="minorHAnsi"/>
          <w:szCs w:val="24"/>
          <w:lang w:val="en-US" w:eastAsia="en-GB"/>
        </w:rPr>
        <w:t xml:space="preserve">non-linear) with two </w:t>
      </w:r>
      <w:r w:rsidR="0041379E">
        <w:rPr>
          <w:rFonts w:cstheme="minorHAnsi"/>
          <w:szCs w:val="24"/>
          <w:lang w:val="en-US" w:eastAsia="en-GB"/>
        </w:rPr>
        <w:t>empirical</w:t>
      </w:r>
      <w:r w:rsidR="0041379E" w:rsidRPr="00BE5362">
        <w:rPr>
          <w:rFonts w:cstheme="minorHAnsi"/>
          <w:szCs w:val="24"/>
          <w:lang w:val="en-US" w:eastAsia="en-GB"/>
        </w:rPr>
        <w:t xml:space="preserve"> </w:t>
      </w:r>
      <w:r w:rsidR="00596BFC" w:rsidRPr="00BE5362">
        <w:rPr>
          <w:rFonts w:cstheme="minorHAnsi"/>
          <w:szCs w:val="24"/>
          <w:lang w:val="en-US" w:eastAsia="en-GB"/>
        </w:rPr>
        <w:t>models.</w:t>
      </w:r>
      <w:r w:rsidR="005E1F8B" w:rsidRPr="00BE5362">
        <w:rPr>
          <w:rFonts w:cstheme="minorHAnsi"/>
          <w:szCs w:val="24"/>
          <w:lang w:val="en-US" w:eastAsia="en-GB"/>
        </w:rPr>
        <w:t xml:space="preserve"> These specific models were chosen because of their widespread use in specifically PD modeling or in clinical practice to determine mass transfer coefficients, PS.</w:t>
      </w:r>
      <w:r w:rsidR="00596BFC" w:rsidRPr="00BE5362">
        <w:rPr>
          <w:rFonts w:cstheme="minorHAnsi"/>
          <w:szCs w:val="24"/>
          <w:lang w:val="en-US" w:eastAsia="en-GB"/>
        </w:rPr>
        <w:t xml:space="preserve"> The four models are:</w:t>
      </w:r>
    </w:p>
    <w:p w14:paraId="326D54D2" w14:textId="6BC85C9A" w:rsidR="00596BFC" w:rsidRPr="00BE5362" w:rsidRDefault="00596BFC" w:rsidP="00990964">
      <w:pPr>
        <w:pStyle w:val="ListParagraph"/>
        <w:numPr>
          <w:ilvl w:val="0"/>
          <w:numId w:val="1"/>
        </w:numPr>
        <w:rPr>
          <w:rFonts w:cstheme="minorHAnsi"/>
          <w:szCs w:val="24"/>
          <w:lang w:val="en-US" w:eastAsia="en-GB"/>
        </w:rPr>
      </w:pPr>
      <w:r w:rsidRPr="00BE5362">
        <w:rPr>
          <w:rFonts w:cstheme="minorHAnsi"/>
          <w:szCs w:val="24"/>
          <w:lang w:val="en-US" w:eastAsia="en-GB"/>
        </w:rPr>
        <w:t>Graff and Fugleberg model</w:t>
      </w:r>
      <w:r w:rsidRPr="00BE5362">
        <w:rPr>
          <w:rFonts w:cstheme="minorHAnsi"/>
          <w:szCs w:val="24"/>
          <w:lang w:val="en-US" w:eastAsia="en-GB"/>
        </w:rPr>
        <w:fldChar w:fldCharType="begin">
          <w:fldData xml:space="preserve">PEVuZE5vdGU+PENpdGU+PEF1dGhvcj5HcmFmZjwvQXV0aG9yPjxZZWFyPjE5OTY8L1llYXI+PFJl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</w:fldData>
        </w:fldChar>
      </w:r>
      <w:r w:rsidR="00EF209D" w:rsidRPr="00BE5362">
        <w:rPr>
          <w:rFonts w:cstheme="minorHAnsi"/>
          <w:szCs w:val="24"/>
          <w:lang w:val="en-US" w:eastAsia="en-GB"/>
        </w:rPr>
        <w:instrText xml:space="preserve"> ADDIN EN.CITE </w:instrText>
      </w:r>
      <w:r w:rsidR="00EF209D" w:rsidRPr="00BE5362">
        <w:rPr>
          <w:rFonts w:cstheme="minorHAnsi"/>
          <w:szCs w:val="24"/>
          <w:lang w:val="en-US" w:eastAsia="en-GB"/>
        </w:rPr>
        <w:fldChar w:fldCharType="begin">
          <w:fldData xml:space="preserve">PEVuZE5vdGU+PENpdGU+PEF1dGhvcj5HcmFmZjwvQXV0aG9yPjxZZWFyPjE5OTY8L1llYXI+PFJl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</w:fldData>
        </w:fldChar>
      </w:r>
      <w:r w:rsidR="00EF209D" w:rsidRPr="00BE5362">
        <w:rPr>
          <w:rFonts w:cstheme="minorHAnsi"/>
          <w:szCs w:val="24"/>
          <w:lang w:val="en-US" w:eastAsia="en-GB"/>
        </w:rPr>
        <w:instrText xml:space="preserve"> ADDIN EN.CITE.DATA </w:instrText>
      </w:r>
      <w:r w:rsidR="00EF209D" w:rsidRPr="00BE5362">
        <w:rPr>
          <w:rFonts w:cstheme="minorHAnsi"/>
          <w:szCs w:val="24"/>
          <w:lang w:val="en-US" w:eastAsia="en-GB"/>
        </w:rPr>
      </w:r>
      <w:r w:rsidR="00EF209D" w:rsidRPr="00BE5362">
        <w:rPr>
          <w:rFonts w:cstheme="minorHAnsi"/>
          <w:szCs w:val="24"/>
          <w:lang w:val="en-US" w:eastAsia="en-GB"/>
        </w:rPr>
        <w:fldChar w:fldCharType="end"/>
      </w:r>
      <w:r w:rsidRPr="00BE5362">
        <w:rPr>
          <w:rFonts w:cstheme="minorHAnsi"/>
          <w:szCs w:val="24"/>
          <w:lang w:val="en-US" w:eastAsia="en-GB"/>
        </w:rPr>
      </w:r>
      <w:r w:rsidRPr="00BE5362">
        <w:rPr>
          <w:rFonts w:cstheme="minorHAnsi"/>
          <w:szCs w:val="24"/>
          <w:lang w:val="en-US" w:eastAsia="en-GB"/>
        </w:rPr>
        <w:fldChar w:fldCharType="separate"/>
      </w:r>
      <w:r w:rsidR="00EF209D" w:rsidRPr="00BE5362">
        <w:rPr>
          <w:rFonts w:cstheme="minorHAnsi"/>
          <w:noProof/>
          <w:szCs w:val="24"/>
          <w:vertAlign w:val="superscript"/>
          <w:lang w:val="en-US" w:eastAsia="en-GB"/>
        </w:rPr>
        <w:t>18-23</w:t>
      </w:r>
      <w:r w:rsidRPr="00BE5362">
        <w:rPr>
          <w:rFonts w:cstheme="minorHAnsi"/>
          <w:szCs w:val="24"/>
          <w:lang w:val="en-US" w:eastAsia="en-GB"/>
        </w:rPr>
        <w:fldChar w:fldCharType="end"/>
      </w:r>
      <w:r w:rsidRPr="00BE5362">
        <w:rPr>
          <w:rFonts w:cstheme="minorHAnsi"/>
          <w:szCs w:val="24"/>
          <w:lang w:val="en-US" w:eastAsia="en-GB"/>
        </w:rPr>
        <w:t xml:space="preserve">: </w:t>
      </w:r>
      <w:r w:rsidR="005E1F8B" w:rsidRPr="00BE5362">
        <w:rPr>
          <w:rFonts w:cstheme="minorHAnsi"/>
          <w:szCs w:val="24"/>
          <w:lang w:val="en-US" w:eastAsia="en-GB"/>
        </w:rPr>
        <w:t>This is the least used model</w:t>
      </w:r>
      <w:r w:rsidR="0090446B">
        <w:rPr>
          <w:rFonts w:cstheme="minorHAnsi"/>
          <w:szCs w:val="24"/>
          <w:lang w:val="en-US" w:eastAsia="en-GB"/>
        </w:rPr>
        <w:t xml:space="preserve"> but</w:t>
      </w:r>
      <w:ins w:id="10" w:author="Swapnasrita, Sangita (MERLN)" w:date="2023-04-04T18:15:00Z">
        <w:r w:rsidR="0041379E">
          <w:rPr>
            <w:rFonts w:cstheme="minorHAnsi"/>
            <w:szCs w:val="24"/>
            <w:lang w:val="en-US" w:eastAsia="en-GB"/>
          </w:rPr>
          <w:t xml:space="preserve"> </w:t>
        </w:r>
      </w:ins>
      <w:r w:rsidR="005E1F8B" w:rsidRPr="00BE5362">
        <w:rPr>
          <w:rFonts w:cstheme="minorHAnsi"/>
          <w:szCs w:val="24"/>
          <w:lang w:val="en-US" w:eastAsia="en-GB"/>
        </w:rPr>
        <w:t xml:space="preserve">we chose it because of their individual solute approach to modeling PD. </w:t>
      </w:r>
      <w:r w:rsidRPr="00BE5362">
        <w:rPr>
          <w:rFonts w:cstheme="minorHAnsi"/>
          <w:szCs w:val="24"/>
          <w:lang w:val="en-US" w:eastAsia="en-GB"/>
        </w:rPr>
        <w:t xml:space="preserve">They proposed a series of models comprised of one specific or </w:t>
      </w:r>
      <w:r w:rsidR="0090446B">
        <w:rPr>
          <w:rFonts w:cstheme="minorHAnsi"/>
          <w:szCs w:val="24"/>
          <w:lang w:val="en-US" w:eastAsia="en-GB"/>
        </w:rPr>
        <w:t xml:space="preserve">a </w:t>
      </w:r>
      <w:r w:rsidRPr="00BE5362">
        <w:rPr>
          <w:rFonts w:cstheme="minorHAnsi"/>
          <w:szCs w:val="24"/>
          <w:lang w:val="en-US" w:eastAsia="en-GB"/>
        </w:rPr>
        <w:t xml:space="preserve">combination of diffusion, convection and lymphatic transport to describe </w:t>
      </w:r>
      <w:r w:rsidR="003660E9" w:rsidRPr="00BE5362">
        <w:rPr>
          <w:rFonts w:cstheme="minorHAnsi"/>
          <w:szCs w:val="24"/>
          <w:lang w:val="en-US" w:eastAsia="en-GB"/>
        </w:rPr>
        <w:t xml:space="preserve">the </w:t>
      </w:r>
      <w:r w:rsidRPr="00BE5362">
        <w:rPr>
          <w:rFonts w:cstheme="minorHAnsi"/>
          <w:szCs w:val="24"/>
          <w:lang w:val="en-US" w:eastAsia="en-GB"/>
        </w:rPr>
        <w:t>solute flux of six solutes. Each solute</w:t>
      </w:r>
      <w:r w:rsidR="00C1486C" w:rsidRPr="00BE5362">
        <w:rPr>
          <w:rFonts w:cstheme="minorHAnsi"/>
          <w:szCs w:val="24"/>
          <w:lang w:val="en-US" w:eastAsia="en-GB"/>
        </w:rPr>
        <w:t xml:space="preserve"> concentration</w:t>
      </w:r>
      <w:r w:rsidR="003660E9" w:rsidRPr="00BE5362">
        <w:rPr>
          <w:rFonts w:cstheme="minorHAnsi"/>
          <w:szCs w:val="24"/>
          <w:lang w:val="en-US" w:eastAsia="en-GB"/>
        </w:rPr>
        <w:t xml:space="preserve"> of their </w:t>
      </w:r>
      <w:r w:rsidR="000B5EDE" w:rsidRPr="00BE5362">
        <w:rPr>
          <w:rFonts w:cstheme="minorHAnsi"/>
          <w:szCs w:val="24"/>
          <w:lang w:val="en-US" w:eastAsia="en-GB"/>
        </w:rPr>
        <w:t xml:space="preserve">patient </w:t>
      </w:r>
      <w:r w:rsidR="003660E9" w:rsidRPr="00BE5362">
        <w:rPr>
          <w:rFonts w:cstheme="minorHAnsi"/>
          <w:szCs w:val="24"/>
          <w:lang w:val="en-US" w:eastAsia="en-GB"/>
        </w:rPr>
        <w:t>dataset</w:t>
      </w:r>
      <w:r w:rsidRPr="00BE5362">
        <w:rPr>
          <w:rFonts w:cstheme="minorHAnsi"/>
          <w:szCs w:val="24"/>
          <w:lang w:val="en-US" w:eastAsia="en-GB"/>
        </w:rPr>
        <w:t xml:space="preserve"> </w:t>
      </w:r>
      <w:r w:rsidR="008543D5">
        <w:rPr>
          <w:rFonts w:cstheme="minorHAnsi"/>
          <w:szCs w:val="24"/>
          <w:lang w:val="en-US" w:eastAsia="en-GB"/>
        </w:rPr>
        <w:t>is</w:t>
      </w:r>
      <w:r w:rsidRPr="00BE5362">
        <w:rPr>
          <w:rFonts w:cstheme="minorHAnsi"/>
          <w:szCs w:val="24"/>
          <w:lang w:val="en-US" w:eastAsia="en-GB"/>
        </w:rPr>
        <w:t xml:space="preserve"> predicted best by one unique combination of the three processes</w:t>
      </w:r>
      <w:r w:rsidR="00CD3734" w:rsidRPr="00BE5362">
        <w:rPr>
          <w:rFonts w:cstheme="minorHAnsi"/>
          <w:szCs w:val="24"/>
          <w:lang w:val="en-US" w:eastAsia="en-GB"/>
        </w:rPr>
        <w:t xml:space="preserve"> (section </w:t>
      </w:r>
      <w:r w:rsidR="00CD3734" w:rsidRPr="00BE5362">
        <w:rPr>
          <w:rFonts w:cstheme="minorHAnsi"/>
          <w:szCs w:val="24"/>
          <w:lang w:val="en-US" w:eastAsia="en-GB"/>
        </w:rPr>
        <w:fldChar w:fldCharType="begin"/>
      </w:r>
      <w:r w:rsidR="00CD3734" w:rsidRPr="00BE5362">
        <w:rPr>
          <w:rFonts w:cstheme="minorHAnsi"/>
          <w:szCs w:val="24"/>
          <w:lang w:val="en-US" w:eastAsia="en-GB"/>
        </w:rPr>
        <w:instrText xml:space="preserve"> REF _Ref118725753 \r \h </w:instrText>
      </w:r>
      <w:r w:rsidR="00990964" w:rsidRPr="00BE5362">
        <w:rPr>
          <w:rFonts w:cstheme="minorHAnsi"/>
          <w:szCs w:val="24"/>
          <w:lang w:val="en-US" w:eastAsia="en-GB"/>
        </w:rPr>
        <w:instrText xml:space="preserve"> \* MERGEFORMAT </w:instrText>
      </w:r>
      <w:r w:rsidR="00CD3734" w:rsidRPr="00BE5362">
        <w:rPr>
          <w:rFonts w:cstheme="minorHAnsi"/>
          <w:szCs w:val="24"/>
          <w:lang w:val="en-US" w:eastAsia="en-GB"/>
        </w:rPr>
      </w:r>
      <w:r w:rsidR="00CD3734" w:rsidRPr="00BE5362">
        <w:rPr>
          <w:rFonts w:cstheme="minorHAnsi"/>
          <w:szCs w:val="24"/>
          <w:lang w:val="en-US" w:eastAsia="en-GB"/>
        </w:rPr>
        <w:fldChar w:fldCharType="separate"/>
      </w:r>
      <w:r w:rsidR="00BE269F">
        <w:rPr>
          <w:rFonts w:cstheme="minorHAnsi"/>
          <w:szCs w:val="24"/>
          <w:lang w:val="en-US" w:eastAsia="en-GB"/>
        </w:rPr>
        <w:t>9.1</w:t>
      </w:r>
      <w:r w:rsidR="00CD3734" w:rsidRPr="00BE5362">
        <w:rPr>
          <w:rFonts w:cstheme="minorHAnsi"/>
          <w:szCs w:val="24"/>
          <w:lang w:val="en-US" w:eastAsia="en-GB"/>
        </w:rPr>
        <w:fldChar w:fldCharType="end"/>
      </w:r>
      <w:r w:rsidR="00CD3734" w:rsidRPr="00BE5362">
        <w:rPr>
          <w:rFonts w:cstheme="minorHAnsi"/>
          <w:szCs w:val="24"/>
          <w:lang w:val="en-US" w:eastAsia="en-GB"/>
        </w:rPr>
        <w:t>)</w:t>
      </w:r>
      <w:r w:rsidRPr="00BE5362">
        <w:rPr>
          <w:rFonts w:cstheme="minorHAnsi"/>
          <w:szCs w:val="24"/>
          <w:lang w:val="en-US" w:eastAsia="en-GB"/>
        </w:rPr>
        <w:t>.</w:t>
      </w:r>
      <w:r w:rsidR="005E1F8B" w:rsidRPr="00BE5362">
        <w:rPr>
          <w:rFonts w:cstheme="minorHAnsi"/>
          <w:szCs w:val="24"/>
          <w:lang w:val="en-US" w:eastAsia="en-GB"/>
        </w:rPr>
        <w:t xml:space="preserve"> </w:t>
      </w:r>
      <w:r w:rsidR="00227D06">
        <w:rPr>
          <w:rFonts w:cstheme="minorHAnsi"/>
          <w:szCs w:val="24"/>
          <w:lang w:val="en-US" w:eastAsia="en-GB"/>
        </w:rPr>
        <w:t>Here, w</w:t>
      </w:r>
      <w:r w:rsidR="005E1F8B" w:rsidRPr="00BE5362">
        <w:rPr>
          <w:rFonts w:cstheme="minorHAnsi"/>
          <w:szCs w:val="24"/>
          <w:lang w:val="en-US" w:eastAsia="en-GB"/>
        </w:rPr>
        <w:t xml:space="preserve">e investigated </w:t>
      </w:r>
      <w:r w:rsidR="00227D06">
        <w:rPr>
          <w:rFonts w:cstheme="minorHAnsi"/>
          <w:szCs w:val="24"/>
          <w:lang w:val="en-US" w:eastAsia="en-GB"/>
        </w:rPr>
        <w:t>the model accuracy</w:t>
      </w:r>
      <w:r w:rsidR="005E1F8B" w:rsidRPr="00BE5362">
        <w:rPr>
          <w:rFonts w:cstheme="minorHAnsi"/>
          <w:szCs w:val="24"/>
          <w:lang w:val="en-US" w:eastAsia="en-GB"/>
        </w:rPr>
        <w:t xml:space="preserve"> when the same model </w:t>
      </w:r>
      <w:r w:rsidR="008543D5">
        <w:rPr>
          <w:rFonts w:cstheme="minorHAnsi"/>
          <w:szCs w:val="24"/>
          <w:lang w:val="en-US" w:eastAsia="en-GB"/>
        </w:rPr>
        <w:t>is</w:t>
      </w:r>
      <w:r w:rsidR="005E1F8B" w:rsidRPr="00BE5362">
        <w:rPr>
          <w:rFonts w:cstheme="minorHAnsi"/>
          <w:szCs w:val="24"/>
          <w:lang w:val="en-US" w:eastAsia="en-GB"/>
        </w:rPr>
        <w:t xml:space="preserve"> applied to all solutes. </w:t>
      </w:r>
      <w:r w:rsidR="0041379E">
        <w:rPr>
          <w:rFonts w:cstheme="minorHAnsi"/>
          <w:szCs w:val="24"/>
          <w:lang w:val="en-US" w:eastAsia="en-GB"/>
        </w:rPr>
        <w:t xml:space="preserve"> We investigated all six combinations resulting in 6 models.</w:t>
      </w:r>
    </w:p>
    <w:p w14:paraId="05C84FC6" w14:textId="19FB3A6C" w:rsidR="00596BFC" w:rsidRPr="00BE5362" w:rsidRDefault="00B75BB2" w:rsidP="00990964">
      <w:pPr>
        <w:pStyle w:val="ListParagraph"/>
        <w:numPr>
          <w:ilvl w:val="0"/>
          <w:numId w:val="1"/>
        </w:numPr>
        <w:rPr>
          <w:rFonts w:cstheme="minorHAnsi"/>
          <w:szCs w:val="24"/>
          <w:lang w:val="en-US" w:eastAsia="en-GB"/>
        </w:rPr>
      </w:pPr>
      <w:r w:rsidRPr="00BE5362">
        <w:rPr>
          <w:rFonts w:cstheme="minorHAnsi"/>
          <w:szCs w:val="24"/>
          <w:lang w:val="en-US" w:eastAsia="en-GB"/>
        </w:rPr>
        <w:t>Three pore</w:t>
      </w:r>
      <w:r w:rsidR="00596BFC" w:rsidRPr="00BE5362">
        <w:rPr>
          <w:rFonts w:cstheme="minorHAnsi"/>
          <w:szCs w:val="24"/>
          <w:lang w:val="en-US" w:eastAsia="en-GB"/>
        </w:rPr>
        <w:t xml:space="preserve"> model</w:t>
      </w:r>
      <w:r w:rsidR="00596BFC" w:rsidRPr="00BE5362">
        <w:rPr>
          <w:rFonts w:cstheme="minorHAnsi"/>
          <w:szCs w:val="24"/>
          <w:lang w:val="en-US" w:eastAsia="en-GB"/>
        </w:rPr>
        <w:fldChar w:fldCharType="begin"/>
      </w:r>
      <w:r w:rsidR="00CF1DCE" w:rsidRPr="00BE5362">
        <w:rPr>
          <w:rFonts w:cstheme="minorHAnsi"/>
          <w:szCs w:val="24"/>
          <w:lang w:val="en-US" w:eastAsia="en-GB"/>
        </w:rPr>
        <w:instrText xml:space="preserve"> ADDIN EN.CITE &lt;EndNote&gt;&lt;Cite&gt;&lt;Author&gt;Öberg&lt;/Author&gt;&lt;Year&gt;2019&lt;/Year&gt;&lt;RecNum&gt;11&lt;/RecNum&gt;&lt;DisplayText&gt;&lt;style face="superscript"&gt;10&lt;/style&gt;&lt;/DisplayText&gt;&lt;record&gt;&lt;rec-number&gt;11&lt;/rec-number&gt;&lt;foreign-keys&gt;&lt;key app="EN" db-id="5d50wpzse5zedbe0x5sxd5wc200pde0pe2r5" timestamp="1650138758"&gt;11&lt;/key&gt;&lt;/foreign-keys&gt;&lt;ref-type name="Journal Article"&gt;17&lt;/ref-type&gt;&lt;contributors&gt;&lt;authors&gt;&lt;author&gt;Öberg, Carl M.&lt;/author&gt;&lt;author&gt;Martuseviciene, Giedre&lt;/author&gt;&lt;/authors&gt;&lt;/contributors&gt;&lt;titles&gt;&lt;title&gt;Computer Simulations of Continuous Flow Peritoneal Dialysis Using the 3-Pore Model—A First Experience&lt;/title&gt;&lt;secondary-title&gt;Peritoneal Dialysis International&lt;/secondary-title&gt;&lt;/titles&gt;&lt;periodical&gt;&lt;full-title&gt;Peritoneal Dialysis International&lt;/full-title&gt;&lt;/periodical&gt;&lt;pages&gt;236-242&lt;/pages&gt;&lt;volume&gt;39&lt;/volume&gt;&lt;number&gt;3&lt;/number&gt;&lt;dates&gt;&lt;year&gt;2019&lt;/year&gt;&lt;pub-dates&gt;&lt;date&gt;2019/05/01&lt;/date&gt;&lt;/pub-dates&gt;&lt;/dates&gt;&lt;publisher&gt;SAGE Publications Ltd STM&lt;/publisher&gt;&lt;isbn&gt;0896-8608&lt;/isbn&gt;&lt;urls&gt;&lt;related-urls&gt;&lt;url&gt;https://doi.org/10.3747/pdi.2018.00225&lt;/url&gt;&lt;/related-urls&gt;&lt;/urls&gt;&lt;electronic-resource-num&gt;10.3747/pdi.2018.00225&lt;/electronic-resource-num&gt;&lt;access-date&gt;2022/04/16&lt;/access-date&gt;&lt;/record&gt;&lt;/Cite&gt;&lt;/EndNote&gt;</w:instrText>
      </w:r>
      <w:r w:rsidR="00596BFC" w:rsidRPr="00BE5362">
        <w:rPr>
          <w:rFonts w:cstheme="minorHAnsi"/>
          <w:szCs w:val="24"/>
          <w:lang w:val="en-US" w:eastAsia="en-GB"/>
        </w:rPr>
        <w:fldChar w:fldCharType="separate"/>
      </w:r>
      <w:r w:rsidR="00CF1DCE" w:rsidRPr="00BE5362">
        <w:rPr>
          <w:rFonts w:cstheme="minorHAnsi"/>
          <w:noProof/>
          <w:szCs w:val="24"/>
          <w:vertAlign w:val="superscript"/>
          <w:lang w:val="en-US" w:eastAsia="en-GB"/>
        </w:rPr>
        <w:t>10</w:t>
      </w:r>
      <w:r w:rsidR="00596BFC" w:rsidRPr="00BE5362">
        <w:rPr>
          <w:rFonts w:cstheme="minorHAnsi"/>
          <w:szCs w:val="24"/>
          <w:lang w:val="en-US" w:eastAsia="en-GB"/>
        </w:rPr>
        <w:fldChar w:fldCharType="end"/>
      </w:r>
      <w:r w:rsidR="00596BFC" w:rsidRPr="00BE5362">
        <w:rPr>
          <w:rFonts w:cstheme="minorHAnsi"/>
          <w:szCs w:val="24"/>
          <w:lang w:val="en-US" w:eastAsia="en-GB"/>
        </w:rPr>
        <w:t xml:space="preserve">: This is a </w:t>
      </w:r>
      <w:r w:rsidR="00214881" w:rsidRPr="00BE5362">
        <w:rPr>
          <w:rFonts w:cstheme="minorHAnsi"/>
          <w:szCs w:val="24"/>
          <w:lang w:val="en-US" w:eastAsia="en-GB"/>
        </w:rPr>
        <w:t xml:space="preserve">non-linear </w:t>
      </w:r>
      <w:r w:rsidR="00596BFC" w:rsidRPr="00BE5362">
        <w:rPr>
          <w:rFonts w:cstheme="minorHAnsi"/>
          <w:szCs w:val="24"/>
          <w:lang w:val="en-US" w:eastAsia="en-GB"/>
        </w:rPr>
        <w:t>model based on the three pore model</w:t>
      </w:r>
      <w:r w:rsidR="0041379E">
        <w:rPr>
          <w:rFonts w:cstheme="minorHAnsi"/>
          <w:szCs w:val="24"/>
          <w:lang w:val="en-US" w:eastAsia="en-GB"/>
        </w:rPr>
        <w:t xml:space="preserve"> (TPM)</w:t>
      </w:r>
      <w:r w:rsidR="00596BFC" w:rsidRPr="00BE5362">
        <w:rPr>
          <w:rFonts w:cstheme="minorHAnsi"/>
          <w:szCs w:val="24"/>
          <w:lang w:val="en-US" w:eastAsia="en-GB"/>
        </w:rPr>
        <w:t xml:space="preserve"> proposed by Rippe</w:t>
      </w:r>
      <w:r w:rsidR="00596BFC" w:rsidRPr="00BE5362">
        <w:rPr>
          <w:rFonts w:cstheme="minorHAnsi"/>
          <w:szCs w:val="24"/>
          <w:lang w:val="en-US" w:eastAsia="en-GB"/>
        </w:rPr>
        <w:fldChar w:fldCharType="begin"/>
      </w:r>
      <w:r w:rsidR="00EF209D" w:rsidRPr="00BE5362">
        <w:rPr>
          <w:rFonts w:cstheme="minorHAnsi"/>
          <w:szCs w:val="24"/>
          <w:lang w:val="en-US" w:eastAsia="en-GB"/>
        </w:rPr>
        <w:instrText xml:space="preserve"> ADDIN EN.CITE &lt;EndNote&gt;&lt;Cite&gt;&lt;Author&gt;Rippe&lt;/Author&gt;&lt;Year&gt;1993&lt;/Year&gt;&lt;RecNum&gt;8&lt;/RecNum&gt;&lt;DisplayText&gt;&lt;style face="superscript"&gt;24&lt;/style&gt;&lt;/DisplayText&gt;&lt;record&gt;&lt;rec-number&gt;8&lt;/rec-number&gt;&lt;foreign-keys&gt;&lt;key app="EN" db-id="5d50wpzse5zedbe0x5sxd5wc200pde0pe2r5" timestamp="1650137292"&gt;8&lt;/key&gt;&lt;/foreign-keys&gt;&lt;ref-type name="Journal Article"&gt;17&lt;/ref-type&gt;&lt;contributors&gt;&lt;authors&gt;&lt;author&gt;Rippe, Bengt&lt;/author&gt;&lt;/authors&gt;&lt;/contributors&gt;&lt;titles&gt;&lt;title&gt;A Three-Pore Model of Peritoneal Transport&lt;/title&gt;&lt;secondary-title&gt;Peritoneal Dialysis International&lt;/secondary-title&gt;&lt;/titles&gt;&lt;periodical&gt;&lt;full-title&gt;Peritoneal Dialysis International&lt;/full-title&gt;&lt;/periodical&gt;&lt;pages&gt;35-38&lt;/pages&gt;&lt;volume&gt;13&lt;/volume&gt;&lt;number&gt;2_suppl&lt;/number&gt;&lt;dates&gt;&lt;year&gt;1993&lt;/year&gt;&lt;pub-dates&gt;&lt;date&gt;1993/01/01&lt;/date&gt;&lt;/pub-dates&gt;&lt;/dates&gt;&lt;publisher&gt;SAGE Publications Ltd STM&lt;/publisher&gt;&lt;isbn&gt;0896-8608&lt;/isbn&gt;&lt;urls&gt;&lt;related-urls&gt;&lt;url&gt;https://doi.org/10.1177/089686089301302S09&lt;/url&gt;&lt;/related-urls&gt;&lt;/urls&gt;&lt;electronic-resource-num&gt;10.1177/089686089301302S09&lt;/electronic-resource-num&gt;&lt;access-date&gt;2022/04/16&lt;/access-date&gt;&lt;/record&gt;&lt;/Cite&gt;&lt;/EndNote&gt;</w:instrText>
      </w:r>
      <w:r w:rsidR="00596BFC" w:rsidRPr="00BE5362">
        <w:rPr>
          <w:rFonts w:cstheme="minorHAnsi"/>
          <w:szCs w:val="24"/>
          <w:lang w:val="en-US" w:eastAsia="en-GB"/>
        </w:rPr>
        <w:fldChar w:fldCharType="separate"/>
      </w:r>
      <w:r w:rsidR="00EF209D" w:rsidRPr="00BE5362">
        <w:rPr>
          <w:rFonts w:cstheme="minorHAnsi"/>
          <w:noProof/>
          <w:szCs w:val="24"/>
          <w:vertAlign w:val="superscript"/>
          <w:lang w:val="en-US" w:eastAsia="en-GB"/>
        </w:rPr>
        <w:t>24</w:t>
      </w:r>
      <w:r w:rsidR="00596BFC" w:rsidRPr="00BE5362">
        <w:rPr>
          <w:rFonts w:cstheme="minorHAnsi"/>
          <w:szCs w:val="24"/>
          <w:lang w:val="en-US" w:eastAsia="en-GB"/>
        </w:rPr>
        <w:fldChar w:fldCharType="end"/>
      </w:r>
      <w:r w:rsidR="00596BFC" w:rsidRPr="00BE5362">
        <w:rPr>
          <w:rFonts w:cstheme="minorHAnsi"/>
          <w:szCs w:val="24"/>
          <w:lang w:val="en-US" w:eastAsia="en-GB"/>
        </w:rPr>
        <w:t xml:space="preserve">. The </w:t>
      </w:r>
      <w:r w:rsidR="0041379E">
        <w:rPr>
          <w:rFonts w:cstheme="minorHAnsi"/>
          <w:szCs w:val="24"/>
          <w:lang w:val="en-US" w:eastAsia="en-GB"/>
        </w:rPr>
        <w:t>TPM</w:t>
      </w:r>
      <w:r w:rsidR="00596BFC" w:rsidRPr="00BE5362">
        <w:rPr>
          <w:rFonts w:cstheme="minorHAnsi"/>
          <w:szCs w:val="24"/>
          <w:lang w:val="en-US" w:eastAsia="en-GB"/>
        </w:rPr>
        <w:t xml:space="preserve"> assumes the transport of solutes and water through three different sized pores, one for large </w:t>
      </w:r>
      <w:r w:rsidR="009A731D" w:rsidRPr="00BE5362">
        <w:rPr>
          <w:rFonts w:cstheme="minorHAnsi"/>
          <w:szCs w:val="24"/>
          <w:lang w:val="en-US" w:eastAsia="en-GB"/>
        </w:rPr>
        <w:t>molecules</w:t>
      </w:r>
      <w:r w:rsidR="00596BFC" w:rsidRPr="00BE5362">
        <w:rPr>
          <w:rFonts w:cstheme="minorHAnsi"/>
          <w:szCs w:val="24"/>
          <w:lang w:val="en-US" w:eastAsia="en-GB"/>
        </w:rPr>
        <w:t xml:space="preserve"> such as albumin and proteins, one for middle molecules such as urea</w:t>
      </w:r>
      <w:r w:rsidR="00227D06">
        <w:rPr>
          <w:rFonts w:cstheme="minorHAnsi"/>
          <w:szCs w:val="24"/>
          <w:lang w:val="en-US" w:eastAsia="en-GB"/>
        </w:rPr>
        <w:t xml:space="preserve"> and</w:t>
      </w:r>
      <w:r w:rsidR="00596BFC" w:rsidRPr="00BE5362">
        <w:rPr>
          <w:rFonts w:cstheme="minorHAnsi"/>
          <w:szCs w:val="24"/>
          <w:lang w:val="en-US" w:eastAsia="en-GB"/>
        </w:rPr>
        <w:t xml:space="preserve"> creatinine,</w:t>
      </w:r>
      <w:r w:rsidR="00227D06">
        <w:rPr>
          <w:rFonts w:cstheme="minorHAnsi"/>
          <w:szCs w:val="24"/>
          <w:lang w:val="en-US" w:eastAsia="en-GB"/>
        </w:rPr>
        <w:t xml:space="preserve"> </w:t>
      </w:r>
      <w:r w:rsidR="00596BFC" w:rsidRPr="00BE5362">
        <w:rPr>
          <w:rFonts w:cstheme="minorHAnsi"/>
          <w:szCs w:val="24"/>
          <w:lang w:val="en-US" w:eastAsia="en-GB"/>
        </w:rPr>
        <w:t>and one for water transport (</w:t>
      </w:r>
      <w:r w:rsidR="00227D06">
        <w:rPr>
          <w:rFonts w:cstheme="minorHAnsi"/>
          <w:szCs w:val="24"/>
          <w:lang w:val="en-US" w:eastAsia="en-GB"/>
        </w:rPr>
        <w:t>mimicking the</w:t>
      </w:r>
      <w:r w:rsidR="00227D06" w:rsidRPr="00BE5362">
        <w:rPr>
          <w:rFonts w:cstheme="minorHAnsi"/>
          <w:szCs w:val="24"/>
          <w:lang w:val="en-US" w:eastAsia="en-GB"/>
        </w:rPr>
        <w:t xml:space="preserve"> </w:t>
      </w:r>
      <w:r w:rsidR="00DA1967" w:rsidRPr="00BE5362">
        <w:rPr>
          <w:rFonts w:cstheme="minorHAnsi"/>
          <w:szCs w:val="24"/>
          <w:lang w:val="en-US" w:eastAsia="en-GB"/>
        </w:rPr>
        <w:t xml:space="preserve">aquaporins). </w:t>
      </w:r>
      <w:r w:rsidR="00567369">
        <w:rPr>
          <w:rFonts w:cstheme="minorHAnsi"/>
          <w:szCs w:val="24"/>
          <w:lang w:val="en-US" w:eastAsia="en-GB"/>
        </w:rPr>
        <w:t>Ö</w:t>
      </w:r>
      <w:r w:rsidR="00214881" w:rsidRPr="00BE5362">
        <w:rPr>
          <w:rFonts w:cstheme="minorHAnsi"/>
          <w:szCs w:val="24"/>
          <w:lang w:val="en-US" w:eastAsia="en-GB"/>
        </w:rPr>
        <w:t xml:space="preserve">berg adapted </w:t>
      </w:r>
      <w:r w:rsidR="00227D06">
        <w:rPr>
          <w:rFonts w:cstheme="minorHAnsi"/>
          <w:szCs w:val="24"/>
          <w:lang w:val="en-US" w:eastAsia="en-GB"/>
        </w:rPr>
        <w:t xml:space="preserve">the </w:t>
      </w:r>
      <w:r w:rsidR="0041379E">
        <w:rPr>
          <w:rFonts w:cstheme="minorHAnsi"/>
          <w:szCs w:val="24"/>
          <w:lang w:val="en-US" w:eastAsia="en-GB"/>
        </w:rPr>
        <w:t xml:space="preserve">TPM </w:t>
      </w:r>
      <w:r w:rsidR="0067260B" w:rsidRPr="00BE5362">
        <w:rPr>
          <w:rFonts w:cstheme="minorHAnsi"/>
          <w:szCs w:val="24"/>
          <w:lang w:val="en-US" w:eastAsia="en-GB"/>
        </w:rPr>
        <w:t xml:space="preserve">to </w:t>
      </w:r>
      <w:r w:rsidR="00214881" w:rsidRPr="00BE5362">
        <w:rPr>
          <w:rFonts w:cstheme="minorHAnsi"/>
          <w:szCs w:val="24"/>
          <w:lang w:val="en-US" w:eastAsia="en-GB"/>
        </w:rPr>
        <w:t xml:space="preserve">solute transport in a continuous flow PD device. Their model </w:t>
      </w:r>
      <w:r w:rsidR="00227D06">
        <w:rPr>
          <w:rFonts w:cstheme="minorHAnsi"/>
          <w:szCs w:val="24"/>
          <w:lang w:val="en-US" w:eastAsia="en-GB"/>
        </w:rPr>
        <w:t>captures the</w:t>
      </w:r>
      <w:r w:rsidR="00214881" w:rsidRPr="00BE5362">
        <w:rPr>
          <w:rFonts w:cstheme="minorHAnsi"/>
          <w:szCs w:val="24"/>
          <w:lang w:val="en-US" w:eastAsia="en-GB"/>
        </w:rPr>
        <w:t xml:space="preserve"> total osmotic pressure difference due to the concentration difference of solutes and this total osmotic pressure then </w:t>
      </w:r>
      <w:r w:rsidR="0067260B" w:rsidRPr="00BE5362">
        <w:rPr>
          <w:rFonts w:cstheme="minorHAnsi"/>
          <w:szCs w:val="24"/>
          <w:lang w:val="en-US" w:eastAsia="en-GB"/>
        </w:rPr>
        <w:t xml:space="preserve">drives </w:t>
      </w:r>
      <w:r w:rsidR="00214881" w:rsidRPr="00BE5362">
        <w:rPr>
          <w:rFonts w:cstheme="minorHAnsi"/>
          <w:szCs w:val="24"/>
          <w:lang w:val="en-US" w:eastAsia="en-GB"/>
        </w:rPr>
        <w:t>the diffusion and convection processes</w:t>
      </w:r>
      <w:r w:rsidR="00257A54" w:rsidRPr="00BE5362">
        <w:rPr>
          <w:rFonts w:cstheme="minorHAnsi"/>
          <w:szCs w:val="24"/>
          <w:lang w:val="en-US" w:eastAsia="en-GB"/>
        </w:rPr>
        <w:t xml:space="preserve"> (section </w:t>
      </w:r>
      <w:r w:rsidR="00257A54" w:rsidRPr="00BE5362">
        <w:rPr>
          <w:rFonts w:cstheme="minorHAnsi"/>
          <w:szCs w:val="24"/>
          <w:lang w:val="en-US" w:eastAsia="en-GB"/>
        </w:rPr>
        <w:fldChar w:fldCharType="begin"/>
      </w:r>
      <w:r w:rsidR="00257A54" w:rsidRPr="00BE5362">
        <w:rPr>
          <w:rFonts w:cstheme="minorHAnsi"/>
          <w:szCs w:val="24"/>
          <w:lang w:val="en-US" w:eastAsia="en-GB"/>
        </w:rPr>
        <w:instrText xml:space="preserve"> REF _Ref118732255 \r \h </w:instrText>
      </w:r>
      <w:r w:rsidR="005E1F8B" w:rsidRPr="00BE5362">
        <w:rPr>
          <w:rFonts w:cstheme="minorHAnsi"/>
          <w:szCs w:val="24"/>
          <w:lang w:val="en-US" w:eastAsia="en-GB"/>
        </w:rPr>
        <w:instrText xml:space="preserve"> \* MERGEFORMAT </w:instrText>
      </w:r>
      <w:r w:rsidR="00257A54" w:rsidRPr="00BE5362">
        <w:rPr>
          <w:rFonts w:cstheme="minorHAnsi"/>
          <w:szCs w:val="24"/>
          <w:lang w:val="en-US" w:eastAsia="en-GB"/>
        </w:rPr>
      </w:r>
      <w:r w:rsidR="00257A54" w:rsidRPr="00BE5362">
        <w:rPr>
          <w:rFonts w:cstheme="minorHAnsi"/>
          <w:szCs w:val="24"/>
          <w:lang w:val="en-US" w:eastAsia="en-GB"/>
        </w:rPr>
        <w:fldChar w:fldCharType="separate"/>
      </w:r>
      <w:r w:rsidR="00BE269F">
        <w:rPr>
          <w:rFonts w:cstheme="minorHAnsi"/>
          <w:szCs w:val="24"/>
          <w:lang w:val="en-US" w:eastAsia="en-GB"/>
        </w:rPr>
        <w:t>9.2</w:t>
      </w:r>
      <w:r w:rsidR="00257A54" w:rsidRPr="00BE5362">
        <w:rPr>
          <w:rFonts w:cstheme="minorHAnsi"/>
          <w:szCs w:val="24"/>
          <w:lang w:val="en-US" w:eastAsia="en-GB"/>
        </w:rPr>
        <w:fldChar w:fldCharType="end"/>
      </w:r>
      <w:r w:rsidR="00257A54" w:rsidRPr="00BE5362">
        <w:rPr>
          <w:rFonts w:cstheme="minorHAnsi"/>
          <w:szCs w:val="24"/>
          <w:lang w:val="en-US" w:eastAsia="en-GB"/>
        </w:rPr>
        <w:t>)</w:t>
      </w:r>
      <w:r w:rsidR="00214881" w:rsidRPr="00BE5362">
        <w:rPr>
          <w:rFonts w:cstheme="minorHAnsi"/>
          <w:szCs w:val="24"/>
          <w:lang w:val="en-US" w:eastAsia="en-GB"/>
        </w:rPr>
        <w:t>.</w:t>
      </w:r>
      <w:r w:rsidR="005E1F8B" w:rsidRPr="00BE5362">
        <w:rPr>
          <w:rFonts w:cstheme="minorHAnsi"/>
          <w:szCs w:val="24"/>
          <w:lang w:val="en-US" w:eastAsia="en-GB"/>
        </w:rPr>
        <w:t xml:space="preserve"> </w:t>
      </w:r>
      <w:r w:rsidR="00227D06">
        <w:rPr>
          <w:rFonts w:cstheme="minorHAnsi"/>
          <w:szCs w:val="24"/>
          <w:lang w:val="en-US" w:eastAsia="en-GB"/>
        </w:rPr>
        <w:t>Here we apply, for</w:t>
      </w:r>
      <w:r w:rsidR="005E1F8B" w:rsidRPr="00BE5362">
        <w:rPr>
          <w:rFonts w:cstheme="minorHAnsi"/>
          <w:szCs w:val="24"/>
          <w:lang w:val="en-US" w:eastAsia="en-GB"/>
        </w:rPr>
        <w:t xml:space="preserve"> the fir</w:t>
      </w:r>
      <w:r w:rsidR="008543D5">
        <w:rPr>
          <w:rFonts w:cstheme="minorHAnsi"/>
          <w:szCs w:val="24"/>
          <w:lang w:val="en-US" w:eastAsia="en-GB"/>
        </w:rPr>
        <w:t xml:space="preserve">st time, the </w:t>
      </w:r>
      <w:r w:rsidR="0041379E">
        <w:rPr>
          <w:rFonts w:cstheme="minorHAnsi"/>
          <w:szCs w:val="24"/>
          <w:lang w:val="en-US" w:eastAsia="en-GB"/>
        </w:rPr>
        <w:t>TPM</w:t>
      </w:r>
      <w:r w:rsidR="008543D5">
        <w:rPr>
          <w:rFonts w:cstheme="minorHAnsi"/>
          <w:szCs w:val="24"/>
          <w:lang w:val="en-US" w:eastAsia="en-GB"/>
        </w:rPr>
        <w:t xml:space="preserve"> </w:t>
      </w:r>
      <w:r w:rsidR="005E1F8B" w:rsidRPr="00BE5362">
        <w:rPr>
          <w:rFonts w:cstheme="minorHAnsi"/>
          <w:szCs w:val="24"/>
          <w:lang w:val="en-US" w:eastAsia="en-GB"/>
        </w:rPr>
        <w:t>to pigs.</w:t>
      </w:r>
    </w:p>
    <w:p w14:paraId="14ECDA86" w14:textId="1AC6BFD2" w:rsidR="00214881" w:rsidRPr="00BE5362" w:rsidRDefault="00214881" w:rsidP="00990964">
      <w:pPr>
        <w:pStyle w:val="ListParagraph"/>
        <w:numPr>
          <w:ilvl w:val="0"/>
          <w:numId w:val="1"/>
        </w:numPr>
        <w:rPr>
          <w:rFonts w:cstheme="minorHAnsi"/>
          <w:szCs w:val="24"/>
          <w:lang w:val="en-US" w:eastAsia="en-GB"/>
        </w:rPr>
      </w:pPr>
      <w:r w:rsidRPr="00BE5362">
        <w:rPr>
          <w:rFonts w:cstheme="minorHAnsi"/>
          <w:szCs w:val="24"/>
          <w:lang w:val="en-US" w:eastAsia="en-GB"/>
        </w:rPr>
        <w:t>Garred model</w:t>
      </w:r>
      <w:r w:rsidRPr="00BE5362">
        <w:rPr>
          <w:rFonts w:cstheme="minorHAnsi"/>
          <w:szCs w:val="24"/>
          <w:lang w:val="en-US" w:eastAsia="en-GB"/>
        </w:rPr>
        <w:fldChar w:fldCharType="begin"/>
      </w:r>
      <w:r w:rsidR="00EF209D" w:rsidRPr="00BE5362">
        <w:rPr>
          <w:rFonts w:cstheme="minorHAnsi"/>
          <w:szCs w:val="24"/>
          <w:lang w:val="en-US" w:eastAsia="en-GB"/>
        </w:rPr>
        <w:instrText xml:space="preserve"> ADDIN EN.CITE &lt;EndNote&gt;&lt;Cite&gt;&lt;Author&gt;Garred&lt;/Author&gt;&lt;Year&gt;1983&lt;/Year&gt;&lt;RecNum&gt;21&lt;/RecNum&gt;&lt;DisplayText&gt;&lt;style face="superscript"&gt;15&lt;/style&gt;&lt;/DisplayText&gt;&lt;record&gt;&lt;rec-number&gt;21&lt;/rec-number&gt;&lt;foreign-keys&gt;&lt;key app="EN" db-id="5d50wpzse5zedbe0x5sxd5wc200pde0pe2r5" timestamp="1650818913"&gt;21&lt;/key&gt;&lt;/foreign-keys&gt;&lt;ref-type name="Journal Article"&gt;17&lt;/ref-type&gt;&lt;contributors&gt;&lt;authors&gt;&lt;author&gt;Garred, Laurie J.&lt;/author&gt;&lt;author&gt;Canaud, Bernard&lt;/author&gt;&lt;author&gt;Farrell, Peter C.&lt;/author&gt;&lt;/authors&gt;&lt;/contributors&gt;&lt;titles&gt;&lt;title&gt;A simple kinetic model for assessing peritoneal mass transfer in chronic ambulatory peritoneal dialysis&lt;/title&gt;&lt;secondary-title&gt;asaio J&lt;/secondary-title&gt;&lt;/titles&gt;&lt;periodical&gt;&lt;full-title&gt;asaio J&lt;/full-title&gt;&lt;/periodical&gt;&lt;pages&gt;131-7&lt;/pages&gt;&lt;volume&gt;6&lt;/volume&gt;&lt;number&gt;3&lt;/number&gt;&lt;dates&gt;&lt;year&gt;1983&lt;/year&gt;&lt;/dates&gt;&lt;urls&gt;&lt;/urls&gt;&lt;/record&gt;&lt;/Cite&gt;&lt;/EndNote&gt;</w:instrText>
      </w:r>
      <w:r w:rsidRPr="00BE5362">
        <w:rPr>
          <w:rFonts w:cstheme="minorHAnsi"/>
          <w:szCs w:val="24"/>
          <w:lang w:val="en-US" w:eastAsia="en-GB"/>
        </w:rPr>
        <w:fldChar w:fldCharType="separate"/>
      </w:r>
      <w:r w:rsidR="00EF209D" w:rsidRPr="00BE5362">
        <w:rPr>
          <w:rFonts w:cstheme="minorHAnsi"/>
          <w:noProof/>
          <w:szCs w:val="24"/>
          <w:vertAlign w:val="superscript"/>
          <w:lang w:val="en-US" w:eastAsia="en-GB"/>
        </w:rPr>
        <w:t>15</w:t>
      </w:r>
      <w:r w:rsidRPr="00BE5362">
        <w:rPr>
          <w:rFonts w:cstheme="minorHAnsi"/>
          <w:szCs w:val="24"/>
          <w:lang w:val="en-US" w:eastAsia="en-GB"/>
        </w:rPr>
        <w:fldChar w:fldCharType="end"/>
      </w:r>
      <w:r w:rsidRPr="00BE5362">
        <w:rPr>
          <w:rFonts w:cstheme="minorHAnsi"/>
          <w:szCs w:val="24"/>
          <w:lang w:val="en-US" w:eastAsia="en-GB"/>
        </w:rPr>
        <w:t xml:space="preserve">: They proposed a simplified </w:t>
      </w:r>
      <w:r w:rsidR="00227D06">
        <w:rPr>
          <w:rFonts w:cstheme="minorHAnsi"/>
          <w:szCs w:val="24"/>
          <w:lang w:val="en-US" w:eastAsia="en-GB"/>
        </w:rPr>
        <w:t>(</w:t>
      </w:r>
      <w:r w:rsidR="0041379E">
        <w:rPr>
          <w:rFonts w:cstheme="minorHAnsi"/>
          <w:szCs w:val="24"/>
          <w:lang w:val="en-US" w:eastAsia="en-GB"/>
        </w:rPr>
        <w:t>empirical</w:t>
      </w:r>
      <w:r w:rsidR="00227D06">
        <w:rPr>
          <w:rFonts w:cstheme="minorHAnsi"/>
          <w:szCs w:val="24"/>
          <w:lang w:val="en-US" w:eastAsia="en-GB"/>
        </w:rPr>
        <w:t xml:space="preserve">) </w:t>
      </w:r>
      <w:r w:rsidRPr="00BE5362">
        <w:rPr>
          <w:rFonts w:cstheme="minorHAnsi"/>
          <w:szCs w:val="24"/>
          <w:lang w:val="en-US" w:eastAsia="en-GB"/>
        </w:rPr>
        <w:t xml:space="preserve">solution for predicting </w:t>
      </w:r>
      <w:r w:rsidR="00245903" w:rsidRPr="00BE5362">
        <w:rPr>
          <w:rFonts w:cstheme="minorHAnsi"/>
          <w:szCs w:val="24"/>
          <w:lang w:val="en-US" w:eastAsia="en-GB"/>
        </w:rPr>
        <w:t xml:space="preserve">the </w:t>
      </w:r>
      <w:r w:rsidRPr="00BE5362">
        <w:rPr>
          <w:rFonts w:cstheme="minorHAnsi"/>
          <w:szCs w:val="24"/>
          <w:lang w:val="en-US" w:eastAsia="en-GB"/>
        </w:rPr>
        <w:t xml:space="preserve">MTAC </w:t>
      </w:r>
      <w:r w:rsidR="006E3DBC" w:rsidRPr="00BE5362">
        <w:rPr>
          <w:rFonts w:cstheme="minorHAnsi"/>
          <w:szCs w:val="24"/>
          <w:lang w:val="en-US" w:eastAsia="en-GB"/>
        </w:rPr>
        <w:t>of only small solutes</w:t>
      </w:r>
      <w:r w:rsidR="00245903" w:rsidRPr="00BE5362">
        <w:rPr>
          <w:rFonts w:cstheme="minorHAnsi"/>
          <w:szCs w:val="24"/>
          <w:lang w:val="en-US" w:eastAsia="en-GB"/>
        </w:rPr>
        <w:t xml:space="preserve"> (i.e. urea and creatinine)</w:t>
      </w:r>
      <w:r w:rsidR="006E3DBC" w:rsidRPr="00BE5362">
        <w:rPr>
          <w:rFonts w:cstheme="minorHAnsi"/>
          <w:szCs w:val="24"/>
          <w:lang w:val="en-US" w:eastAsia="en-GB"/>
        </w:rPr>
        <w:t xml:space="preserve"> </w:t>
      </w:r>
      <w:r w:rsidRPr="00BE5362">
        <w:rPr>
          <w:rFonts w:cstheme="minorHAnsi"/>
          <w:szCs w:val="24"/>
          <w:lang w:val="en-US" w:eastAsia="en-GB"/>
        </w:rPr>
        <w:t xml:space="preserve">of a patient undergoing static </w:t>
      </w:r>
      <w:r w:rsidRPr="00BE5362">
        <w:rPr>
          <w:rFonts w:cstheme="minorHAnsi"/>
          <w:szCs w:val="24"/>
          <w:lang w:val="en-US" w:eastAsia="en-GB"/>
        </w:rPr>
        <w:lastRenderedPageBreak/>
        <w:t xml:space="preserve">dwell. They assumed that the sieving coefficient </w:t>
      </w:r>
      <w:r w:rsidR="008543D5">
        <w:rPr>
          <w:rFonts w:cstheme="minorHAnsi"/>
          <w:szCs w:val="24"/>
          <w:lang w:val="en-US" w:eastAsia="en-GB"/>
        </w:rPr>
        <w:t>is</w:t>
      </w:r>
      <w:r w:rsidRPr="00BE5362">
        <w:rPr>
          <w:rFonts w:cstheme="minorHAnsi"/>
          <w:szCs w:val="24"/>
          <w:lang w:val="en-US" w:eastAsia="en-GB"/>
        </w:rPr>
        <w:t xml:space="preserve"> </w:t>
      </w:r>
      <w:r w:rsidR="005E1F8B" w:rsidRPr="00BE5362">
        <w:rPr>
          <w:rFonts w:cstheme="minorHAnsi"/>
          <w:szCs w:val="24"/>
          <w:lang w:val="en-US" w:eastAsia="en-GB"/>
        </w:rPr>
        <w:t>always equal to 1</w:t>
      </w:r>
      <w:r w:rsidR="00760868">
        <w:rPr>
          <w:rFonts w:cstheme="minorHAnsi"/>
          <w:szCs w:val="24"/>
          <w:lang w:val="en-US" w:eastAsia="en-GB"/>
        </w:rPr>
        <w:t>, thereby</w:t>
      </w:r>
      <w:r w:rsidR="00CD400C" w:rsidRPr="00BE5362">
        <w:rPr>
          <w:rFonts w:cstheme="minorHAnsi"/>
          <w:szCs w:val="24"/>
          <w:lang w:val="en-US" w:eastAsia="en-GB"/>
        </w:rPr>
        <w:t xml:space="preserve"> ignor</w:t>
      </w:r>
      <w:r w:rsidR="00227D06">
        <w:rPr>
          <w:rFonts w:cstheme="minorHAnsi"/>
          <w:szCs w:val="24"/>
          <w:lang w:val="en-US" w:eastAsia="en-GB"/>
        </w:rPr>
        <w:t>ing</w:t>
      </w:r>
      <w:r w:rsidR="00CD400C" w:rsidRPr="00BE5362">
        <w:rPr>
          <w:rFonts w:cstheme="minorHAnsi"/>
          <w:szCs w:val="24"/>
          <w:lang w:val="en-US" w:eastAsia="en-GB"/>
        </w:rPr>
        <w:t xml:space="preserve"> the possibility of </w:t>
      </w:r>
      <w:r w:rsidR="005F7CC8" w:rsidRPr="00BE5362">
        <w:rPr>
          <w:rFonts w:cstheme="minorHAnsi"/>
          <w:szCs w:val="24"/>
          <w:lang w:val="en-US" w:eastAsia="en-GB"/>
        </w:rPr>
        <w:t xml:space="preserve">diffusion of a solute hindering the convection or vice versa. </w:t>
      </w:r>
      <w:r w:rsidR="006E3DBC" w:rsidRPr="00BE5362">
        <w:rPr>
          <w:rFonts w:cstheme="minorHAnsi"/>
          <w:szCs w:val="24"/>
          <w:lang w:val="en-US" w:eastAsia="en-GB"/>
        </w:rPr>
        <w:t xml:space="preserve">(a parameter defined by </w:t>
      </w:r>
      <m:oMath>
        <m:r>
          <w:rPr>
            <w:rFonts w:ascii="Cambria Math" w:hAnsi="Cambria Math" w:cstheme="minorHAnsi"/>
            <w:szCs w:val="24"/>
            <w:lang w:val="en-US" w:eastAsia="en-GB"/>
          </w:rPr>
          <m:t>f</m:t>
        </m:r>
      </m:oMath>
      <w:r w:rsidR="006E3DBC" w:rsidRPr="00BE5362">
        <w:rPr>
          <w:rFonts w:cstheme="minorHAnsi"/>
          <w:szCs w:val="24"/>
          <w:lang w:val="en-US" w:eastAsia="en-GB"/>
        </w:rPr>
        <w:t xml:space="preserve"> which </w:t>
      </w:r>
      <w:r w:rsidR="008543D5">
        <w:rPr>
          <w:rFonts w:cstheme="minorHAnsi"/>
          <w:szCs w:val="24"/>
          <w:lang w:val="en-US" w:eastAsia="en-GB"/>
        </w:rPr>
        <w:t>is</w:t>
      </w:r>
      <w:r w:rsidR="006E3DBC" w:rsidRPr="00BE5362">
        <w:rPr>
          <w:rFonts w:cstheme="minorHAnsi"/>
          <w:szCs w:val="24"/>
          <w:lang w:val="en-US" w:eastAsia="en-GB"/>
        </w:rPr>
        <w:t xml:space="preserve"> set to 0)</w:t>
      </w:r>
      <w:r w:rsidR="00257A54" w:rsidRPr="00BE5362">
        <w:rPr>
          <w:rFonts w:cstheme="minorHAnsi"/>
          <w:szCs w:val="24"/>
          <w:lang w:val="en-US" w:eastAsia="en-GB"/>
        </w:rPr>
        <w:t xml:space="preserve"> (section </w:t>
      </w:r>
      <w:r w:rsidR="00257A54" w:rsidRPr="00BE5362">
        <w:rPr>
          <w:rFonts w:cstheme="minorHAnsi"/>
          <w:szCs w:val="24"/>
          <w:lang w:val="en-US" w:eastAsia="en-GB"/>
        </w:rPr>
        <w:fldChar w:fldCharType="begin"/>
      </w:r>
      <w:r w:rsidR="00257A54" w:rsidRPr="00BE5362">
        <w:rPr>
          <w:rFonts w:cstheme="minorHAnsi"/>
          <w:szCs w:val="24"/>
          <w:lang w:val="en-US" w:eastAsia="en-GB"/>
        </w:rPr>
        <w:instrText xml:space="preserve"> REF _Ref118732298 \r \h </w:instrText>
      </w:r>
      <w:r w:rsidR="005E1F8B" w:rsidRPr="00BE5362">
        <w:rPr>
          <w:rFonts w:cstheme="minorHAnsi"/>
          <w:szCs w:val="24"/>
          <w:lang w:val="en-US" w:eastAsia="en-GB"/>
        </w:rPr>
        <w:instrText xml:space="preserve"> \* MERGEFORMAT </w:instrText>
      </w:r>
      <w:r w:rsidR="00257A54" w:rsidRPr="00BE5362">
        <w:rPr>
          <w:rFonts w:cstheme="minorHAnsi"/>
          <w:szCs w:val="24"/>
          <w:lang w:val="en-US" w:eastAsia="en-GB"/>
        </w:rPr>
      </w:r>
      <w:r w:rsidR="00257A54" w:rsidRPr="00BE5362">
        <w:rPr>
          <w:rFonts w:cstheme="minorHAnsi"/>
          <w:szCs w:val="24"/>
          <w:lang w:val="en-US" w:eastAsia="en-GB"/>
        </w:rPr>
        <w:fldChar w:fldCharType="separate"/>
      </w:r>
      <w:r w:rsidR="00BE269F">
        <w:rPr>
          <w:rFonts w:cstheme="minorHAnsi"/>
          <w:szCs w:val="24"/>
          <w:lang w:val="en-US" w:eastAsia="en-GB"/>
        </w:rPr>
        <w:t>9.3</w:t>
      </w:r>
      <w:r w:rsidR="00257A54" w:rsidRPr="00BE5362">
        <w:rPr>
          <w:rFonts w:cstheme="minorHAnsi"/>
          <w:szCs w:val="24"/>
          <w:lang w:val="en-US" w:eastAsia="en-GB"/>
        </w:rPr>
        <w:fldChar w:fldCharType="end"/>
      </w:r>
      <w:r w:rsidR="00257A54" w:rsidRPr="00BE5362">
        <w:rPr>
          <w:rFonts w:cstheme="minorHAnsi"/>
          <w:szCs w:val="24"/>
          <w:lang w:val="en-US" w:eastAsia="en-GB"/>
        </w:rPr>
        <w:t>)</w:t>
      </w:r>
      <w:r w:rsidR="006E3DBC" w:rsidRPr="00BE5362">
        <w:rPr>
          <w:rFonts w:cstheme="minorHAnsi"/>
          <w:szCs w:val="24"/>
          <w:lang w:val="en-US" w:eastAsia="en-GB"/>
        </w:rPr>
        <w:t>.</w:t>
      </w:r>
    </w:p>
    <w:p w14:paraId="11B3B1FF" w14:textId="1D176DB2" w:rsidR="007B63AC" w:rsidRDefault="006E3DBC" w:rsidP="007B63AC">
      <w:pPr>
        <w:pStyle w:val="ListParagraph"/>
        <w:numPr>
          <w:ilvl w:val="0"/>
          <w:numId w:val="1"/>
        </w:numPr>
        <w:rPr>
          <w:rFonts w:cstheme="minorHAnsi"/>
          <w:szCs w:val="24"/>
          <w:lang w:val="en-US" w:eastAsia="en-GB"/>
        </w:rPr>
      </w:pPr>
      <w:r w:rsidRPr="00BE5362">
        <w:rPr>
          <w:rFonts w:cstheme="minorHAnsi"/>
          <w:szCs w:val="24"/>
          <w:lang w:val="en-US" w:eastAsia="en-GB"/>
        </w:rPr>
        <w:t>Waniewski model</w:t>
      </w:r>
      <w:r w:rsidRPr="00BE5362">
        <w:rPr>
          <w:rFonts w:cstheme="minorHAnsi"/>
          <w:szCs w:val="24"/>
          <w:lang w:val="en-US" w:eastAsia="en-GB"/>
        </w:rPr>
        <w:fldChar w:fldCharType="begin"/>
      </w:r>
      <w:r w:rsidR="00EF209D" w:rsidRPr="00BE5362">
        <w:rPr>
          <w:rFonts w:cstheme="minorHAnsi"/>
          <w:szCs w:val="24"/>
          <w:lang w:val="en-US" w:eastAsia="en-GB"/>
        </w:rPr>
        <w:instrText xml:space="preserve"> ADDIN EN.CITE &lt;EndNote&gt;&lt;Cite&gt;&lt;Author&gt;Waniewski&lt;/Author&gt;&lt;Year&gt;1991&lt;/Year&gt;&lt;RecNum&gt;20&lt;/RecNum&gt;&lt;DisplayText&gt;&lt;style face="superscript"&gt;14&lt;/style&gt;&lt;/DisplayText&gt;&lt;record&gt;&lt;rec-number&gt;20&lt;/rec-number&gt;&lt;foreign-keys&gt;&lt;key app="EN" db-id="5d50wpzse5zedbe0x5sxd5wc200pde0pe2r5" timestamp="1650796285"&gt;20&lt;/key&gt;&lt;/foreign-keys&gt;&lt;ref-type name="Journal Article"&gt;17&lt;/ref-type&gt;&lt;contributors&gt;&lt;authors&gt;&lt;author&gt;Waniewski, J.&lt;/author&gt;&lt;author&gt;Werynski, A.&lt;/author&gt;&lt;author&gt;Heimbürger, O.&lt;/author&gt;&lt;author&gt;Lindholm, B.&lt;/author&gt;&lt;/authors&gt;&lt;/contributors&gt;&lt;titles&gt;&lt;title&gt;Simple Models for Description of Small-Solute Transport in Peritoneal Dialysis&lt;/title&gt;&lt;secondary-title&gt;Blood Purification&lt;/secondary-title&gt;&lt;/titles&gt;&lt;periodical&gt;&lt;full-title&gt;Blood Purification&lt;/full-title&gt;&lt;/periodical&gt;&lt;pages&gt;129-141&lt;/pages&gt;&lt;volume&gt;9&lt;/volume&gt;&lt;number&gt;3&lt;/number&gt;&lt;dates&gt;&lt;year&gt;1991&lt;/year&gt;&lt;/dates&gt;&lt;isbn&gt;0253-5068&lt;/isbn&gt;&lt;urls&gt;&lt;related-urls&gt;&lt;url&gt;https://www.karger.com/DOI/10.1159/000170009&lt;/url&gt;&lt;/related-urls&gt;&lt;/urls&gt;&lt;electronic-resource-num&gt;10.1159/000170009&lt;/electronic-resource-num&gt;&lt;/record&gt;&lt;/Cite&gt;&lt;/EndNote&gt;</w:instrText>
      </w:r>
      <w:r w:rsidRPr="00BE5362">
        <w:rPr>
          <w:rFonts w:cstheme="minorHAnsi"/>
          <w:szCs w:val="24"/>
          <w:lang w:val="en-US" w:eastAsia="en-GB"/>
        </w:rPr>
        <w:fldChar w:fldCharType="separate"/>
      </w:r>
      <w:r w:rsidR="00EF209D" w:rsidRPr="00BE5362">
        <w:rPr>
          <w:rFonts w:cstheme="minorHAnsi"/>
          <w:noProof/>
          <w:szCs w:val="24"/>
          <w:vertAlign w:val="superscript"/>
          <w:lang w:val="en-US" w:eastAsia="en-GB"/>
        </w:rPr>
        <w:t>14</w:t>
      </w:r>
      <w:r w:rsidRPr="00BE5362">
        <w:rPr>
          <w:rFonts w:cstheme="minorHAnsi"/>
          <w:szCs w:val="24"/>
          <w:lang w:val="en-US" w:eastAsia="en-GB"/>
        </w:rPr>
        <w:fldChar w:fldCharType="end"/>
      </w:r>
      <w:r w:rsidRPr="00BE5362">
        <w:rPr>
          <w:rFonts w:cstheme="minorHAnsi"/>
          <w:szCs w:val="24"/>
          <w:lang w:val="en-US" w:eastAsia="en-GB"/>
        </w:rPr>
        <w:t xml:space="preserve">: The only differing assumption between the Garred </w:t>
      </w:r>
      <w:r w:rsidR="00DE3125">
        <w:rPr>
          <w:rFonts w:cstheme="minorHAnsi"/>
          <w:szCs w:val="24"/>
          <w:lang w:val="en-US" w:eastAsia="en-GB"/>
        </w:rPr>
        <w:t xml:space="preserve">model </w:t>
      </w:r>
      <w:r w:rsidRPr="00BE5362">
        <w:rPr>
          <w:rFonts w:cstheme="minorHAnsi"/>
          <w:szCs w:val="24"/>
          <w:lang w:val="en-US" w:eastAsia="en-GB"/>
        </w:rPr>
        <w:t xml:space="preserve">and this model is that they </w:t>
      </w:r>
      <w:r w:rsidR="0034184C" w:rsidRPr="00BE5362">
        <w:rPr>
          <w:rFonts w:cstheme="minorHAnsi"/>
          <w:szCs w:val="24"/>
          <w:lang w:val="en-US" w:eastAsia="en-GB"/>
        </w:rPr>
        <w:t xml:space="preserve">do </w:t>
      </w:r>
      <w:r w:rsidRPr="00BE5362">
        <w:rPr>
          <w:rFonts w:cstheme="minorHAnsi"/>
          <w:szCs w:val="24"/>
          <w:lang w:val="en-US" w:eastAsia="en-GB"/>
        </w:rPr>
        <w:t xml:space="preserve">not restrict </w:t>
      </w:r>
      <m:oMath>
        <m:r>
          <w:rPr>
            <w:rFonts w:ascii="Cambria Math" w:hAnsi="Cambria Math" w:cstheme="minorHAnsi"/>
            <w:szCs w:val="24"/>
            <w:lang w:val="en-US" w:eastAsia="en-GB"/>
          </w:rPr>
          <m:t xml:space="preserve">f </m:t>
        </m:r>
      </m:oMath>
      <w:r w:rsidRPr="00BE5362">
        <w:rPr>
          <w:rFonts w:cstheme="minorHAnsi"/>
          <w:szCs w:val="24"/>
          <w:lang w:val="en-US" w:eastAsia="en-GB"/>
        </w:rPr>
        <w:t>to 0. How</w:t>
      </w:r>
      <w:r w:rsidR="00AE7326" w:rsidRPr="00BE5362">
        <w:rPr>
          <w:rFonts w:cstheme="minorHAnsi"/>
          <w:szCs w:val="24"/>
          <w:lang w:val="en-US" w:eastAsia="en-GB"/>
        </w:rPr>
        <w:t>e</w:t>
      </w:r>
      <w:r w:rsidRPr="00BE5362">
        <w:rPr>
          <w:rFonts w:cstheme="minorHAnsi"/>
          <w:szCs w:val="24"/>
          <w:lang w:val="en-US" w:eastAsia="en-GB"/>
        </w:rPr>
        <w:t xml:space="preserve">ver, they found that a value of 0.5 worked well with most solutes except sodium (which no value of </w:t>
      </w:r>
      <m:oMath>
        <m:r>
          <w:rPr>
            <w:rFonts w:ascii="Cambria Math" w:hAnsi="Cambria Math" w:cstheme="minorHAnsi"/>
            <w:szCs w:val="24"/>
            <w:lang w:val="en-US" w:eastAsia="en-GB"/>
          </w:rPr>
          <m:t>f</m:t>
        </m:r>
      </m:oMath>
      <w:r w:rsidRPr="00BE5362">
        <w:rPr>
          <w:rFonts w:cstheme="minorHAnsi"/>
          <w:szCs w:val="24"/>
          <w:lang w:val="en-US" w:eastAsia="en-GB"/>
        </w:rPr>
        <w:t xml:space="preserve"> seem to predict well)</w:t>
      </w:r>
      <w:r w:rsidR="00257A54" w:rsidRPr="00BE5362">
        <w:rPr>
          <w:rFonts w:cstheme="minorHAnsi"/>
          <w:szCs w:val="24"/>
          <w:lang w:val="en-US" w:eastAsia="en-GB"/>
        </w:rPr>
        <w:t xml:space="preserve"> (section </w:t>
      </w:r>
      <w:r w:rsidR="00257A54" w:rsidRPr="00BE5362">
        <w:rPr>
          <w:rFonts w:cstheme="minorHAnsi"/>
          <w:szCs w:val="24"/>
          <w:lang w:val="en-US" w:eastAsia="en-GB"/>
        </w:rPr>
        <w:fldChar w:fldCharType="begin"/>
      </w:r>
      <w:r w:rsidR="00257A54" w:rsidRPr="00BE5362">
        <w:rPr>
          <w:rFonts w:cstheme="minorHAnsi"/>
          <w:szCs w:val="24"/>
          <w:lang w:val="en-US" w:eastAsia="en-GB"/>
        </w:rPr>
        <w:instrText xml:space="preserve"> REF _Ref118732313 \r \h </w:instrText>
      </w:r>
      <w:r w:rsidR="005E1F8B" w:rsidRPr="00BE5362">
        <w:rPr>
          <w:rFonts w:cstheme="minorHAnsi"/>
          <w:szCs w:val="24"/>
          <w:lang w:val="en-US" w:eastAsia="en-GB"/>
        </w:rPr>
        <w:instrText xml:space="preserve"> \* MERGEFORMAT </w:instrText>
      </w:r>
      <w:r w:rsidR="00257A54" w:rsidRPr="00BE5362">
        <w:rPr>
          <w:rFonts w:cstheme="minorHAnsi"/>
          <w:szCs w:val="24"/>
          <w:lang w:val="en-US" w:eastAsia="en-GB"/>
        </w:rPr>
      </w:r>
      <w:r w:rsidR="00257A54" w:rsidRPr="00BE5362">
        <w:rPr>
          <w:rFonts w:cstheme="minorHAnsi"/>
          <w:szCs w:val="24"/>
          <w:lang w:val="en-US" w:eastAsia="en-GB"/>
        </w:rPr>
        <w:fldChar w:fldCharType="separate"/>
      </w:r>
      <w:r w:rsidR="00BE269F">
        <w:rPr>
          <w:rFonts w:cstheme="minorHAnsi"/>
          <w:szCs w:val="24"/>
          <w:lang w:val="en-US" w:eastAsia="en-GB"/>
        </w:rPr>
        <w:t>9.4</w:t>
      </w:r>
      <w:r w:rsidR="00257A54" w:rsidRPr="00BE5362">
        <w:rPr>
          <w:rFonts w:cstheme="minorHAnsi"/>
          <w:szCs w:val="24"/>
          <w:lang w:val="en-US" w:eastAsia="en-GB"/>
        </w:rPr>
        <w:fldChar w:fldCharType="end"/>
      </w:r>
      <w:r w:rsidR="00257A54" w:rsidRPr="00BE5362">
        <w:rPr>
          <w:rFonts w:cstheme="minorHAnsi"/>
          <w:szCs w:val="24"/>
          <w:lang w:val="en-US" w:eastAsia="en-GB"/>
        </w:rPr>
        <w:t>)</w:t>
      </w:r>
      <w:r w:rsidRPr="00BE5362">
        <w:rPr>
          <w:rFonts w:cstheme="minorHAnsi"/>
          <w:szCs w:val="24"/>
          <w:lang w:val="en-US" w:eastAsia="en-GB"/>
        </w:rPr>
        <w:t>.</w:t>
      </w:r>
      <w:r w:rsidR="00F7103B" w:rsidRPr="00BE5362">
        <w:rPr>
          <w:rFonts w:cstheme="minorHAnsi"/>
          <w:szCs w:val="24"/>
          <w:lang w:val="en-US" w:eastAsia="en-GB"/>
        </w:rPr>
        <w:t xml:space="preserve"> </w:t>
      </w:r>
    </w:p>
    <w:p w14:paraId="65A04D7D" w14:textId="15EF7ED7" w:rsidR="00F7103B" w:rsidRDefault="00F7103B" w:rsidP="00F7103B">
      <w:pPr>
        <w:rPr>
          <w:rFonts w:cstheme="minorHAnsi"/>
          <w:szCs w:val="24"/>
          <w:lang w:val="en-US" w:eastAsia="en-GB"/>
        </w:rPr>
      </w:pPr>
      <w:r w:rsidRPr="00BE5362">
        <w:rPr>
          <w:rFonts w:cstheme="minorHAnsi"/>
          <w:noProof/>
          <w:szCs w:val="24"/>
          <w:lang w:val="en-GB" w:eastAsia="en-GB"/>
        </w:rPr>
        <mc:AlternateContent>
          <mc:Choice Requires="wps">
            <w:drawing>
              <wp:anchor distT="0" distB="0" distL="114300" distR="114300" simplePos="0" relativeHeight="251661312" behindDoc="0" locked="0" layoutInCell="1" allowOverlap="1" wp14:anchorId="51C99597" wp14:editId="1FE82378">
                <wp:simplePos x="0" y="0"/>
                <wp:positionH relativeFrom="page">
                  <wp:align>left</wp:align>
                </wp:positionH>
                <wp:positionV relativeFrom="paragraph">
                  <wp:posOffset>1268730</wp:posOffset>
                </wp:positionV>
                <wp:extent cx="7531100" cy="3556000"/>
                <wp:effectExtent l="0" t="0" r="0" b="6350"/>
                <wp:wrapSquare wrapText="bothSides"/>
                <wp:docPr id="7" name="Text Box 7"/>
                <wp:cNvGraphicFramePr/>
                <a:graphic xmlns:a="http://schemas.openxmlformats.org/drawingml/2006/main">
                  <a:graphicData uri="http://schemas.microsoft.com/office/word/2010/wordprocessingShape">
                    <wps:wsp>
                      <wps:cNvSpPr txBox="1"/>
                      <wps:spPr>
                        <a:xfrm>
                          <a:off x="0" y="0"/>
                          <a:ext cx="7531100" cy="3556000"/>
                        </a:xfrm>
                        <a:prstGeom prst="rect">
                          <a:avLst/>
                        </a:prstGeom>
                        <a:solidFill>
                          <a:schemeClr val="bg1">
                            <a:lumMod val="95000"/>
                          </a:schemeClr>
                        </a:solidFill>
                        <a:ln w="6350">
                          <a:noFill/>
                        </a:ln>
                      </wps:spPr>
                      <wps:txbx>
                        <w:txbxContent>
                          <w:p w14:paraId="57AB19D8" w14:textId="171CF8F1" w:rsidR="00D104CC" w:rsidRPr="00943EFC" w:rsidRDefault="00D104CC" w:rsidP="00945B56">
                            <w:pPr>
                              <w:jc w:val="left"/>
                              <w:rPr>
                                <w:rFonts w:cstheme="minorHAnsi"/>
                                <w:noProof/>
                                <w:lang w:val="en-GB" w:eastAsia="en-GB"/>
                              </w:rPr>
                            </w:pPr>
                            <w:r w:rsidRPr="00943EFC">
                              <w:rPr>
                                <w:rFonts w:cstheme="minorHAnsi"/>
                                <w:b/>
                                <w:noProof/>
                                <w:lang w:val="en-GB" w:eastAsia="en-GB"/>
                              </w:rPr>
                              <w:t>Table</w:t>
                            </w:r>
                            <w:r w:rsidRPr="00943EFC">
                              <w:rPr>
                                <w:rFonts w:cstheme="minorHAnsi"/>
                                <w:noProof/>
                                <w:lang w:val="en-GB" w:eastAsia="en-GB"/>
                              </w:rPr>
                              <w:t xml:space="preserve"> 1: All models chosen for comparison (properties fitted, </w:t>
                            </w:r>
                            <w:r w:rsidRPr="00760868">
                              <w:rPr>
                                <w:rFonts w:cstheme="minorHAnsi"/>
                                <w:i/>
                                <w:noProof/>
                                <w:lang w:val="en-GB" w:eastAsia="en-GB"/>
                              </w:rPr>
                              <w:t>n</w:t>
                            </w:r>
                            <w:r>
                              <w:rPr>
                                <w:rFonts w:cstheme="minorHAnsi"/>
                                <w:noProof/>
                                <w:lang w:val="en-GB" w:eastAsia="en-GB"/>
                              </w:rPr>
                              <w:t xml:space="preserve"> = </w:t>
                            </w:r>
                            <w:r w:rsidRPr="00943EFC">
                              <w:rPr>
                                <w:rFonts w:cstheme="minorHAnsi"/>
                                <w:noProof/>
                                <w:lang w:val="en-GB" w:eastAsia="en-GB"/>
                              </w:rPr>
                              <w:t xml:space="preserve">total number of fitted parameters, values of fixed parameters). MTAC = mass transfer area coefficient of the solutes. </w:t>
                            </w:r>
                            <m:oMath>
                              <m:r>
                                <w:rPr>
                                  <w:rFonts w:ascii="Cambria Math" w:hAnsi="Cambria Math" w:cstheme="minorHAnsi"/>
                                  <w:noProof/>
                                  <w:lang w:val="en-GB" w:eastAsia="en-GB"/>
                                </w:rPr>
                                <m:t>fct/f</m:t>
                              </m:r>
                            </m:oMath>
                            <w:r w:rsidRPr="00943EFC">
                              <w:rPr>
                                <w:rFonts w:cstheme="minorHAnsi"/>
                                <w:noProof/>
                                <w:lang w:val="en-GB" w:eastAsia="en-GB"/>
                              </w:rPr>
                              <w:t xml:space="preserve"> = interdependence of diffusion and convection for a solute. L = lymphatic absorption rate. SiCo = sieving </w:t>
                            </w:r>
                            <w:r>
                              <w:rPr>
                                <w:rFonts w:cstheme="minorHAnsi"/>
                                <w:noProof/>
                                <w:lang w:val="en-GB" w:eastAsia="en-GB"/>
                              </w:rPr>
                              <w:t>coe</w:t>
                            </w:r>
                            <w:r w:rsidRPr="00943EFC">
                              <w:rPr>
                                <w:rFonts w:cstheme="minorHAnsi"/>
                                <w:noProof/>
                                <w:lang w:val="en-GB" w:eastAsia="en-GB"/>
                              </w:rPr>
                              <w:t>fficient of the solute.</w:t>
                            </w:r>
                          </w:p>
                          <w:tbl>
                            <w:tblPr>
                              <w:tblStyle w:val="PlainTable2"/>
                              <w:tblW w:w="0" w:type="auto"/>
                              <w:jc w:val="center"/>
                              <w:tblLook w:val="04A0" w:firstRow="1" w:lastRow="0" w:firstColumn="1" w:lastColumn="0" w:noHBand="0" w:noVBand="1"/>
                            </w:tblPr>
                            <w:tblGrid>
                              <w:gridCol w:w="870"/>
                              <w:gridCol w:w="2145"/>
                              <w:gridCol w:w="456"/>
                              <w:gridCol w:w="2994"/>
                            </w:tblGrid>
                            <w:tr w:rsidR="00D104CC" w:rsidRPr="00A24889" w14:paraId="7C2E2504" w14:textId="77777777" w:rsidTr="00F7103B">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A0B5BFE" w14:textId="77777777" w:rsidR="00D104CC" w:rsidRPr="00943EFC" w:rsidRDefault="00D104CC" w:rsidP="00297D4C">
                                  <w:pPr>
                                    <w:rPr>
                                      <w:rFonts w:eastAsia="Times New Roman" w:cstheme="minorHAnsi"/>
                                      <w:lang w:val="en-GB" w:eastAsia="en-GB"/>
                                    </w:rPr>
                                  </w:pPr>
                                  <w:r w:rsidRPr="00943EFC">
                                    <w:rPr>
                                      <w:rFonts w:eastAsia="Times New Roman" w:cstheme="minorHAnsi"/>
                                      <w:lang w:val="en-GB" w:eastAsia="en-GB"/>
                                    </w:rPr>
                                    <w:t>Model</w:t>
                                  </w:r>
                                </w:p>
                              </w:tc>
                              <w:tc>
                                <w:tcPr>
                                  <w:tcW w:w="0" w:type="auto"/>
                                  <w:hideMark/>
                                </w:tcPr>
                                <w:p w14:paraId="00D50807" w14:textId="77777777" w:rsidR="00D104CC" w:rsidRPr="00943EFC" w:rsidRDefault="00D104CC" w:rsidP="0063015E">
                                  <w:pPr>
                                    <w:cnfStyle w:val="100000000000" w:firstRow="1" w:lastRow="0" w:firstColumn="0" w:lastColumn="0" w:oddVBand="0" w:evenVBand="0" w:oddHBand="0" w:evenHBand="0" w:firstRowFirstColumn="0" w:firstRowLastColumn="0" w:lastRowFirstColumn="0" w:lastRowLastColumn="0"/>
                                    <w:rPr>
                                      <w:rFonts w:eastAsia="Times New Roman" w:cstheme="minorHAnsi"/>
                                      <w:lang w:val="en-GB" w:eastAsia="en-GB"/>
                                    </w:rPr>
                                  </w:pPr>
                                  <w:r w:rsidRPr="00943EFC">
                                    <w:rPr>
                                      <w:rFonts w:eastAsia="Times New Roman" w:cstheme="minorHAnsi"/>
                                      <w:lang w:val="en-GB" w:eastAsia="en-GB"/>
                                    </w:rPr>
                                    <w:t>Parameter fitted</w:t>
                                  </w:r>
                                </w:p>
                              </w:tc>
                              <w:tc>
                                <w:tcPr>
                                  <w:tcW w:w="0" w:type="auto"/>
                                </w:tcPr>
                                <w:p w14:paraId="07A1A57A" w14:textId="77777777" w:rsidR="00D104CC" w:rsidRPr="00943EFC" w:rsidRDefault="00D104CC" w:rsidP="00297D4C">
                                  <w:pPr>
                                    <w:cnfStyle w:val="100000000000" w:firstRow="1" w:lastRow="0" w:firstColumn="0" w:lastColumn="0" w:oddVBand="0" w:evenVBand="0" w:oddHBand="0" w:evenHBand="0" w:firstRowFirstColumn="0" w:firstRowLastColumn="0" w:lastRowFirstColumn="0" w:lastRowLastColumn="0"/>
                                    <w:rPr>
                                      <w:rFonts w:eastAsia="Times New Roman" w:cstheme="minorHAnsi"/>
                                      <w:i/>
                                      <w:lang w:val="en-GB" w:eastAsia="en-GB"/>
                                    </w:rPr>
                                  </w:pPr>
                                  <w:r w:rsidRPr="00943EFC">
                                    <w:rPr>
                                      <w:rFonts w:eastAsia="Times New Roman" w:cstheme="minorHAnsi"/>
                                      <w:i/>
                                      <w:lang w:val="en-GB" w:eastAsia="en-GB"/>
                                    </w:rPr>
                                    <w:t>n</w:t>
                                  </w:r>
                                </w:p>
                              </w:tc>
                              <w:tc>
                                <w:tcPr>
                                  <w:tcW w:w="0" w:type="auto"/>
                                </w:tcPr>
                                <w:p w14:paraId="5F55DDE3" w14:textId="77777777" w:rsidR="00D104CC" w:rsidRPr="00943EFC" w:rsidRDefault="00D104CC" w:rsidP="00297D4C">
                                  <w:pPr>
                                    <w:cnfStyle w:val="100000000000" w:firstRow="1" w:lastRow="0" w:firstColumn="0" w:lastColumn="0" w:oddVBand="0" w:evenVBand="0" w:oddHBand="0" w:evenHBand="0" w:firstRowFirstColumn="0" w:firstRowLastColumn="0" w:lastRowFirstColumn="0" w:lastRowLastColumn="0"/>
                                    <w:rPr>
                                      <w:rFonts w:eastAsia="Times New Roman" w:cstheme="minorHAnsi"/>
                                      <w:lang w:val="en-GB" w:eastAsia="en-GB"/>
                                    </w:rPr>
                                  </w:pPr>
                                  <w:r w:rsidRPr="00943EFC">
                                    <w:rPr>
                                      <w:rFonts w:eastAsia="Times New Roman" w:cstheme="minorHAnsi"/>
                                      <w:lang w:val="en-GB" w:eastAsia="en-GB"/>
                                    </w:rPr>
                                    <w:t xml:space="preserve">Fixed </w:t>
                                  </w:r>
                                </w:p>
                              </w:tc>
                            </w:tr>
                            <w:tr w:rsidR="00D104CC" w:rsidRPr="00A24889" w14:paraId="27B1B3BC" w14:textId="77777777" w:rsidTr="00F7103B">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14F00FE" w14:textId="77777777" w:rsidR="00D104CC" w:rsidRPr="00943EFC" w:rsidRDefault="00D104CC" w:rsidP="00297D4C">
                                  <w:pPr>
                                    <w:rPr>
                                      <w:rFonts w:eastAsia="Times New Roman" w:cstheme="minorHAnsi"/>
                                      <w:lang w:val="en-GB" w:eastAsia="en-GB"/>
                                    </w:rPr>
                                  </w:pPr>
                                  <w:r w:rsidRPr="00943EFC">
                                    <w:rPr>
                                      <w:rFonts w:eastAsia="Times New Roman" w:cstheme="minorHAnsi"/>
                                      <w:lang w:val="en-GB" w:eastAsia="en-GB"/>
                                    </w:rPr>
                                    <w:t>1</w:t>
                                  </w:r>
                                </w:p>
                              </w:tc>
                              <w:tc>
                                <w:tcPr>
                                  <w:tcW w:w="0" w:type="auto"/>
                                  <w:hideMark/>
                                </w:tcPr>
                                <w:p w14:paraId="1EE5D18A" w14:textId="77777777" w:rsidR="00D104CC" w:rsidRPr="00943EFC" w:rsidRDefault="00D104CC" w:rsidP="00297D4C">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GB" w:eastAsia="en-GB"/>
                                    </w:rPr>
                                  </w:pPr>
                                  <m:oMath>
                                    <m:r>
                                      <w:rPr>
                                        <w:rFonts w:ascii="Cambria Math" w:eastAsia="Times New Roman" w:hAnsi="Cambria Math" w:cstheme="minorHAnsi"/>
                                        <w:lang w:val="en-GB" w:eastAsia="en-GB"/>
                                      </w:rPr>
                                      <m:t>MTAC, fct</m:t>
                                    </m:r>
                                  </m:oMath>
                                  <w:r w:rsidRPr="00943EFC">
                                    <w:rPr>
                                      <w:rFonts w:eastAsia="Times New Roman" w:cstheme="minorHAnsi"/>
                                      <w:lang w:val="en-GB" w:eastAsia="en-GB"/>
                                    </w:rPr>
                                    <w:t xml:space="preserve"> </w:t>
                                  </w:r>
                                </w:p>
                              </w:tc>
                              <w:tc>
                                <w:tcPr>
                                  <w:tcW w:w="0" w:type="auto"/>
                                </w:tcPr>
                                <w:p w14:paraId="71A456A0" w14:textId="77777777" w:rsidR="00D104CC" w:rsidRPr="00943EFC" w:rsidRDefault="00D104CC" w:rsidP="00297D4C">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GB" w:eastAsia="en-GB"/>
                                    </w:rPr>
                                  </w:pPr>
                                  <w:r w:rsidRPr="00943EFC">
                                    <w:rPr>
                                      <w:rFonts w:eastAsia="Times New Roman" w:cstheme="minorHAnsi"/>
                                      <w:lang w:val="en-GB" w:eastAsia="en-GB"/>
                                    </w:rPr>
                                    <w:t>12</w:t>
                                  </w:r>
                                </w:p>
                              </w:tc>
                              <w:tc>
                                <w:tcPr>
                                  <w:tcW w:w="0" w:type="auto"/>
                                </w:tcPr>
                                <w:p w14:paraId="489C1A81" w14:textId="77777777" w:rsidR="00D104CC" w:rsidRPr="00943EFC" w:rsidRDefault="00D104CC" w:rsidP="00297D4C">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GB" w:eastAsia="en-GB"/>
                                    </w:rPr>
                                  </w:pPr>
                                  <m:oMath>
                                    <m:r>
                                      <w:rPr>
                                        <w:rFonts w:ascii="Cambria Math" w:eastAsia="Times New Roman" w:hAnsi="Cambria Math" w:cstheme="minorHAnsi"/>
                                        <w:lang w:val="en-GB" w:eastAsia="en-GB"/>
                                      </w:rPr>
                                      <m:t>SiCo</m:t>
                                    </m:r>
                                  </m:oMath>
                                  <w:r w:rsidRPr="00943EFC">
                                    <w:rPr>
                                      <w:rFonts w:eastAsia="Times New Roman" w:cstheme="minorHAnsi"/>
                                      <w:lang w:val="en-GB" w:eastAsia="en-GB"/>
                                    </w:rPr>
                                    <w:t xml:space="preserve"> = 0, </w:t>
                                  </w:r>
                                  <m:oMath>
                                    <m:r>
                                      <w:rPr>
                                        <w:rFonts w:ascii="Cambria Math" w:eastAsia="Times New Roman" w:hAnsi="Cambria Math" w:cstheme="minorHAnsi"/>
                                        <w:lang w:val="en-GB" w:eastAsia="en-GB"/>
                                      </w:rPr>
                                      <m:t>L</m:t>
                                    </m:r>
                                    <m:r>
                                      <m:rPr>
                                        <m:sty m:val="p"/>
                                      </m:rPr>
                                      <w:rPr>
                                        <w:rFonts w:ascii="Cambria Math" w:eastAsia="Times New Roman" w:hAnsi="Cambria Math" w:cstheme="minorHAnsi"/>
                                        <w:lang w:val="en-GB" w:eastAsia="en-GB"/>
                                      </w:rPr>
                                      <m:t> </m:t>
                                    </m:r>
                                  </m:oMath>
                                  <w:r w:rsidRPr="00943EFC">
                                    <w:rPr>
                                      <w:rFonts w:eastAsia="Times New Roman" w:cstheme="minorHAnsi"/>
                                      <w:lang w:val="en-GB" w:eastAsia="en-GB"/>
                                    </w:rPr>
                                    <w:t>= 0.00065 L/min</w:t>
                                  </w:r>
                                </w:p>
                              </w:tc>
                            </w:tr>
                            <w:tr w:rsidR="00D104CC" w:rsidRPr="00A24889" w14:paraId="52A60D9F" w14:textId="77777777" w:rsidTr="00F7103B">
                              <w:trPr>
                                <w:trHeight w:val="39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7490A36" w14:textId="77777777" w:rsidR="00D104CC" w:rsidRPr="00943EFC" w:rsidRDefault="00D104CC" w:rsidP="00297D4C">
                                  <w:pPr>
                                    <w:rPr>
                                      <w:rFonts w:eastAsia="Times New Roman" w:cstheme="minorHAnsi"/>
                                      <w:lang w:val="en-GB" w:eastAsia="en-GB"/>
                                    </w:rPr>
                                  </w:pPr>
                                  <w:r w:rsidRPr="00943EFC">
                                    <w:rPr>
                                      <w:rFonts w:eastAsia="Times New Roman" w:cstheme="minorHAnsi"/>
                                      <w:lang w:val="en-GB" w:eastAsia="en-GB"/>
                                    </w:rPr>
                                    <w:t>2</w:t>
                                  </w:r>
                                </w:p>
                              </w:tc>
                              <w:tc>
                                <w:tcPr>
                                  <w:tcW w:w="0" w:type="auto"/>
                                  <w:hideMark/>
                                </w:tcPr>
                                <w:p w14:paraId="7819AE6D" w14:textId="77777777" w:rsidR="00D104CC" w:rsidRPr="00943EFC" w:rsidRDefault="00D104CC" w:rsidP="00297D4C">
                                  <w:pPr>
                                    <w:cnfStyle w:val="000000000000" w:firstRow="0" w:lastRow="0" w:firstColumn="0" w:lastColumn="0" w:oddVBand="0" w:evenVBand="0" w:oddHBand="0" w:evenHBand="0" w:firstRowFirstColumn="0" w:firstRowLastColumn="0" w:lastRowFirstColumn="0" w:lastRowLastColumn="0"/>
                                    <w:rPr>
                                      <w:rFonts w:eastAsia="Times New Roman" w:cstheme="minorHAnsi"/>
                                      <w:lang w:val="en-GB" w:eastAsia="en-GB"/>
                                    </w:rPr>
                                  </w:pPr>
                                  <m:oMath>
                                    <m:r>
                                      <w:rPr>
                                        <w:rFonts w:ascii="Cambria Math" w:eastAsia="Times New Roman" w:hAnsi="Cambria Math" w:cstheme="minorHAnsi"/>
                                        <w:lang w:val="en-GB" w:eastAsia="en-GB"/>
                                      </w:rPr>
                                      <m:t xml:space="preserve">MTAC, fct, L </m:t>
                                    </m:r>
                                  </m:oMath>
                                  <w:r w:rsidRPr="00943EFC">
                                    <w:rPr>
                                      <w:rFonts w:eastAsia="Times New Roman" w:cstheme="minorHAnsi"/>
                                      <w:lang w:val="en-GB" w:eastAsia="en-GB"/>
                                    </w:rPr>
                                    <w:t xml:space="preserve"> </w:t>
                                  </w:r>
                                </w:p>
                              </w:tc>
                              <w:tc>
                                <w:tcPr>
                                  <w:tcW w:w="0" w:type="auto"/>
                                </w:tcPr>
                                <w:p w14:paraId="0C45929F" w14:textId="77777777" w:rsidR="00D104CC" w:rsidRPr="00943EFC" w:rsidRDefault="00D104CC" w:rsidP="00297D4C">
                                  <w:pPr>
                                    <w:cnfStyle w:val="000000000000" w:firstRow="0" w:lastRow="0" w:firstColumn="0" w:lastColumn="0" w:oddVBand="0" w:evenVBand="0" w:oddHBand="0" w:evenHBand="0" w:firstRowFirstColumn="0" w:firstRowLastColumn="0" w:lastRowFirstColumn="0" w:lastRowLastColumn="0"/>
                                    <w:rPr>
                                      <w:rFonts w:eastAsia="Times New Roman" w:cstheme="minorHAnsi"/>
                                      <w:lang w:val="en-GB" w:eastAsia="en-GB"/>
                                    </w:rPr>
                                  </w:pPr>
                                  <w:r w:rsidRPr="00943EFC">
                                    <w:rPr>
                                      <w:rFonts w:eastAsia="Times New Roman" w:cstheme="minorHAnsi"/>
                                      <w:lang w:val="en-GB" w:eastAsia="en-GB"/>
                                    </w:rPr>
                                    <w:t>13</w:t>
                                  </w:r>
                                </w:p>
                              </w:tc>
                              <w:tc>
                                <w:tcPr>
                                  <w:tcW w:w="0" w:type="auto"/>
                                </w:tcPr>
                                <w:p w14:paraId="64169D86" w14:textId="77777777" w:rsidR="00D104CC" w:rsidRPr="00943EFC" w:rsidRDefault="00D104CC" w:rsidP="00297D4C">
                                  <w:pPr>
                                    <w:cnfStyle w:val="000000000000" w:firstRow="0" w:lastRow="0" w:firstColumn="0" w:lastColumn="0" w:oddVBand="0" w:evenVBand="0" w:oddHBand="0" w:evenHBand="0" w:firstRowFirstColumn="0" w:firstRowLastColumn="0" w:lastRowFirstColumn="0" w:lastRowLastColumn="0"/>
                                    <w:rPr>
                                      <w:rFonts w:eastAsia="Times New Roman" w:cstheme="minorHAnsi"/>
                                      <w:lang w:val="en-GB" w:eastAsia="en-GB"/>
                                    </w:rPr>
                                  </w:pPr>
                                  <m:oMath>
                                    <m:r>
                                      <w:rPr>
                                        <w:rFonts w:ascii="Cambria Math" w:eastAsia="Times New Roman" w:hAnsi="Cambria Math" w:cstheme="minorHAnsi"/>
                                        <w:lang w:val="en-GB" w:eastAsia="en-GB"/>
                                      </w:rPr>
                                      <m:t>SiCo</m:t>
                                    </m:r>
                                  </m:oMath>
                                  <w:r w:rsidRPr="00943EFC">
                                    <w:rPr>
                                      <w:rFonts w:eastAsia="Times New Roman" w:cstheme="minorHAnsi"/>
                                      <w:lang w:val="en-GB" w:eastAsia="en-GB"/>
                                    </w:rPr>
                                    <w:t xml:space="preserve"> = 1</w:t>
                                  </w:r>
                                </w:p>
                              </w:tc>
                            </w:tr>
                            <w:tr w:rsidR="00D104CC" w:rsidRPr="00A24889" w14:paraId="3204E089" w14:textId="77777777" w:rsidTr="00F7103B">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76574D6" w14:textId="77777777" w:rsidR="00D104CC" w:rsidRPr="00943EFC" w:rsidRDefault="00D104CC" w:rsidP="00297D4C">
                                  <w:pPr>
                                    <w:rPr>
                                      <w:rFonts w:eastAsia="Times New Roman" w:cstheme="minorHAnsi"/>
                                      <w:lang w:val="en-GB" w:eastAsia="en-GB"/>
                                    </w:rPr>
                                  </w:pPr>
                                  <w:r w:rsidRPr="00943EFC">
                                    <w:rPr>
                                      <w:rFonts w:eastAsia="Times New Roman" w:cstheme="minorHAnsi"/>
                                      <w:lang w:val="en-GB" w:eastAsia="en-GB"/>
                                    </w:rPr>
                                    <w:t>3</w:t>
                                  </w:r>
                                </w:p>
                              </w:tc>
                              <w:tc>
                                <w:tcPr>
                                  <w:tcW w:w="0" w:type="auto"/>
                                  <w:hideMark/>
                                </w:tcPr>
                                <w:p w14:paraId="1A401B0C" w14:textId="77777777" w:rsidR="00D104CC" w:rsidRPr="00943EFC" w:rsidRDefault="00D104CC" w:rsidP="00297D4C">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GB" w:eastAsia="en-GB"/>
                                    </w:rPr>
                                  </w:pPr>
                                  <m:oMath>
                                    <m:r>
                                      <w:rPr>
                                        <w:rFonts w:ascii="Cambria Math" w:eastAsia="Times New Roman" w:hAnsi="Cambria Math" w:cstheme="minorHAnsi"/>
                                        <w:lang w:val="en-GB" w:eastAsia="en-GB"/>
                                      </w:rPr>
                                      <m:t>MTAC, fct, SiCo</m:t>
                                    </m:r>
                                  </m:oMath>
                                  <w:r w:rsidRPr="00943EFC">
                                    <w:rPr>
                                      <w:rFonts w:eastAsia="Times New Roman" w:cstheme="minorHAnsi"/>
                                      <w:lang w:val="en-GB" w:eastAsia="en-GB"/>
                                    </w:rPr>
                                    <w:t xml:space="preserve"> </w:t>
                                  </w:r>
                                </w:p>
                              </w:tc>
                              <w:tc>
                                <w:tcPr>
                                  <w:tcW w:w="0" w:type="auto"/>
                                </w:tcPr>
                                <w:p w14:paraId="285A6504" w14:textId="77777777" w:rsidR="00D104CC" w:rsidRPr="00943EFC" w:rsidRDefault="00D104CC" w:rsidP="00297D4C">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GB" w:eastAsia="en-GB"/>
                                    </w:rPr>
                                  </w:pPr>
                                  <w:r w:rsidRPr="00943EFC">
                                    <w:rPr>
                                      <w:rFonts w:eastAsia="Times New Roman" w:cstheme="minorHAnsi"/>
                                      <w:lang w:val="en-GB" w:eastAsia="en-GB"/>
                                    </w:rPr>
                                    <w:t>18</w:t>
                                  </w:r>
                                </w:p>
                              </w:tc>
                              <w:tc>
                                <w:tcPr>
                                  <w:tcW w:w="0" w:type="auto"/>
                                </w:tcPr>
                                <w:p w14:paraId="2EE21323" w14:textId="77777777" w:rsidR="00D104CC" w:rsidRPr="00943EFC" w:rsidRDefault="00D104CC" w:rsidP="00297D4C">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GB" w:eastAsia="en-GB"/>
                                    </w:rPr>
                                  </w:pPr>
                                  <m:oMath>
                                    <m:r>
                                      <w:rPr>
                                        <w:rFonts w:ascii="Cambria Math" w:eastAsia="Times New Roman" w:hAnsi="Cambria Math" w:cstheme="minorHAnsi"/>
                                        <w:lang w:val="en-GB" w:eastAsia="en-GB"/>
                                      </w:rPr>
                                      <m:t>L</m:t>
                                    </m:r>
                                    <m:r>
                                      <m:rPr>
                                        <m:sty m:val="p"/>
                                      </m:rPr>
                                      <w:rPr>
                                        <w:rFonts w:ascii="Cambria Math" w:eastAsia="Times New Roman" w:hAnsi="Cambria Math" w:cstheme="minorHAnsi"/>
                                        <w:lang w:val="en-GB" w:eastAsia="en-GB"/>
                                      </w:rPr>
                                      <m:t> </m:t>
                                    </m:r>
                                  </m:oMath>
                                  <w:r w:rsidRPr="00943EFC">
                                    <w:rPr>
                                      <w:rFonts w:eastAsia="Times New Roman" w:cstheme="minorHAnsi"/>
                                      <w:lang w:val="en-GB" w:eastAsia="en-GB"/>
                                    </w:rPr>
                                    <w:t>= 0.00065 L/min</w:t>
                                  </w:r>
                                </w:p>
                              </w:tc>
                            </w:tr>
                            <w:tr w:rsidR="00D104CC" w:rsidRPr="00A24889" w14:paraId="04F4875F" w14:textId="77777777" w:rsidTr="00F7103B">
                              <w:trPr>
                                <w:trHeight w:val="39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026B1CE" w14:textId="77777777" w:rsidR="00D104CC" w:rsidRPr="00943EFC" w:rsidRDefault="00D104CC" w:rsidP="00297D4C">
                                  <w:pPr>
                                    <w:rPr>
                                      <w:rFonts w:eastAsia="Times New Roman" w:cstheme="minorHAnsi"/>
                                      <w:lang w:val="en-GB" w:eastAsia="en-GB"/>
                                    </w:rPr>
                                  </w:pPr>
                                  <w:r w:rsidRPr="00943EFC">
                                    <w:rPr>
                                      <w:rFonts w:eastAsia="Times New Roman" w:cstheme="minorHAnsi"/>
                                      <w:lang w:val="en-GB" w:eastAsia="en-GB"/>
                                    </w:rPr>
                                    <w:t>4</w:t>
                                  </w:r>
                                </w:p>
                              </w:tc>
                              <w:tc>
                                <w:tcPr>
                                  <w:tcW w:w="0" w:type="auto"/>
                                  <w:hideMark/>
                                </w:tcPr>
                                <w:p w14:paraId="677FCAA1" w14:textId="77777777" w:rsidR="00D104CC" w:rsidRPr="00943EFC" w:rsidRDefault="00D104CC" w:rsidP="00297D4C">
                                  <w:pPr>
                                    <w:cnfStyle w:val="000000000000" w:firstRow="0" w:lastRow="0" w:firstColumn="0" w:lastColumn="0" w:oddVBand="0" w:evenVBand="0" w:oddHBand="0" w:evenHBand="0" w:firstRowFirstColumn="0" w:firstRowLastColumn="0" w:lastRowFirstColumn="0" w:lastRowLastColumn="0"/>
                                    <w:rPr>
                                      <w:rFonts w:eastAsia="Times New Roman" w:cstheme="minorHAnsi"/>
                                      <w:lang w:val="en-GB" w:eastAsia="en-GB"/>
                                    </w:rPr>
                                  </w:pPr>
                                  <m:oMath>
                                    <m:r>
                                      <w:rPr>
                                        <w:rFonts w:ascii="Cambria Math" w:eastAsia="Times New Roman" w:hAnsi="Cambria Math" w:cstheme="minorHAnsi"/>
                                        <w:lang w:val="en-GB" w:eastAsia="en-GB"/>
                                      </w:rPr>
                                      <m:t xml:space="preserve">MTAC, fct, L </m:t>
                                    </m:r>
                                  </m:oMath>
                                  <w:r w:rsidRPr="00943EFC">
                                    <w:rPr>
                                      <w:rFonts w:eastAsia="Times New Roman" w:cstheme="minorHAnsi"/>
                                      <w:lang w:val="en-GB" w:eastAsia="en-GB"/>
                                    </w:rPr>
                                    <w:t xml:space="preserve"> </w:t>
                                  </w:r>
                                </w:p>
                              </w:tc>
                              <w:tc>
                                <w:tcPr>
                                  <w:tcW w:w="0" w:type="auto"/>
                                </w:tcPr>
                                <w:p w14:paraId="2C8D756E" w14:textId="77777777" w:rsidR="00D104CC" w:rsidRPr="00943EFC" w:rsidRDefault="00D104CC" w:rsidP="00297D4C">
                                  <w:pPr>
                                    <w:cnfStyle w:val="000000000000" w:firstRow="0" w:lastRow="0" w:firstColumn="0" w:lastColumn="0" w:oddVBand="0" w:evenVBand="0" w:oddHBand="0" w:evenHBand="0" w:firstRowFirstColumn="0" w:firstRowLastColumn="0" w:lastRowFirstColumn="0" w:lastRowLastColumn="0"/>
                                    <w:rPr>
                                      <w:rFonts w:eastAsia="Times New Roman" w:cstheme="minorHAnsi"/>
                                      <w:lang w:val="en-GB" w:eastAsia="en-GB"/>
                                    </w:rPr>
                                  </w:pPr>
                                  <w:r w:rsidRPr="00943EFC">
                                    <w:rPr>
                                      <w:rFonts w:eastAsia="Times New Roman" w:cstheme="minorHAnsi"/>
                                      <w:lang w:val="en-GB" w:eastAsia="en-GB"/>
                                    </w:rPr>
                                    <w:t>13</w:t>
                                  </w:r>
                                </w:p>
                              </w:tc>
                              <w:tc>
                                <w:tcPr>
                                  <w:tcW w:w="0" w:type="auto"/>
                                </w:tcPr>
                                <w:p w14:paraId="49DED740" w14:textId="77777777" w:rsidR="00D104CC" w:rsidRPr="00943EFC" w:rsidRDefault="00D104CC" w:rsidP="00297D4C">
                                  <w:pPr>
                                    <w:cnfStyle w:val="000000000000" w:firstRow="0" w:lastRow="0" w:firstColumn="0" w:lastColumn="0" w:oddVBand="0" w:evenVBand="0" w:oddHBand="0" w:evenHBand="0" w:firstRowFirstColumn="0" w:firstRowLastColumn="0" w:lastRowFirstColumn="0" w:lastRowLastColumn="0"/>
                                    <w:rPr>
                                      <w:rFonts w:eastAsia="Times New Roman" w:cstheme="minorHAnsi"/>
                                      <w:lang w:val="en-GB" w:eastAsia="en-GB"/>
                                    </w:rPr>
                                  </w:pPr>
                                  <m:oMath>
                                    <m:r>
                                      <w:rPr>
                                        <w:rFonts w:ascii="Cambria Math" w:eastAsia="Times New Roman" w:hAnsi="Cambria Math" w:cstheme="minorHAnsi"/>
                                        <w:lang w:val="en-GB" w:eastAsia="en-GB"/>
                                      </w:rPr>
                                      <m:t>SiCo</m:t>
                                    </m:r>
                                  </m:oMath>
                                  <w:r w:rsidRPr="00943EFC">
                                    <w:rPr>
                                      <w:rFonts w:eastAsia="Times New Roman" w:cstheme="minorHAnsi"/>
                                      <w:lang w:val="en-GB" w:eastAsia="en-GB"/>
                                    </w:rPr>
                                    <w:t xml:space="preserve"> = 0</w:t>
                                  </w:r>
                                </w:p>
                              </w:tc>
                            </w:tr>
                            <w:tr w:rsidR="00D104CC" w:rsidRPr="00A24889" w14:paraId="481A1331" w14:textId="77777777" w:rsidTr="00F7103B">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3FA082D" w14:textId="77777777" w:rsidR="00D104CC" w:rsidRPr="00943EFC" w:rsidRDefault="00D104CC" w:rsidP="00297D4C">
                                  <w:pPr>
                                    <w:rPr>
                                      <w:rFonts w:eastAsia="Times New Roman" w:cstheme="minorHAnsi"/>
                                      <w:lang w:val="en-GB" w:eastAsia="en-GB"/>
                                    </w:rPr>
                                  </w:pPr>
                                  <w:r w:rsidRPr="00943EFC">
                                    <w:rPr>
                                      <w:rFonts w:eastAsia="Times New Roman" w:cstheme="minorHAnsi"/>
                                      <w:lang w:val="en-GB" w:eastAsia="en-GB"/>
                                    </w:rPr>
                                    <w:t>5</w:t>
                                  </w:r>
                                </w:p>
                              </w:tc>
                              <w:tc>
                                <w:tcPr>
                                  <w:tcW w:w="0" w:type="auto"/>
                                  <w:hideMark/>
                                </w:tcPr>
                                <w:p w14:paraId="1A1876D3" w14:textId="77777777" w:rsidR="00D104CC" w:rsidRPr="00943EFC" w:rsidRDefault="00D104CC" w:rsidP="00297D4C">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GB" w:eastAsia="en-GB"/>
                                    </w:rPr>
                                  </w:pPr>
                                  <m:oMath>
                                    <m:r>
                                      <w:rPr>
                                        <w:rFonts w:ascii="Cambria Math" w:eastAsia="Times New Roman" w:hAnsi="Cambria Math" w:cstheme="minorHAnsi"/>
                                        <w:lang w:val="en-GB" w:eastAsia="en-GB"/>
                                      </w:rPr>
                                      <m:t>MTAC, fct</m:t>
                                    </m:r>
                                  </m:oMath>
                                  <w:r w:rsidRPr="00943EFC">
                                    <w:rPr>
                                      <w:rFonts w:eastAsia="Times New Roman" w:cstheme="minorHAnsi"/>
                                      <w:lang w:val="en-GB" w:eastAsia="en-GB"/>
                                    </w:rPr>
                                    <w:t xml:space="preserve"> </w:t>
                                  </w:r>
                                </w:p>
                              </w:tc>
                              <w:tc>
                                <w:tcPr>
                                  <w:tcW w:w="0" w:type="auto"/>
                                </w:tcPr>
                                <w:p w14:paraId="37933347" w14:textId="77777777" w:rsidR="00D104CC" w:rsidRPr="00943EFC" w:rsidRDefault="00D104CC" w:rsidP="00297D4C">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GB" w:eastAsia="en-GB"/>
                                    </w:rPr>
                                  </w:pPr>
                                  <w:r w:rsidRPr="00943EFC">
                                    <w:rPr>
                                      <w:rFonts w:eastAsia="Times New Roman" w:cstheme="minorHAnsi"/>
                                      <w:lang w:val="en-GB" w:eastAsia="en-GB"/>
                                    </w:rPr>
                                    <w:t>12</w:t>
                                  </w:r>
                                </w:p>
                              </w:tc>
                              <w:tc>
                                <w:tcPr>
                                  <w:tcW w:w="0" w:type="auto"/>
                                </w:tcPr>
                                <w:p w14:paraId="2522EE3B" w14:textId="77777777" w:rsidR="00D104CC" w:rsidRPr="00943EFC" w:rsidRDefault="00D104CC" w:rsidP="00297D4C">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GB" w:eastAsia="en-GB"/>
                                    </w:rPr>
                                  </w:pPr>
                                  <m:oMath>
                                    <m:r>
                                      <w:rPr>
                                        <w:rFonts w:ascii="Cambria Math" w:eastAsia="Times New Roman" w:hAnsi="Cambria Math" w:cstheme="minorHAnsi"/>
                                        <w:lang w:val="en-GB" w:eastAsia="en-GB"/>
                                      </w:rPr>
                                      <m:t>SiCo</m:t>
                                    </m:r>
                                  </m:oMath>
                                  <w:r w:rsidRPr="00943EFC">
                                    <w:rPr>
                                      <w:rFonts w:eastAsia="Times New Roman" w:cstheme="minorHAnsi"/>
                                      <w:lang w:val="en-GB" w:eastAsia="en-GB"/>
                                    </w:rPr>
                                    <w:t xml:space="preserve"> = 1, </w:t>
                                  </w:r>
                                  <m:oMath>
                                    <m:r>
                                      <w:rPr>
                                        <w:rFonts w:ascii="Cambria Math" w:eastAsia="Times New Roman" w:hAnsi="Cambria Math" w:cstheme="minorHAnsi"/>
                                        <w:lang w:val="en-GB" w:eastAsia="en-GB"/>
                                      </w:rPr>
                                      <m:t>L</m:t>
                                    </m:r>
                                    <m:r>
                                      <m:rPr>
                                        <m:sty m:val="p"/>
                                      </m:rPr>
                                      <w:rPr>
                                        <w:rFonts w:ascii="Cambria Math" w:eastAsia="Times New Roman" w:hAnsi="Cambria Math" w:cstheme="minorHAnsi"/>
                                        <w:lang w:val="en-GB" w:eastAsia="en-GB"/>
                                      </w:rPr>
                                      <m:t> </m:t>
                                    </m:r>
                                  </m:oMath>
                                  <w:r w:rsidRPr="00943EFC">
                                    <w:rPr>
                                      <w:rFonts w:eastAsia="Times New Roman" w:cstheme="minorHAnsi"/>
                                      <w:lang w:val="en-GB" w:eastAsia="en-GB"/>
                                    </w:rPr>
                                    <w:t>= 0.00065 L/min</w:t>
                                  </w:r>
                                </w:p>
                              </w:tc>
                            </w:tr>
                            <w:tr w:rsidR="00D104CC" w:rsidRPr="00A24889" w14:paraId="7EEFADE1" w14:textId="77777777" w:rsidTr="00F7103B">
                              <w:trPr>
                                <w:trHeight w:val="39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B5F1CC3" w14:textId="77777777" w:rsidR="00D104CC" w:rsidRPr="00943EFC" w:rsidRDefault="00D104CC" w:rsidP="00297D4C">
                                  <w:pPr>
                                    <w:rPr>
                                      <w:rFonts w:eastAsia="Times New Roman" w:cstheme="minorHAnsi"/>
                                      <w:lang w:val="en-GB" w:eastAsia="en-GB"/>
                                    </w:rPr>
                                  </w:pPr>
                                  <w:r w:rsidRPr="00943EFC">
                                    <w:rPr>
                                      <w:rFonts w:eastAsia="Times New Roman" w:cstheme="minorHAnsi"/>
                                      <w:lang w:val="en-GB" w:eastAsia="en-GB"/>
                                    </w:rPr>
                                    <w:t>6</w:t>
                                  </w:r>
                                </w:p>
                              </w:tc>
                              <w:tc>
                                <w:tcPr>
                                  <w:tcW w:w="0" w:type="auto"/>
                                  <w:hideMark/>
                                </w:tcPr>
                                <w:p w14:paraId="7ADF3622" w14:textId="77777777" w:rsidR="00D104CC" w:rsidRPr="00943EFC" w:rsidRDefault="00D104CC" w:rsidP="00297D4C">
                                  <w:pPr>
                                    <w:cnfStyle w:val="000000000000" w:firstRow="0" w:lastRow="0" w:firstColumn="0" w:lastColumn="0" w:oddVBand="0" w:evenVBand="0" w:oddHBand="0" w:evenHBand="0" w:firstRowFirstColumn="0" w:firstRowLastColumn="0" w:lastRowFirstColumn="0" w:lastRowLastColumn="0"/>
                                    <w:rPr>
                                      <w:rFonts w:eastAsia="Times New Roman" w:cstheme="minorHAnsi"/>
                                      <w:lang w:val="en-GB" w:eastAsia="en-GB"/>
                                    </w:rPr>
                                  </w:pPr>
                                  <m:oMath>
                                    <m:r>
                                      <w:rPr>
                                        <w:rFonts w:ascii="Cambria Math" w:eastAsia="Times New Roman" w:hAnsi="Cambria Math" w:cstheme="minorHAnsi"/>
                                        <w:lang w:val="en-GB" w:eastAsia="en-GB"/>
                                      </w:rPr>
                                      <m:t xml:space="preserve">MTAC, fct, SiCo, L </m:t>
                                    </m:r>
                                  </m:oMath>
                                  <w:r w:rsidRPr="00943EFC">
                                    <w:rPr>
                                      <w:rFonts w:eastAsia="Times New Roman" w:cstheme="minorHAnsi"/>
                                      <w:lang w:val="en-GB" w:eastAsia="en-GB"/>
                                    </w:rPr>
                                    <w:t xml:space="preserve"> </w:t>
                                  </w:r>
                                </w:p>
                              </w:tc>
                              <w:tc>
                                <w:tcPr>
                                  <w:tcW w:w="0" w:type="auto"/>
                                </w:tcPr>
                                <w:p w14:paraId="602CB9A0" w14:textId="77777777" w:rsidR="00D104CC" w:rsidRPr="00943EFC" w:rsidRDefault="00D104CC" w:rsidP="00297D4C">
                                  <w:pPr>
                                    <w:cnfStyle w:val="000000000000" w:firstRow="0" w:lastRow="0" w:firstColumn="0" w:lastColumn="0" w:oddVBand="0" w:evenVBand="0" w:oddHBand="0" w:evenHBand="0" w:firstRowFirstColumn="0" w:firstRowLastColumn="0" w:lastRowFirstColumn="0" w:lastRowLastColumn="0"/>
                                    <w:rPr>
                                      <w:rFonts w:eastAsia="Times New Roman" w:cstheme="minorHAnsi"/>
                                      <w:lang w:val="en-GB" w:eastAsia="en-GB"/>
                                    </w:rPr>
                                  </w:pPr>
                                  <w:r w:rsidRPr="00943EFC">
                                    <w:rPr>
                                      <w:rFonts w:eastAsia="Times New Roman" w:cstheme="minorHAnsi"/>
                                      <w:lang w:val="en-GB" w:eastAsia="en-GB"/>
                                    </w:rPr>
                                    <w:t>19</w:t>
                                  </w:r>
                                </w:p>
                              </w:tc>
                              <w:tc>
                                <w:tcPr>
                                  <w:tcW w:w="0" w:type="auto"/>
                                </w:tcPr>
                                <w:p w14:paraId="2EDA11F5" w14:textId="77777777" w:rsidR="00D104CC" w:rsidRPr="00943EFC" w:rsidRDefault="00D104CC" w:rsidP="00297D4C">
                                  <w:pPr>
                                    <w:cnfStyle w:val="000000000000" w:firstRow="0" w:lastRow="0" w:firstColumn="0" w:lastColumn="0" w:oddVBand="0" w:evenVBand="0" w:oddHBand="0" w:evenHBand="0" w:firstRowFirstColumn="0" w:firstRowLastColumn="0" w:lastRowFirstColumn="0" w:lastRowLastColumn="0"/>
                                    <w:rPr>
                                      <w:rFonts w:eastAsia="Times New Roman" w:cstheme="minorHAnsi"/>
                                      <w:lang w:val="en-GB" w:eastAsia="en-GB"/>
                                    </w:rPr>
                                  </w:pPr>
                                  <w:r w:rsidRPr="00943EFC">
                                    <w:rPr>
                                      <w:rFonts w:eastAsia="Times New Roman" w:cstheme="minorHAnsi"/>
                                      <w:lang w:val="en-GB" w:eastAsia="en-GB"/>
                                    </w:rPr>
                                    <w:t>-</w:t>
                                  </w:r>
                                </w:p>
                              </w:tc>
                            </w:tr>
                            <w:tr w:rsidR="00D104CC" w:rsidRPr="00A24889" w14:paraId="17BFFB2F" w14:textId="77777777" w:rsidTr="00F7103B">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0" w:type="auto"/>
                                </w:tcPr>
                                <w:p w14:paraId="4BEE94B0" w14:textId="77777777" w:rsidR="00D104CC" w:rsidRPr="00943EFC" w:rsidRDefault="00D104CC" w:rsidP="00297D4C">
                                  <w:pPr>
                                    <w:rPr>
                                      <w:rFonts w:eastAsia="Times New Roman" w:cstheme="minorHAnsi"/>
                                      <w:lang w:val="en-GB" w:eastAsia="en-GB"/>
                                    </w:rPr>
                                  </w:pPr>
                                  <w:r w:rsidRPr="00943EFC">
                                    <w:rPr>
                                      <w:rFonts w:eastAsia="Times New Roman" w:cstheme="minorHAnsi"/>
                                      <w:lang w:val="en-GB" w:eastAsia="en-GB"/>
                                    </w:rPr>
                                    <w:t>7</w:t>
                                  </w:r>
                                </w:p>
                              </w:tc>
                              <w:tc>
                                <w:tcPr>
                                  <w:tcW w:w="0" w:type="auto"/>
                                </w:tcPr>
                                <w:p w14:paraId="1ACAF8D5" w14:textId="77777777" w:rsidR="00D104CC" w:rsidRPr="00943EFC" w:rsidRDefault="00D104CC" w:rsidP="00297D4C">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GB" w:eastAsia="en-GB"/>
                                    </w:rPr>
                                  </w:pPr>
                                  <m:oMath>
                                    <m:r>
                                      <w:rPr>
                                        <w:rFonts w:ascii="Cambria Math" w:eastAsia="Times New Roman" w:hAnsi="Cambria Math" w:cstheme="minorHAnsi"/>
                                        <w:lang w:val="en-GB" w:eastAsia="en-GB"/>
                                      </w:rPr>
                                      <m:t>MTAC</m:t>
                                    </m:r>
                                  </m:oMath>
                                  <w:r w:rsidRPr="00943EFC">
                                    <w:rPr>
                                      <w:rFonts w:eastAsia="Times New Roman" w:cstheme="minorHAnsi"/>
                                      <w:lang w:val="en-GB" w:eastAsia="en-GB"/>
                                    </w:rPr>
                                    <w:t xml:space="preserve"> </w:t>
                                  </w:r>
                                </w:p>
                              </w:tc>
                              <w:tc>
                                <w:tcPr>
                                  <w:tcW w:w="0" w:type="auto"/>
                                </w:tcPr>
                                <w:p w14:paraId="77B8D57F" w14:textId="77777777" w:rsidR="00D104CC" w:rsidRPr="00943EFC" w:rsidRDefault="00D104CC" w:rsidP="00297D4C">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GB" w:eastAsia="en-GB"/>
                                    </w:rPr>
                                  </w:pPr>
                                  <w:r w:rsidRPr="00943EFC">
                                    <w:rPr>
                                      <w:rFonts w:eastAsia="Times New Roman" w:cstheme="minorHAnsi"/>
                                      <w:lang w:val="en-GB" w:eastAsia="en-GB"/>
                                    </w:rPr>
                                    <w:t>6</w:t>
                                  </w:r>
                                </w:p>
                              </w:tc>
                              <w:tc>
                                <w:tcPr>
                                  <w:tcW w:w="0" w:type="auto"/>
                                </w:tcPr>
                                <w:p w14:paraId="08E36C57" w14:textId="77777777" w:rsidR="00D104CC" w:rsidRPr="00943EFC" w:rsidRDefault="00D104CC" w:rsidP="00297D4C">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GB" w:eastAsia="en-GB"/>
                                    </w:rPr>
                                  </w:pPr>
                                  <m:oMath>
                                    <m:r>
                                      <w:rPr>
                                        <w:rFonts w:ascii="Cambria Math" w:eastAsia="Times New Roman" w:hAnsi="Cambria Math" w:cstheme="minorHAnsi"/>
                                        <w:lang w:val="en-GB" w:eastAsia="en-GB"/>
                                      </w:rPr>
                                      <m:t xml:space="preserve">L=0.3, SiCo </m:t>
                                    </m:r>
                                  </m:oMath>
                                  <w:r w:rsidRPr="00943EFC">
                                    <w:rPr>
                                      <w:rFonts w:eastAsia="Times New Roman" w:cstheme="minorHAnsi"/>
                                      <w:lang w:val="en-GB" w:eastAsia="en-GB"/>
                                    </w:rPr>
                                    <w:t>from literature</w:t>
                                  </w:r>
                                </w:p>
                              </w:tc>
                            </w:tr>
                            <w:tr w:rsidR="00D104CC" w:rsidRPr="00A24889" w14:paraId="61764AE6" w14:textId="77777777" w:rsidTr="00F7103B">
                              <w:trPr>
                                <w:trHeight w:val="397"/>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2" w:space="0" w:color="auto"/>
                                  </w:tcBorders>
                                </w:tcPr>
                                <w:p w14:paraId="3B13E8AE" w14:textId="77777777" w:rsidR="00D104CC" w:rsidRPr="00943EFC" w:rsidRDefault="00D104CC" w:rsidP="00297D4C">
                                  <w:pPr>
                                    <w:rPr>
                                      <w:rFonts w:eastAsia="Times New Roman" w:cstheme="minorHAnsi"/>
                                      <w:lang w:val="en-GB" w:eastAsia="en-GB"/>
                                    </w:rPr>
                                  </w:pPr>
                                  <w:r w:rsidRPr="00943EFC">
                                    <w:rPr>
                                      <w:rFonts w:eastAsia="Times New Roman" w:cstheme="minorHAnsi"/>
                                      <w:lang w:val="en-GB" w:eastAsia="en-GB"/>
                                    </w:rPr>
                                    <w:t>8</w:t>
                                  </w:r>
                                </w:p>
                              </w:tc>
                              <w:tc>
                                <w:tcPr>
                                  <w:tcW w:w="0" w:type="auto"/>
                                  <w:tcBorders>
                                    <w:bottom w:val="single" w:sz="2" w:space="0" w:color="auto"/>
                                  </w:tcBorders>
                                </w:tcPr>
                                <w:p w14:paraId="05D2344E" w14:textId="77777777" w:rsidR="00D104CC" w:rsidRPr="00943EFC" w:rsidRDefault="00D104CC" w:rsidP="00297D4C">
                                  <w:pPr>
                                    <w:cnfStyle w:val="000000000000" w:firstRow="0" w:lastRow="0" w:firstColumn="0" w:lastColumn="0" w:oddVBand="0" w:evenVBand="0" w:oddHBand="0" w:evenHBand="0" w:firstRowFirstColumn="0" w:firstRowLastColumn="0" w:lastRowFirstColumn="0" w:lastRowLastColumn="0"/>
                                    <w:rPr>
                                      <w:rFonts w:eastAsia="Times New Roman" w:cstheme="minorHAnsi"/>
                                      <w:lang w:val="en-GB" w:eastAsia="en-GB"/>
                                    </w:rPr>
                                  </w:pPr>
                                  <m:oMath>
                                    <m:r>
                                      <w:rPr>
                                        <w:rFonts w:ascii="Cambria Math" w:eastAsia="Times New Roman" w:hAnsi="Cambria Math" w:cstheme="minorHAnsi"/>
                                        <w:lang w:val="en-GB" w:eastAsia="en-GB"/>
                                      </w:rPr>
                                      <m:t>MTAC</m:t>
                                    </m:r>
                                  </m:oMath>
                                  <w:r w:rsidRPr="00943EFC">
                                    <w:rPr>
                                      <w:rFonts w:eastAsia="Times New Roman" w:cstheme="minorHAnsi"/>
                                      <w:lang w:val="en-GB" w:eastAsia="en-GB"/>
                                    </w:rPr>
                                    <w:t xml:space="preserve"> </w:t>
                                  </w:r>
                                </w:p>
                              </w:tc>
                              <w:tc>
                                <w:tcPr>
                                  <w:tcW w:w="0" w:type="auto"/>
                                  <w:tcBorders>
                                    <w:bottom w:val="single" w:sz="2" w:space="0" w:color="auto"/>
                                  </w:tcBorders>
                                </w:tcPr>
                                <w:p w14:paraId="6C2D46AF" w14:textId="77777777" w:rsidR="00D104CC" w:rsidRPr="00943EFC" w:rsidRDefault="00D104CC" w:rsidP="00297D4C">
                                  <w:pPr>
                                    <w:cnfStyle w:val="000000000000" w:firstRow="0" w:lastRow="0" w:firstColumn="0" w:lastColumn="0" w:oddVBand="0" w:evenVBand="0" w:oddHBand="0" w:evenHBand="0" w:firstRowFirstColumn="0" w:firstRowLastColumn="0" w:lastRowFirstColumn="0" w:lastRowLastColumn="0"/>
                                    <w:rPr>
                                      <w:rFonts w:eastAsia="Times New Roman" w:cstheme="minorHAnsi"/>
                                      <w:lang w:val="en-GB" w:eastAsia="en-GB"/>
                                    </w:rPr>
                                  </w:pPr>
                                  <w:r w:rsidRPr="00943EFC">
                                    <w:rPr>
                                      <w:rFonts w:eastAsia="Times New Roman" w:cstheme="minorHAnsi"/>
                                      <w:lang w:val="en-GB" w:eastAsia="en-GB"/>
                                    </w:rPr>
                                    <w:t>6</w:t>
                                  </w:r>
                                </w:p>
                              </w:tc>
                              <w:tc>
                                <w:tcPr>
                                  <w:tcW w:w="0" w:type="auto"/>
                                  <w:tcBorders>
                                    <w:bottom w:val="single" w:sz="2" w:space="0" w:color="auto"/>
                                  </w:tcBorders>
                                </w:tcPr>
                                <w:p w14:paraId="1FFDAA2D" w14:textId="77777777" w:rsidR="00D104CC" w:rsidRPr="00943EFC" w:rsidRDefault="00D104CC" w:rsidP="00297D4C">
                                  <w:pPr>
                                    <w:cnfStyle w:val="000000000000" w:firstRow="0" w:lastRow="0" w:firstColumn="0" w:lastColumn="0" w:oddVBand="0" w:evenVBand="0" w:oddHBand="0" w:evenHBand="0" w:firstRowFirstColumn="0" w:firstRowLastColumn="0" w:lastRowFirstColumn="0" w:lastRowLastColumn="0"/>
                                    <w:rPr>
                                      <w:rFonts w:eastAsia="Times New Roman" w:cstheme="minorHAnsi"/>
                                      <w:lang w:val="en-GB" w:eastAsia="en-GB"/>
                                    </w:rPr>
                                  </w:pPr>
                                  <m:oMath>
                                    <m:r>
                                      <w:rPr>
                                        <w:rFonts w:ascii="Cambria Math" w:eastAsia="Times New Roman" w:hAnsi="Cambria Math" w:cstheme="minorHAnsi"/>
                                        <w:lang w:val="en-GB" w:eastAsia="en-GB"/>
                                      </w:rPr>
                                      <m:t>f=0, SiCo=1</m:t>
                                    </m:r>
                                  </m:oMath>
                                  <w:r w:rsidRPr="00943EFC">
                                    <w:rPr>
                                      <w:rFonts w:eastAsia="Times New Roman" w:cstheme="minorHAnsi"/>
                                      <w:lang w:val="en-GB" w:eastAsia="en-GB"/>
                                    </w:rPr>
                                    <w:t xml:space="preserve"> </w:t>
                                  </w:r>
                                </w:p>
                              </w:tc>
                            </w:tr>
                            <w:tr w:rsidR="00D104CC" w:rsidRPr="00A24889" w14:paraId="4D4B6287" w14:textId="77777777" w:rsidTr="00F7103B">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2" w:space="0" w:color="auto"/>
                                  </w:tcBorders>
                                </w:tcPr>
                                <w:p w14:paraId="12244F7F" w14:textId="77777777" w:rsidR="00D104CC" w:rsidRPr="00943EFC" w:rsidRDefault="00D104CC" w:rsidP="00297D4C">
                                  <w:pPr>
                                    <w:rPr>
                                      <w:rFonts w:eastAsia="Times New Roman" w:cstheme="minorHAnsi"/>
                                      <w:lang w:val="en-GB" w:eastAsia="en-GB"/>
                                    </w:rPr>
                                  </w:pPr>
                                  <w:r w:rsidRPr="00943EFC">
                                    <w:rPr>
                                      <w:rFonts w:eastAsia="Times New Roman" w:cstheme="minorHAnsi"/>
                                      <w:lang w:val="en-GB" w:eastAsia="en-GB"/>
                                    </w:rPr>
                                    <w:t>9</w:t>
                                  </w:r>
                                </w:p>
                              </w:tc>
                              <w:tc>
                                <w:tcPr>
                                  <w:tcW w:w="0" w:type="auto"/>
                                  <w:tcBorders>
                                    <w:top w:val="single" w:sz="2" w:space="0" w:color="auto"/>
                                  </w:tcBorders>
                                </w:tcPr>
                                <w:p w14:paraId="160A6ADE" w14:textId="77777777" w:rsidR="00D104CC" w:rsidRPr="00943EFC" w:rsidRDefault="00D104CC" w:rsidP="00297D4C">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GB" w:eastAsia="en-GB"/>
                                    </w:rPr>
                                  </w:pPr>
                                  <m:oMath>
                                    <m:r>
                                      <w:rPr>
                                        <w:rFonts w:ascii="Cambria Math" w:eastAsia="Times New Roman" w:hAnsi="Cambria Math" w:cstheme="minorHAnsi"/>
                                        <w:lang w:val="en-GB" w:eastAsia="en-GB"/>
                                      </w:rPr>
                                      <m:t xml:space="preserve">MTAC </m:t>
                                    </m:r>
                                  </m:oMath>
                                  <w:r w:rsidRPr="00943EFC">
                                    <w:rPr>
                                      <w:rFonts w:eastAsia="Times New Roman" w:cstheme="minorHAnsi"/>
                                      <w:lang w:val="en-GB" w:eastAsia="en-GB"/>
                                    </w:rPr>
                                    <w:t xml:space="preserve"> </w:t>
                                  </w:r>
                                </w:p>
                              </w:tc>
                              <w:tc>
                                <w:tcPr>
                                  <w:tcW w:w="0" w:type="auto"/>
                                  <w:tcBorders>
                                    <w:top w:val="single" w:sz="2" w:space="0" w:color="auto"/>
                                  </w:tcBorders>
                                </w:tcPr>
                                <w:p w14:paraId="28B2952D" w14:textId="77777777" w:rsidR="00D104CC" w:rsidRPr="00943EFC" w:rsidRDefault="00D104CC" w:rsidP="00297D4C">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GB" w:eastAsia="en-GB"/>
                                    </w:rPr>
                                  </w:pPr>
                                  <w:r w:rsidRPr="00943EFC">
                                    <w:rPr>
                                      <w:rFonts w:eastAsia="Times New Roman" w:cstheme="minorHAnsi"/>
                                      <w:lang w:val="en-GB" w:eastAsia="en-GB"/>
                                    </w:rPr>
                                    <w:t>6</w:t>
                                  </w:r>
                                </w:p>
                              </w:tc>
                              <w:tc>
                                <w:tcPr>
                                  <w:tcW w:w="0" w:type="auto"/>
                                  <w:tcBorders>
                                    <w:top w:val="single" w:sz="2" w:space="0" w:color="auto"/>
                                  </w:tcBorders>
                                </w:tcPr>
                                <w:p w14:paraId="6611A09C" w14:textId="77777777" w:rsidR="00D104CC" w:rsidRPr="00943EFC" w:rsidRDefault="00D104CC" w:rsidP="00297D4C">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GB" w:eastAsia="en-GB"/>
                                    </w:rPr>
                                  </w:pPr>
                                  <m:oMath>
                                    <m:r>
                                      <w:rPr>
                                        <w:rFonts w:ascii="Cambria Math" w:eastAsia="Times New Roman" w:hAnsi="Cambria Math" w:cstheme="minorHAnsi"/>
                                        <w:lang w:val="en-GB" w:eastAsia="en-GB"/>
                                      </w:rPr>
                                      <m:t>f=0.5, SiCo=1</m:t>
                                    </m:r>
                                  </m:oMath>
                                  <w:r w:rsidRPr="00943EFC">
                                    <w:rPr>
                                      <w:rFonts w:eastAsia="Times New Roman" w:cstheme="minorHAnsi"/>
                                      <w:lang w:val="en-GB" w:eastAsia="en-GB"/>
                                    </w:rPr>
                                    <w:t xml:space="preserve"> </w:t>
                                  </w:r>
                                </w:p>
                              </w:tc>
                            </w:tr>
                          </w:tbl>
                          <w:p w14:paraId="600FB76C" w14:textId="77777777" w:rsidR="00D104CC" w:rsidRDefault="00D104CC" w:rsidP="00F710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C99597" id="_x0000_t202" coordsize="21600,21600" o:spt="202" path="m,l,21600r21600,l21600,xe">
                <v:stroke joinstyle="miter"/>
                <v:path gradientshapeok="t" o:connecttype="rect"/>
              </v:shapetype>
              <v:shape id="Text Box 7" o:spid="_x0000_s1026" type="#_x0000_t202" style="position:absolute;left:0;text-align:left;margin-left:0;margin-top:99.9pt;width:593pt;height:280pt;z-index:25166131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" fillcolor="#f2f2f2 [3052]" stroked="f" strokeweight=".5pt">
                <v:textbox>
                  <w:txbxContent>
                    <w:p w14:paraId="57AB19D8" w14:textId="171CF8F1" w:rsidR="00D104CC" w:rsidRPr="00943EFC" w:rsidRDefault="00D104CC" w:rsidP="00945B56">
                      <w:pPr>
                        <w:jc w:val="left"/>
                        <w:rPr>
                          <w:rFonts w:cstheme="minorHAnsi"/>
                          <w:noProof/>
                          <w:lang w:val="en-GB" w:eastAsia="en-GB"/>
                        </w:rPr>
                      </w:pPr>
                      <w:r w:rsidRPr="00943EFC">
                        <w:rPr>
                          <w:rFonts w:cstheme="minorHAnsi"/>
                          <w:b/>
                          <w:noProof/>
                          <w:lang w:val="en-GB" w:eastAsia="en-GB"/>
                        </w:rPr>
                        <w:t>Table</w:t>
                      </w:r>
                      <w:r w:rsidRPr="00943EFC">
                        <w:rPr>
                          <w:rFonts w:cstheme="minorHAnsi"/>
                          <w:noProof/>
                          <w:lang w:val="en-GB" w:eastAsia="en-GB"/>
                        </w:rPr>
                        <w:t xml:space="preserve"> 1: All models chosen for comparison (properties fitted, </w:t>
                      </w:r>
                      <w:r w:rsidRPr="00760868">
                        <w:rPr>
                          <w:rFonts w:cstheme="minorHAnsi"/>
                          <w:i/>
                          <w:noProof/>
                          <w:lang w:val="en-GB" w:eastAsia="en-GB"/>
                        </w:rPr>
                        <w:t>n</w:t>
                      </w:r>
                      <w:r>
                        <w:rPr>
                          <w:rFonts w:cstheme="minorHAnsi"/>
                          <w:noProof/>
                          <w:lang w:val="en-GB" w:eastAsia="en-GB"/>
                        </w:rPr>
                        <w:t xml:space="preserve"> = </w:t>
                      </w:r>
                      <w:r w:rsidRPr="00943EFC">
                        <w:rPr>
                          <w:rFonts w:cstheme="minorHAnsi"/>
                          <w:noProof/>
                          <w:lang w:val="en-GB" w:eastAsia="en-GB"/>
                        </w:rPr>
                        <w:t xml:space="preserve">total number of fitted parameters, values of fixed parameters). MTAC = mass transfer area coefficient of the solutes. </w:t>
                      </w:r>
                      <m:oMath>
                        <m:r>
                          <w:rPr>
                            <w:rFonts w:ascii="Cambria Math" w:hAnsi="Cambria Math" w:cstheme="minorHAnsi"/>
                            <w:noProof/>
                            <w:lang w:val="en-GB" w:eastAsia="en-GB"/>
                          </w:rPr>
                          <m:t>fct/f</m:t>
                        </m:r>
                      </m:oMath>
                      <w:r w:rsidRPr="00943EFC">
                        <w:rPr>
                          <w:rFonts w:cstheme="minorHAnsi"/>
                          <w:noProof/>
                          <w:lang w:val="en-GB" w:eastAsia="en-GB"/>
                        </w:rPr>
                        <w:t xml:space="preserve"> = interdependence of diffusion and convection for a solute. L = lymphatic absorption rate. SiCo = sieving </w:t>
                      </w:r>
                      <w:r>
                        <w:rPr>
                          <w:rFonts w:cstheme="minorHAnsi"/>
                          <w:noProof/>
                          <w:lang w:val="en-GB" w:eastAsia="en-GB"/>
                        </w:rPr>
                        <w:t>coe</w:t>
                      </w:r>
                      <w:r w:rsidRPr="00943EFC">
                        <w:rPr>
                          <w:rFonts w:cstheme="minorHAnsi"/>
                          <w:noProof/>
                          <w:lang w:val="en-GB" w:eastAsia="en-GB"/>
                        </w:rPr>
                        <w:t>fficient of the solute.</w:t>
                      </w:r>
                    </w:p>
                    <w:tbl>
                      <w:tblPr>
                        <w:tblStyle w:val="PlainTable2"/>
                        <w:tblW w:w="0" w:type="auto"/>
                        <w:jc w:val="center"/>
                        <w:tblLook w:val="04A0" w:firstRow="1" w:lastRow="0" w:firstColumn="1" w:lastColumn="0" w:noHBand="0" w:noVBand="1"/>
                      </w:tblPr>
                      <w:tblGrid>
                        <w:gridCol w:w="870"/>
                        <w:gridCol w:w="2145"/>
                        <w:gridCol w:w="456"/>
                        <w:gridCol w:w="2994"/>
                      </w:tblGrid>
                      <w:tr w:rsidR="00D104CC" w:rsidRPr="00A24889" w14:paraId="7C2E2504" w14:textId="77777777" w:rsidTr="00F7103B">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A0B5BFE" w14:textId="77777777" w:rsidR="00D104CC" w:rsidRPr="00943EFC" w:rsidRDefault="00D104CC" w:rsidP="00297D4C">
                            <w:pPr>
                              <w:rPr>
                                <w:rFonts w:eastAsia="Times New Roman" w:cstheme="minorHAnsi"/>
                                <w:lang w:val="en-GB" w:eastAsia="en-GB"/>
                              </w:rPr>
                            </w:pPr>
                            <w:r w:rsidRPr="00943EFC">
                              <w:rPr>
                                <w:rFonts w:eastAsia="Times New Roman" w:cstheme="minorHAnsi"/>
                                <w:lang w:val="en-GB" w:eastAsia="en-GB"/>
                              </w:rPr>
                              <w:t>Model</w:t>
                            </w:r>
                          </w:p>
                        </w:tc>
                        <w:tc>
                          <w:tcPr>
                            <w:tcW w:w="0" w:type="auto"/>
                            <w:hideMark/>
                          </w:tcPr>
                          <w:p w14:paraId="00D50807" w14:textId="77777777" w:rsidR="00D104CC" w:rsidRPr="00943EFC" w:rsidRDefault="00D104CC" w:rsidP="0063015E">
                            <w:pPr>
                              <w:cnfStyle w:val="100000000000" w:firstRow="1" w:lastRow="0" w:firstColumn="0" w:lastColumn="0" w:oddVBand="0" w:evenVBand="0" w:oddHBand="0" w:evenHBand="0" w:firstRowFirstColumn="0" w:firstRowLastColumn="0" w:lastRowFirstColumn="0" w:lastRowLastColumn="0"/>
                              <w:rPr>
                                <w:rFonts w:eastAsia="Times New Roman" w:cstheme="minorHAnsi"/>
                                <w:lang w:val="en-GB" w:eastAsia="en-GB"/>
                              </w:rPr>
                            </w:pPr>
                            <w:r w:rsidRPr="00943EFC">
                              <w:rPr>
                                <w:rFonts w:eastAsia="Times New Roman" w:cstheme="minorHAnsi"/>
                                <w:lang w:val="en-GB" w:eastAsia="en-GB"/>
                              </w:rPr>
                              <w:t>Parameter fitted</w:t>
                            </w:r>
                          </w:p>
                        </w:tc>
                        <w:tc>
                          <w:tcPr>
                            <w:tcW w:w="0" w:type="auto"/>
                          </w:tcPr>
                          <w:p w14:paraId="07A1A57A" w14:textId="77777777" w:rsidR="00D104CC" w:rsidRPr="00943EFC" w:rsidRDefault="00D104CC" w:rsidP="00297D4C">
                            <w:pPr>
                              <w:cnfStyle w:val="100000000000" w:firstRow="1" w:lastRow="0" w:firstColumn="0" w:lastColumn="0" w:oddVBand="0" w:evenVBand="0" w:oddHBand="0" w:evenHBand="0" w:firstRowFirstColumn="0" w:firstRowLastColumn="0" w:lastRowFirstColumn="0" w:lastRowLastColumn="0"/>
                              <w:rPr>
                                <w:rFonts w:eastAsia="Times New Roman" w:cstheme="minorHAnsi"/>
                                <w:i/>
                                <w:lang w:val="en-GB" w:eastAsia="en-GB"/>
                              </w:rPr>
                            </w:pPr>
                            <w:r w:rsidRPr="00943EFC">
                              <w:rPr>
                                <w:rFonts w:eastAsia="Times New Roman" w:cstheme="minorHAnsi"/>
                                <w:i/>
                                <w:lang w:val="en-GB" w:eastAsia="en-GB"/>
                              </w:rPr>
                              <w:t>n</w:t>
                            </w:r>
                          </w:p>
                        </w:tc>
                        <w:tc>
                          <w:tcPr>
                            <w:tcW w:w="0" w:type="auto"/>
                          </w:tcPr>
                          <w:p w14:paraId="5F55DDE3" w14:textId="77777777" w:rsidR="00D104CC" w:rsidRPr="00943EFC" w:rsidRDefault="00D104CC" w:rsidP="00297D4C">
                            <w:pPr>
                              <w:cnfStyle w:val="100000000000" w:firstRow="1" w:lastRow="0" w:firstColumn="0" w:lastColumn="0" w:oddVBand="0" w:evenVBand="0" w:oddHBand="0" w:evenHBand="0" w:firstRowFirstColumn="0" w:firstRowLastColumn="0" w:lastRowFirstColumn="0" w:lastRowLastColumn="0"/>
                              <w:rPr>
                                <w:rFonts w:eastAsia="Times New Roman" w:cstheme="minorHAnsi"/>
                                <w:lang w:val="en-GB" w:eastAsia="en-GB"/>
                              </w:rPr>
                            </w:pPr>
                            <w:r w:rsidRPr="00943EFC">
                              <w:rPr>
                                <w:rFonts w:eastAsia="Times New Roman" w:cstheme="minorHAnsi"/>
                                <w:lang w:val="en-GB" w:eastAsia="en-GB"/>
                              </w:rPr>
                              <w:t xml:space="preserve">Fixed </w:t>
                            </w:r>
                          </w:p>
                        </w:tc>
                      </w:tr>
                      <w:tr w:rsidR="00D104CC" w:rsidRPr="00A24889" w14:paraId="27B1B3BC" w14:textId="77777777" w:rsidTr="00F7103B">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14F00FE" w14:textId="77777777" w:rsidR="00D104CC" w:rsidRPr="00943EFC" w:rsidRDefault="00D104CC" w:rsidP="00297D4C">
                            <w:pPr>
                              <w:rPr>
                                <w:rFonts w:eastAsia="Times New Roman" w:cstheme="minorHAnsi"/>
                                <w:lang w:val="en-GB" w:eastAsia="en-GB"/>
                              </w:rPr>
                            </w:pPr>
                            <w:r w:rsidRPr="00943EFC">
                              <w:rPr>
                                <w:rFonts w:eastAsia="Times New Roman" w:cstheme="minorHAnsi"/>
                                <w:lang w:val="en-GB" w:eastAsia="en-GB"/>
                              </w:rPr>
                              <w:t>1</w:t>
                            </w:r>
                          </w:p>
                        </w:tc>
                        <w:tc>
                          <w:tcPr>
                            <w:tcW w:w="0" w:type="auto"/>
                            <w:hideMark/>
                          </w:tcPr>
                          <w:p w14:paraId="1EE5D18A" w14:textId="77777777" w:rsidR="00D104CC" w:rsidRPr="00943EFC" w:rsidRDefault="00D104CC" w:rsidP="00297D4C">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GB" w:eastAsia="en-GB"/>
                              </w:rPr>
                            </w:pPr>
                            <m:oMath>
                              <m:r>
                                <w:rPr>
                                  <w:rFonts w:ascii="Cambria Math" w:eastAsia="Times New Roman" w:hAnsi="Cambria Math" w:cstheme="minorHAnsi"/>
                                  <w:lang w:val="en-GB" w:eastAsia="en-GB"/>
                                </w:rPr>
                                <m:t>MTAC, fct</m:t>
                              </m:r>
                            </m:oMath>
                            <w:r w:rsidRPr="00943EFC">
                              <w:rPr>
                                <w:rFonts w:eastAsia="Times New Roman" w:cstheme="minorHAnsi"/>
                                <w:lang w:val="en-GB" w:eastAsia="en-GB"/>
                              </w:rPr>
                              <w:t xml:space="preserve"> </w:t>
                            </w:r>
                          </w:p>
                        </w:tc>
                        <w:tc>
                          <w:tcPr>
                            <w:tcW w:w="0" w:type="auto"/>
                          </w:tcPr>
                          <w:p w14:paraId="71A456A0" w14:textId="77777777" w:rsidR="00D104CC" w:rsidRPr="00943EFC" w:rsidRDefault="00D104CC" w:rsidP="00297D4C">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GB" w:eastAsia="en-GB"/>
                              </w:rPr>
                            </w:pPr>
                            <w:r w:rsidRPr="00943EFC">
                              <w:rPr>
                                <w:rFonts w:eastAsia="Times New Roman" w:cstheme="minorHAnsi"/>
                                <w:lang w:val="en-GB" w:eastAsia="en-GB"/>
                              </w:rPr>
                              <w:t>12</w:t>
                            </w:r>
                          </w:p>
                        </w:tc>
                        <w:tc>
                          <w:tcPr>
                            <w:tcW w:w="0" w:type="auto"/>
                          </w:tcPr>
                          <w:p w14:paraId="489C1A81" w14:textId="77777777" w:rsidR="00D104CC" w:rsidRPr="00943EFC" w:rsidRDefault="00D104CC" w:rsidP="00297D4C">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GB" w:eastAsia="en-GB"/>
                              </w:rPr>
                            </w:pPr>
                            <m:oMath>
                              <m:r>
                                <w:rPr>
                                  <w:rFonts w:ascii="Cambria Math" w:eastAsia="Times New Roman" w:hAnsi="Cambria Math" w:cstheme="minorHAnsi"/>
                                  <w:lang w:val="en-GB" w:eastAsia="en-GB"/>
                                </w:rPr>
                                <m:t>SiCo</m:t>
                              </m:r>
                            </m:oMath>
                            <w:r w:rsidRPr="00943EFC">
                              <w:rPr>
                                <w:rFonts w:eastAsia="Times New Roman" w:cstheme="minorHAnsi"/>
                                <w:lang w:val="en-GB" w:eastAsia="en-GB"/>
                              </w:rPr>
                              <w:t xml:space="preserve"> = 0, </w:t>
                            </w:r>
                            <m:oMath>
                              <m:r>
                                <w:rPr>
                                  <w:rFonts w:ascii="Cambria Math" w:eastAsia="Times New Roman" w:hAnsi="Cambria Math" w:cstheme="minorHAnsi"/>
                                  <w:lang w:val="en-GB" w:eastAsia="en-GB"/>
                                </w:rPr>
                                <m:t>L</m:t>
                              </m:r>
                              <m:r>
                                <m:rPr>
                                  <m:sty m:val="p"/>
                                </m:rPr>
                                <w:rPr>
                                  <w:rFonts w:ascii="Cambria Math" w:eastAsia="Times New Roman" w:hAnsi="Cambria Math" w:cstheme="minorHAnsi"/>
                                  <w:lang w:val="en-GB" w:eastAsia="en-GB"/>
                                </w:rPr>
                                <m:t> </m:t>
                              </m:r>
                            </m:oMath>
                            <w:r w:rsidRPr="00943EFC">
                              <w:rPr>
                                <w:rFonts w:eastAsia="Times New Roman" w:cstheme="minorHAnsi"/>
                                <w:lang w:val="en-GB" w:eastAsia="en-GB"/>
                              </w:rPr>
                              <w:t>= 0.00065 L/min</w:t>
                            </w:r>
                          </w:p>
                        </w:tc>
                      </w:tr>
                      <w:tr w:rsidR="00D104CC" w:rsidRPr="00A24889" w14:paraId="52A60D9F" w14:textId="77777777" w:rsidTr="00F7103B">
                        <w:trPr>
                          <w:trHeight w:val="39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7490A36" w14:textId="77777777" w:rsidR="00D104CC" w:rsidRPr="00943EFC" w:rsidRDefault="00D104CC" w:rsidP="00297D4C">
                            <w:pPr>
                              <w:rPr>
                                <w:rFonts w:eastAsia="Times New Roman" w:cstheme="minorHAnsi"/>
                                <w:lang w:val="en-GB" w:eastAsia="en-GB"/>
                              </w:rPr>
                            </w:pPr>
                            <w:r w:rsidRPr="00943EFC">
                              <w:rPr>
                                <w:rFonts w:eastAsia="Times New Roman" w:cstheme="minorHAnsi"/>
                                <w:lang w:val="en-GB" w:eastAsia="en-GB"/>
                              </w:rPr>
                              <w:t>2</w:t>
                            </w:r>
                          </w:p>
                        </w:tc>
                        <w:tc>
                          <w:tcPr>
                            <w:tcW w:w="0" w:type="auto"/>
                            <w:hideMark/>
                          </w:tcPr>
                          <w:p w14:paraId="7819AE6D" w14:textId="77777777" w:rsidR="00D104CC" w:rsidRPr="00943EFC" w:rsidRDefault="00D104CC" w:rsidP="00297D4C">
                            <w:pPr>
                              <w:cnfStyle w:val="000000000000" w:firstRow="0" w:lastRow="0" w:firstColumn="0" w:lastColumn="0" w:oddVBand="0" w:evenVBand="0" w:oddHBand="0" w:evenHBand="0" w:firstRowFirstColumn="0" w:firstRowLastColumn="0" w:lastRowFirstColumn="0" w:lastRowLastColumn="0"/>
                              <w:rPr>
                                <w:rFonts w:eastAsia="Times New Roman" w:cstheme="minorHAnsi"/>
                                <w:lang w:val="en-GB" w:eastAsia="en-GB"/>
                              </w:rPr>
                            </w:pPr>
                            <m:oMath>
                              <m:r>
                                <w:rPr>
                                  <w:rFonts w:ascii="Cambria Math" w:eastAsia="Times New Roman" w:hAnsi="Cambria Math" w:cstheme="minorHAnsi"/>
                                  <w:lang w:val="en-GB" w:eastAsia="en-GB"/>
                                </w:rPr>
                                <m:t xml:space="preserve">MTAC, fct, L </m:t>
                              </m:r>
                            </m:oMath>
                            <w:r w:rsidRPr="00943EFC">
                              <w:rPr>
                                <w:rFonts w:eastAsia="Times New Roman" w:cstheme="minorHAnsi"/>
                                <w:lang w:val="en-GB" w:eastAsia="en-GB"/>
                              </w:rPr>
                              <w:t xml:space="preserve"> </w:t>
                            </w:r>
                          </w:p>
                        </w:tc>
                        <w:tc>
                          <w:tcPr>
                            <w:tcW w:w="0" w:type="auto"/>
                          </w:tcPr>
                          <w:p w14:paraId="0C45929F" w14:textId="77777777" w:rsidR="00D104CC" w:rsidRPr="00943EFC" w:rsidRDefault="00D104CC" w:rsidP="00297D4C">
                            <w:pPr>
                              <w:cnfStyle w:val="000000000000" w:firstRow="0" w:lastRow="0" w:firstColumn="0" w:lastColumn="0" w:oddVBand="0" w:evenVBand="0" w:oddHBand="0" w:evenHBand="0" w:firstRowFirstColumn="0" w:firstRowLastColumn="0" w:lastRowFirstColumn="0" w:lastRowLastColumn="0"/>
                              <w:rPr>
                                <w:rFonts w:eastAsia="Times New Roman" w:cstheme="minorHAnsi"/>
                                <w:lang w:val="en-GB" w:eastAsia="en-GB"/>
                              </w:rPr>
                            </w:pPr>
                            <w:r w:rsidRPr="00943EFC">
                              <w:rPr>
                                <w:rFonts w:eastAsia="Times New Roman" w:cstheme="minorHAnsi"/>
                                <w:lang w:val="en-GB" w:eastAsia="en-GB"/>
                              </w:rPr>
                              <w:t>13</w:t>
                            </w:r>
                          </w:p>
                        </w:tc>
                        <w:tc>
                          <w:tcPr>
                            <w:tcW w:w="0" w:type="auto"/>
                          </w:tcPr>
                          <w:p w14:paraId="64169D86" w14:textId="77777777" w:rsidR="00D104CC" w:rsidRPr="00943EFC" w:rsidRDefault="00D104CC" w:rsidP="00297D4C">
                            <w:pPr>
                              <w:cnfStyle w:val="000000000000" w:firstRow="0" w:lastRow="0" w:firstColumn="0" w:lastColumn="0" w:oddVBand="0" w:evenVBand="0" w:oddHBand="0" w:evenHBand="0" w:firstRowFirstColumn="0" w:firstRowLastColumn="0" w:lastRowFirstColumn="0" w:lastRowLastColumn="0"/>
                              <w:rPr>
                                <w:rFonts w:eastAsia="Times New Roman" w:cstheme="minorHAnsi"/>
                                <w:lang w:val="en-GB" w:eastAsia="en-GB"/>
                              </w:rPr>
                            </w:pPr>
                            <m:oMath>
                              <m:r>
                                <w:rPr>
                                  <w:rFonts w:ascii="Cambria Math" w:eastAsia="Times New Roman" w:hAnsi="Cambria Math" w:cstheme="minorHAnsi"/>
                                  <w:lang w:val="en-GB" w:eastAsia="en-GB"/>
                                </w:rPr>
                                <m:t>SiCo</m:t>
                              </m:r>
                            </m:oMath>
                            <w:r w:rsidRPr="00943EFC">
                              <w:rPr>
                                <w:rFonts w:eastAsia="Times New Roman" w:cstheme="minorHAnsi"/>
                                <w:lang w:val="en-GB" w:eastAsia="en-GB"/>
                              </w:rPr>
                              <w:t xml:space="preserve"> = 1</w:t>
                            </w:r>
                          </w:p>
                        </w:tc>
                      </w:tr>
                      <w:tr w:rsidR="00D104CC" w:rsidRPr="00A24889" w14:paraId="3204E089" w14:textId="77777777" w:rsidTr="00F7103B">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76574D6" w14:textId="77777777" w:rsidR="00D104CC" w:rsidRPr="00943EFC" w:rsidRDefault="00D104CC" w:rsidP="00297D4C">
                            <w:pPr>
                              <w:rPr>
                                <w:rFonts w:eastAsia="Times New Roman" w:cstheme="minorHAnsi"/>
                                <w:lang w:val="en-GB" w:eastAsia="en-GB"/>
                              </w:rPr>
                            </w:pPr>
                            <w:r w:rsidRPr="00943EFC">
                              <w:rPr>
                                <w:rFonts w:eastAsia="Times New Roman" w:cstheme="minorHAnsi"/>
                                <w:lang w:val="en-GB" w:eastAsia="en-GB"/>
                              </w:rPr>
                              <w:t>3</w:t>
                            </w:r>
                          </w:p>
                        </w:tc>
                        <w:tc>
                          <w:tcPr>
                            <w:tcW w:w="0" w:type="auto"/>
                            <w:hideMark/>
                          </w:tcPr>
                          <w:p w14:paraId="1A401B0C" w14:textId="77777777" w:rsidR="00D104CC" w:rsidRPr="00943EFC" w:rsidRDefault="00D104CC" w:rsidP="00297D4C">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GB" w:eastAsia="en-GB"/>
                              </w:rPr>
                            </w:pPr>
                            <m:oMath>
                              <m:r>
                                <w:rPr>
                                  <w:rFonts w:ascii="Cambria Math" w:eastAsia="Times New Roman" w:hAnsi="Cambria Math" w:cstheme="minorHAnsi"/>
                                  <w:lang w:val="en-GB" w:eastAsia="en-GB"/>
                                </w:rPr>
                                <m:t>MTAC, fct, SiCo</m:t>
                              </m:r>
                            </m:oMath>
                            <w:r w:rsidRPr="00943EFC">
                              <w:rPr>
                                <w:rFonts w:eastAsia="Times New Roman" w:cstheme="minorHAnsi"/>
                                <w:lang w:val="en-GB" w:eastAsia="en-GB"/>
                              </w:rPr>
                              <w:t xml:space="preserve"> </w:t>
                            </w:r>
                          </w:p>
                        </w:tc>
                        <w:tc>
                          <w:tcPr>
                            <w:tcW w:w="0" w:type="auto"/>
                          </w:tcPr>
                          <w:p w14:paraId="285A6504" w14:textId="77777777" w:rsidR="00D104CC" w:rsidRPr="00943EFC" w:rsidRDefault="00D104CC" w:rsidP="00297D4C">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GB" w:eastAsia="en-GB"/>
                              </w:rPr>
                            </w:pPr>
                            <w:r w:rsidRPr="00943EFC">
                              <w:rPr>
                                <w:rFonts w:eastAsia="Times New Roman" w:cstheme="minorHAnsi"/>
                                <w:lang w:val="en-GB" w:eastAsia="en-GB"/>
                              </w:rPr>
                              <w:t>18</w:t>
                            </w:r>
                          </w:p>
                        </w:tc>
                        <w:tc>
                          <w:tcPr>
                            <w:tcW w:w="0" w:type="auto"/>
                          </w:tcPr>
                          <w:p w14:paraId="2EE21323" w14:textId="77777777" w:rsidR="00D104CC" w:rsidRPr="00943EFC" w:rsidRDefault="00D104CC" w:rsidP="00297D4C">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GB" w:eastAsia="en-GB"/>
                              </w:rPr>
                            </w:pPr>
                            <m:oMath>
                              <m:r>
                                <w:rPr>
                                  <w:rFonts w:ascii="Cambria Math" w:eastAsia="Times New Roman" w:hAnsi="Cambria Math" w:cstheme="minorHAnsi"/>
                                  <w:lang w:val="en-GB" w:eastAsia="en-GB"/>
                                </w:rPr>
                                <m:t>L</m:t>
                              </m:r>
                              <m:r>
                                <m:rPr>
                                  <m:sty m:val="p"/>
                                </m:rPr>
                                <w:rPr>
                                  <w:rFonts w:ascii="Cambria Math" w:eastAsia="Times New Roman" w:hAnsi="Cambria Math" w:cstheme="minorHAnsi"/>
                                  <w:lang w:val="en-GB" w:eastAsia="en-GB"/>
                                </w:rPr>
                                <m:t> </m:t>
                              </m:r>
                            </m:oMath>
                            <w:r w:rsidRPr="00943EFC">
                              <w:rPr>
                                <w:rFonts w:eastAsia="Times New Roman" w:cstheme="minorHAnsi"/>
                                <w:lang w:val="en-GB" w:eastAsia="en-GB"/>
                              </w:rPr>
                              <w:t>= 0.00065 L/min</w:t>
                            </w:r>
                          </w:p>
                        </w:tc>
                      </w:tr>
                      <w:tr w:rsidR="00D104CC" w:rsidRPr="00A24889" w14:paraId="04F4875F" w14:textId="77777777" w:rsidTr="00F7103B">
                        <w:trPr>
                          <w:trHeight w:val="39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026B1CE" w14:textId="77777777" w:rsidR="00D104CC" w:rsidRPr="00943EFC" w:rsidRDefault="00D104CC" w:rsidP="00297D4C">
                            <w:pPr>
                              <w:rPr>
                                <w:rFonts w:eastAsia="Times New Roman" w:cstheme="minorHAnsi"/>
                                <w:lang w:val="en-GB" w:eastAsia="en-GB"/>
                              </w:rPr>
                            </w:pPr>
                            <w:r w:rsidRPr="00943EFC">
                              <w:rPr>
                                <w:rFonts w:eastAsia="Times New Roman" w:cstheme="minorHAnsi"/>
                                <w:lang w:val="en-GB" w:eastAsia="en-GB"/>
                              </w:rPr>
                              <w:t>4</w:t>
                            </w:r>
                          </w:p>
                        </w:tc>
                        <w:tc>
                          <w:tcPr>
                            <w:tcW w:w="0" w:type="auto"/>
                            <w:hideMark/>
                          </w:tcPr>
                          <w:p w14:paraId="677FCAA1" w14:textId="77777777" w:rsidR="00D104CC" w:rsidRPr="00943EFC" w:rsidRDefault="00D104CC" w:rsidP="00297D4C">
                            <w:pPr>
                              <w:cnfStyle w:val="000000000000" w:firstRow="0" w:lastRow="0" w:firstColumn="0" w:lastColumn="0" w:oddVBand="0" w:evenVBand="0" w:oddHBand="0" w:evenHBand="0" w:firstRowFirstColumn="0" w:firstRowLastColumn="0" w:lastRowFirstColumn="0" w:lastRowLastColumn="0"/>
                              <w:rPr>
                                <w:rFonts w:eastAsia="Times New Roman" w:cstheme="minorHAnsi"/>
                                <w:lang w:val="en-GB" w:eastAsia="en-GB"/>
                              </w:rPr>
                            </w:pPr>
                            <m:oMath>
                              <m:r>
                                <w:rPr>
                                  <w:rFonts w:ascii="Cambria Math" w:eastAsia="Times New Roman" w:hAnsi="Cambria Math" w:cstheme="minorHAnsi"/>
                                  <w:lang w:val="en-GB" w:eastAsia="en-GB"/>
                                </w:rPr>
                                <m:t xml:space="preserve">MTAC, fct, L </m:t>
                              </m:r>
                            </m:oMath>
                            <w:r w:rsidRPr="00943EFC">
                              <w:rPr>
                                <w:rFonts w:eastAsia="Times New Roman" w:cstheme="minorHAnsi"/>
                                <w:lang w:val="en-GB" w:eastAsia="en-GB"/>
                              </w:rPr>
                              <w:t xml:space="preserve"> </w:t>
                            </w:r>
                          </w:p>
                        </w:tc>
                        <w:tc>
                          <w:tcPr>
                            <w:tcW w:w="0" w:type="auto"/>
                          </w:tcPr>
                          <w:p w14:paraId="2C8D756E" w14:textId="77777777" w:rsidR="00D104CC" w:rsidRPr="00943EFC" w:rsidRDefault="00D104CC" w:rsidP="00297D4C">
                            <w:pPr>
                              <w:cnfStyle w:val="000000000000" w:firstRow="0" w:lastRow="0" w:firstColumn="0" w:lastColumn="0" w:oddVBand="0" w:evenVBand="0" w:oddHBand="0" w:evenHBand="0" w:firstRowFirstColumn="0" w:firstRowLastColumn="0" w:lastRowFirstColumn="0" w:lastRowLastColumn="0"/>
                              <w:rPr>
                                <w:rFonts w:eastAsia="Times New Roman" w:cstheme="minorHAnsi"/>
                                <w:lang w:val="en-GB" w:eastAsia="en-GB"/>
                              </w:rPr>
                            </w:pPr>
                            <w:r w:rsidRPr="00943EFC">
                              <w:rPr>
                                <w:rFonts w:eastAsia="Times New Roman" w:cstheme="minorHAnsi"/>
                                <w:lang w:val="en-GB" w:eastAsia="en-GB"/>
                              </w:rPr>
                              <w:t>13</w:t>
                            </w:r>
                          </w:p>
                        </w:tc>
                        <w:tc>
                          <w:tcPr>
                            <w:tcW w:w="0" w:type="auto"/>
                          </w:tcPr>
                          <w:p w14:paraId="49DED740" w14:textId="77777777" w:rsidR="00D104CC" w:rsidRPr="00943EFC" w:rsidRDefault="00D104CC" w:rsidP="00297D4C">
                            <w:pPr>
                              <w:cnfStyle w:val="000000000000" w:firstRow="0" w:lastRow="0" w:firstColumn="0" w:lastColumn="0" w:oddVBand="0" w:evenVBand="0" w:oddHBand="0" w:evenHBand="0" w:firstRowFirstColumn="0" w:firstRowLastColumn="0" w:lastRowFirstColumn="0" w:lastRowLastColumn="0"/>
                              <w:rPr>
                                <w:rFonts w:eastAsia="Times New Roman" w:cstheme="minorHAnsi"/>
                                <w:lang w:val="en-GB" w:eastAsia="en-GB"/>
                              </w:rPr>
                            </w:pPr>
                            <m:oMath>
                              <m:r>
                                <w:rPr>
                                  <w:rFonts w:ascii="Cambria Math" w:eastAsia="Times New Roman" w:hAnsi="Cambria Math" w:cstheme="minorHAnsi"/>
                                  <w:lang w:val="en-GB" w:eastAsia="en-GB"/>
                                </w:rPr>
                                <m:t>SiCo</m:t>
                              </m:r>
                            </m:oMath>
                            <w:r w:rsidRPr="00943EFC">
                              <w:rPr>
                                <w:rFonts w:eastAsia="Times New Roman" w:cstheme="minorHAnsi"/>
                                <w:lang w:val="en-GB" w:eastAsia="en-GB"/>
                              </w:rPr>
                              <w:t xml:space="preserve"> = 0</w:t>
                            </w:r>
                          </w:p>
                        </w:tc>
                      </w:tr>
                      <w:tr w:rsidR="00D104CC" w:rsidRPr="00A24889" w14:paraId="481A1331" w14:textId="77777777" w:rsidTr="00F7103B">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3FA082D" w14:textId="77777777" w:rsidR="00D104CC" w:rsidRPr="00943EFC" w:rsidRDefault="00D104CC" w:rsidP="00297D4C">
                            <w:pPr>
                              <w:rPr>
                                <w:rFonts w:eastAsia="Times New Roman" w:cstheme="minorHAnsi"/>
                                <w:lang w:val="en-GB" w:eastAsia="en-GB"/>
                              </w:rPr>
                            </w:pPr>
                            <w:r w:rsidRPr="00943EFC">
                              <w:rPr>
                                <w:rFonts w:eastAsia="Times New Roman" w:cstheme="minorHAnsi"/>
                                <w:lang w:val="en-GB" w:eastAsia="en-GB"/>
                              </w:rPr>
                              <w:t>5</w:t>
                            </w:r>
                          </w:p>
                        </w:tc>
                        <w:tc>
                          <w:tcPr>
                            <w:tcW w:w="0" w:type="auto"/>
                            <w:hideMark/>
                          </w:tcPr>
                          <w:p w14:paraId="1A1876D3" w14:textId="77777777" w:rsidR="00D104CC" w:rsidRPr="00943EFC" w:rsidRDefault="00D104CC" w:rsidP="00297D4C">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GB" w:eastAsia="en-GB"/>
                              </w:rPr>
                            </w:pPr>
                            <m:oMath>
                              <m:r>
                                <w:rPr>
                                  <w:rFonts w:ascii="Cambria Math" w:eastAsia="Times New Roman" w:hAnsi="Cambria Math" w:cstheme="minorHAnsi"/>
                                  <w:lang w:val="en-GB" w:eastAsia="en-GB"/>
                                </w:rPr>
                                <m:t>MTAC, fct</m:t>
                              </m:r>
                            </m:oMath>
                            <w:r w:rsidRPr="00943EFC">
                              <w:rPr>
                                <w:rFonts w:eastAsia="Times New Roman" w:cstheme="minorHAnsi"/>
                                <w:lang w:val="en-GB" w:eastAsia="en-GB"/>
                              </w:rPr>
                              <w:t xml:space="preserve"> </w:t>
                            </w:r>
                          </w:p>
                        </w:tc>
                        <w:tc>
                          <w:tcPr>
                            <w:tcW w:w="0" w:type="auto"/>
                          </w:tcPr>
                          <w:p w14:paraId="37933347" w14:textId="77777777" w:rsidR="00D104CC" w:rsidRPr="00943EFC" w:rsidRDefault="00D104CC" w:rsidP="00297D4C">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GB" w:eastAsia="en-GB"/>
                              </w:rPr>
                            </w:pPr>
                            <w:r w:rsidRPr="00943EFC">
                              <w:rPr>
                                <w:rFonts w:eastAsia="Times New Roman" w:cstheme="minorHAnsi"/>
                                <w:lang w:val="en-GB" w:eastAsia="en-GB"/>
                              </w:rPr>
                              <w:t>12</w:t>
                            </w:r>
                          </w:p>
                        </w:tc>
                        <w:tc>
                          <w:tcPr>
                            <w:tcW w:w="0" w:type="auto"/>
                          </w:tcPr>
                          <w:p w14:paraId="2522EE3B" w14:textId="77777777" w:rsidR="00D104CC" w:rsidRPr="00943EFC" w:rsidRDefault="00D104CC" w:rsidP="00297D4C">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GB" w:eastAsia="en-GB"/>
                              </w:rPr>
                            </w:pPr>
                            <m:oMath>
                              <m:r>
                                <w:rPr>
                                  <w:rFonts w:ascii="Cambria Math" w:eastAsia="Times New Roman" w:hAnsi="Cambria Math" w:cstheme="minorHAnsi"/>
                                  <w:lang w:val="en-GB" w:eastAsia="en-GB"/>
                                </w:rPr>
                                <m:t>SiCo</m:t>
                              </m:r>
                            </m:oMath>
                            <w:r w:rsidRPr="00943EFC">
                              <w:rPr>
                                <w:rFonts w:eastAsia="Times New Roman" w:cstheme="minorHAnsi"/>
                                <w:lang w:val="en-GB" w:eastAsia="en-GB"/>
                              </w:rPr>
                              <w:t xml:space="preserve"> = 1, </w:t>
                            </w:r>
                            <m:oMath>
                              <m:r>
                                <w:rPr>
                                  <w:rFonts w:ascii="Cambria Math" w:eastAsia="Times New Roman" w:hAnsi="Cambria Math" w:cstheme="minorHAnsi"/>
                                  <w:lang w:val="en-GB" w:eastAsia="en-GB"/>
                                </w:rPr>
                                <m:t>L</m:t>
                              </m:r>
                              <m:r>
                                <m:rPr>
                                  <m:sty m:val="p"/>
                                </m:rPr>
                                <w:rPr>
                                  <w:rFonts w:ascii="Cambria Math" w:eastAsia="Times New Roman" w:hAnsi="Cambria Math" w:cstheme="minorHAnsi"/>
                                  <w:lang w:val="en-GB" w:eastAsia="en-GB"/>
                                </w:rPr>
                                <m:t> </m:t>
                              </m:r>
                            </m:oMath>
                            <w:r w:rsidRPr="00943EFC">
                              <w:rPr>
                                <w:rFonts w:eastAsia="Times New Roman" w:cstheme="minorHAnsi"/>
                                <w:lang w:val="en-GB" w:eastAsia="en-GB"/>
                              </w:rPr>
                              <w:t>= 0.00065 L/min</w:t>
                            </w:r>
                          </w:p>
                        </w:tc>
                      </w:tr>
                      <w:tr w:rsidR="00D104CC" w:rsidRPr="00A24889" w14:paraId="7EEFADE1" w14:textId="77777777" w:rsidTr="00F7103B">
                        <w:trPr>
                          <w:trHeight w:val="39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B5F1CC3" w14:textId="77777777" w:rsidR="00D104CC" w:rsidRPr="00943EFC" w:rsidRDefault="00D104CC" w:rsidP="00297D4C">
                            <w:pPr>
                              <w:rPr>
                                <w:rFonts w:eastAsia="Times New Roman" w:cstheme="minorHAnsi"/>
                                <w:lang w:val="en-GB" w:eastAsia="en-GB"/>
                              </w:rPr>
                            </w:pPr>
                            <w:r w:rsidRPr="00943EFC">
                              <w:rPr>
                                <w:rFonts w:eastAsia="Times New Roman" w:cstheme="minorHAnsi"/>
                                <w:lang w:val="en-GB" w:eastAsia="en-GB"/>
                              </w:rPr>
                              <w:t>6</w:t>
                            </w:r>
                          </w:p>
                        </w:tc>
                        <w:tc>
                          <w:tcPr>
                            <w:tcW w:w="0" w:type="auto"/>
                            <w:hideMark/>
                          </w:tcPr>
                          <w:p w14:paraId="7ADF3622" w14:textId="77777777" w:rsidR="00D104CC" w:rsidRPr="00943EFC" w:rsidRDefault="00D104CC" w:rsidP="00297D4C">
                            <w:pPr>
                              <w:cnfStyle w:val="000000000000" w:firstRow="0" w:lastRow="0" w:firstColumn="0" w:lastColumn="0" w:oddVBand="0" w:evenVBand="0" w:oddHBand="0" w:evenHBand="0" w:firstRowFirstColumn="0" w:firstRowLastColumn="0" w:lastRowFirstColumn="0" w:lastRowLastColumn="0"/>
                              <w:rPr>
                                <w:rFonts w:eastAsia="Times New Roman" w:cstheme="minorHAnsi"/>
                                <w:lang w:val="en-GB" w:eastAsia="en-GB"/>
                              </w:rPr>
                            </w:pPr>
                            <m:oMath>
                              <m:r>
                                <w:rPr>
                                  <w:rFonts w:ascii="Cambria Math" w:eastAsia="Times New Roman" w:hAnsi="Cambria Math" w:cstheme="minorHAnsi"/>
                                  <w:lang w:val="en-GB" w:eastAsia="en-GB"/>
                                </w:rPr>
                                <m:t xml:space="preserve">MTAC, fct, SiCo, L </m:t>
                              </m:r>
                            </m:oMath>
                            <w:r w:rsidRPr="00943EFC">
                              <w:rPr>
                                <w:rFonts w:eastAsia="Times New Roman" w:cstheme="minorHAnsi"/>
                                <w:lang w:val="en-GB" w:eastAsia="en-GB"/>
                              </w:rPr>
                              <w:t xml:space="preserve"> </w:t>
                            </w:r>
                          </w:p>
                        </w:tc>
                        <w:tc>
                          <w:tcPr>
                            <w:tcW w:w="0" w:type="auto"/>
                          </w:tcPr>
                          <w:p w14:paraId="602CB9A0" w14:textId="77777777" w:rsidR="00D104CC" w:rsidRPr="00943EFC" w:rsidRDefault="00D104CC" w:rsidP="00297D4C">
                            <w:pPr>
                              <w:cnfStyle w:val="000000000000" w:firstRow="0" w:lastRow="0" w:firstColumn="0" w:lastColumn="0" w:oddVBand="0" w:evenVBand="0" w:oddHBand="0" w:evenHBand="0" w:firstRowFirstColumn="0" w:firstRowLastColumn="0" w:lastRowFirstColumn="0" w:lastRowLastColumn="0"/>
                              <w:rPr>
                                <w:rFonts w:eastAsia="Times New Roman" w:cstheme="minorHAnsi"/>
                                <w:lang w:val="en-GB" w:eastAsia="en-GB"/>
                              </w:rPr>
                            </w:pPr>
                            <w:r w:rsidRPr="00943EFC">
                              <w:rPr>
                                <w:rFonts w:eastAsia="Times New Roman" w:cstheme="minorHAnsi"/>
                                <w:lang w:val="en-GB" w:eastAsia="en-GB"/>
                              </w:rPr>
                              <w:t>19</w:t>
                            </w:r>
                          </w:p>
                        </w:tc>
                        <w:tc>
                          <w:tcPr>
                            <w:tcW w:w="0" w:type="auto"/>
                          </w:tcPr>
                          <w:p w14:paraId="2EDA11F5" w14:textId="77777777" w:rsidR="00D104CC" w:rsidRPr="00943EFC" w:rsidRDefault="00D104CC" w:rsidP="00297D4C">
                            <w:pPr>
                              <w:cnfStyle w:val="000000000000" w:firstRow="0" w:lastRow="0" w:firstColumn="0" w:lastColumn="0" w:oddVBand="0" w:evenVBand="0" w:oddHBand="0" w:evenHBand="0" w:firstRowFirstColumn="0" w:firstRowLastColumn="0" w:lastRowFirstColumn="0" w:lastRowLastColumn="0"/>
                              <w:rPr>
                                <w:rFonts w:eastAsia="Times New Roman" w:cstheme="minorHAnsi"/>
                                <w:lang w:val="en-GB" w:eastAsia="en-GB"/>
                              </w:rPr>
                            </w:pPr>
                            <w:r w:rsidRPr="00943EFC">
                              <w:rPr>
                                <w:rFonts w:eastAsia="Times New Roman" w:cstheme="minorHAnsi"/>
                                <w:lang w:val="en-GB" w:eastAsia="en-GB"/>
                              </w:rPr>
                              <w:t>-</w:t>
                            </w:r>
                          </w:p>
                        </w:tc>
                      </w:tr>
                      <w:tr w:rsidR="00D104CC" w:rsidRPr="00A24889" w14:paraId="17BFFB2F" w14:textId="77777777" w:rsidTr="00F7103B">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0" w:type="auto"/>
                          </w:tcPr>
                          <w:p w14:paraId="4BEE94B0" w14:textId="77777777" w:rsidR="00D104CC" w:rsidRPr="00943EFC" w:rsidRDefault="00D104CC" w:rsidP="00297D4C">
                            <w:pPr>
                              <w:rPr>
                                <w:rFonts w:eastAsia="Times New Roman" w:cstheme="minorHAnsi"/>
                                <w:lang w:val="en-GB" w:eastAsia="en-GB"/>
                              </w:rPr>
                            </w:pPr>
                            <w:r w:rsidRPr="00943EFC">
                              <w:rPr>
                                <w:rFonts w:eastAsia="Times New Roman" w:cstheme="minorHAnsi"/>
                                <w:lang w:val="en-GB" w:eastAsia="en-GB"/>
                              </w:rPr>
                              <w:t>7</w:t>
                            </w:r>
                          </w:p>
                        </w:tc>
                        <w:tc>
                          <w:tcPr>
                            <w:tcW w:w="0" w:type="auto"/>
                          </w:tcPr>
                          <w:p w14:paraId="1ACAF8D5" w14:textId="77777777" w:rsidR="00D104CC" w:rsidRPr="00943EFC" w:rsidRDefault="00D104CC" w:rsidP="00297D4C">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GB" w:eastAsia="en-GB"/>
                              </w:rPr>
                            </w:pPr>
                            <m:oMath>
                              <m:r>
                                <w:rPr>
                                  <w:rFonts w:ascii="Cambria Math" w:eastAsia="Times New Roman" w:hAnsi="Cambria Math" w:cstheme="minorHAnsi"/>
                                  <w:lang w:val="en-GB" w:eastAsia="en-GB"/>
                                </w:rPr>
                                <m:t>MTAC</m:t>
                              </m:r>
                            </m:oMath>
                            <w:r w:rsidRPr="00943EFC">
                              <w:rPr>
                                <w:rFonts w:eastAsia="Times New Roman" w:cstheme="minorHAnsi"/>
                                <w:lang w:val="en-GB" w:eastAsia="en-GB"/>
                              </w:rPr>
                              <w:t xml:space="preserve"> </w:t>
                            </w:r>
                          </w:p>
                        </w:tc>
                        <w:tc>
                          <w:tcPr>
                            <w:tcW w:w="0" w:type="auto"/>
                          </w:tcPr>
                          <w:p w14:paraId="77B8D57F" w14:textId="77777777" w:rsidR="00D104CC" w:rsidRPr="00943EFC" w:rsidRDefault="00D104CC" w:rsidP="00297D4C">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GB" w:eastAsia="en-GB"/>
                              </w:rPr>
                            </w:pPr>
                            <w:r w:rsidRPr="00943EFC">
                              <w:rPr>
                                <w:rFonts w:eastAsia="Times New Roman" w:cstheme="minorHAnsi"/>
                                <w:lang w:val="en-GB" w:eastAsia="en-GB"/>
                              </w:rPr>
                              <w:t>6</w:t>
                            </w:r>
                          </w:p>
                        </w:tc>
                        <w:tc>
                          <w:tcPr>
                            <w:tcW w:w="0" w:type="auto"/>
                          </w:tcPr>
                          <w:p w14:paraId="08E36C57" w14:textId="77777777" w:rsidR="00D104CC" w:rsidRPr="00943EFC" w:rsidRDefault="00D104CC" w:rsidP="00297D4C">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GB" w:eastAsia="en-GB"/>
                              </w:rPr>
                            </w:pPr>
                            <m:oMath>
                              <m:r>
                                <w:rPr>
                                  <w:rFonts w:ascii="Cambria Math" w:eastAsia="Times New Roman" w:hAnsi="Cambria Math" w:cstheme="minorHAnsi"/>
                                  <w:lang w:val="en-GB" w:eastAsia="en-GB"/>
                                </w:rPr>
                                <m:t xml:space="preserve">L=0.3, SiCo </m:t>
                              </m:r>
                            </m:oMath>
                            <w:r w:rsidRPr="00943EFC">
                              <w:rPr>
                                <w:rFonts w:eastAsia="Times New Roman" w:cstheme="minorHAnsi"/>
                                <w:lang w:val="en-GB" w:eastAsia="en-GB"/>
                              </w:rPr>
                              <w:t>from literature</w:t>
                            </w:r>
                          </w:p>
                        </w:tc>
                      </w:tr>
                      <w:tr w:rsidR="00D104CC" w:rsidRPr="00A24889" w14:paraId="61764AE6" w14:textId="77777777" w:rsidTr="00F7103B">
                        <w:trPr>
                          <w:trHeight w:val="397"/>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2" w:space="0" w:color="auto"/>
                            </w:tcBorders>
                          </w:tcPr>
                          <w:p w14:paraId="3B13E8AE" w14:textId="77777777" w:rsidR="00D104CC" w:rsidRPr="00943EFC" w:rsidRDefault="00D104CC" w:rsidP="00297D4C">
                            <w:pPr>
                              <w:rPr>
                                <w:rFonts w:eastAsia="Times New Roman" w:cstheme="minorHAnsi"/>
                                <w:lang w:val="en-GB" w:eastAsia="en-GB"/>
                              </w:rPr>
                            </w:pPr>
                            <w:r w:rsidRPr="00943EFC">
                              <w:rPr>
                                <w:rFonts w:eastAsia="Times New Roman" w:cstheme="minorHAnsi"/>
                                <w:lang w:val="en-GB" w:eastAsia="en-GB"/>
                              </w:rPr>
                              <w:t>8</w:t>
                            </w:r>
                          </w:p>
                        </w:tc>
                        <w:tc>
                          <w:tcPr>
                            <w:tcW w:w="0" w:type="auto"/>
                            <w:tcBorders>
                              <w:bottom w:val="single" w:sz="2" w:space="0" w:color="auto"/>
                            </w:tcBorders>
                          </w:tcPr>
                          <w:p w14:paraId="05D2344E" w14:textId="77777777" w:rsidR="00D104CC" w:rsidRPr="00943EFC" w:rsidRDefault="00D104CC" w:rsidP="00297D4C">
                            <w:pPr>
                              <w:cnfStyle w:val="000000000000" w:firstRow="0" w:lastRow="0" w:firstColumn="0" w:lastColumn="0" w:oddVBand="0" w:evenVBand="0" w:oddHBand="0" w:evenHBand="0" w:firstRowFirstColumn="0" w:firstRowLastColumn="0" w:lastRowFirstColumn="0" w:lastRowLastColumn="0"/>
                              <w:rPr>
                                <w:rFonts w:eastAsia="Times New Roman" w:cstheme="minorHAnsi"/>
                                <w:lang w:val="en-GB" w:eastAsia="en-GB"/>
                              </w:rPr>
                            </w:pPr>
                            <m:oMath>
                              <m:r>
                                <w:rPr>
                                  <w:rFonts w:ascii="Cambria Math" w:eastAsia="Times New Roman" w:hAnsi="Cambria Math" w:cstheme="minorHAnsi"/>
                                  <w:lang w:val="en-GB" w:eastAsia="en-GB"/>
                                </w:rPr>
                                <m:t>MTAC</m:t>
                              </m:r>
                            </m:oMath>
                            <w:r w:rsidRPr="00943EFC">
                              <w:rPr>
                                <w:rFonts w:eastAsia="Times New Roman" w:cstheme="minorHAnsi"/>
                                <w:lang w:val="en-GB" w:eastAsia="en-GB"/>
                              </w:rPr>
                              <w:t xml:space="preserve"> </w:t>
                            </w:r>
                          </w:p>
                        </w:tc>
                        <w:tc>
                          <w:tcPr>
                            <w:tcW w:w="0" w:type="auto"/>
                            <w:tcBorders>
                              <w:bottom w:val="single" w:sz="2" w:space="0" w:color="auto"/>
                            </w:tcBorders>
                          </w:tcPr>
                          <w:p w14:paraId="6C2D46AF" w14:textId="77777777" w:rsidR="00D104CC" w:rsidRPr="00943EFC" w:rsidRDefault="00D104CC" w:rsidP="00297D4C">
                            <w:pPr>
                              <w:cnfStyle w:val="000000000000" w:firstRow="0" w:lastRow="0" w:firstColumn="0" w:lastColumn="0" w:oddVBand="0" w:evenVBand="0" w:oddHBand="0" w:evenHBand="0" w:firstRowFirstColumn="0" w:firstRowLastColumn="0" w:lastRowFirstColumn="0" w:lastRowLastColumn="0"/>
                              <w:rPr>
                                <w:rFonts w:eastAsia="Times New Roman" w:cstheme="minorHAnsi"/>
                                <w:lang w:val="en-GB" w:eastAsia="en-GB"/>
                              </w:rPr>
                            </w:pPr>
                            <w:r w:rsidRPr="00943EFC">
                              <w:rPr>
                                <w:rFonts w:eastAsia="Times New Roman" w:cstheme="minorHAnsi"/>
                                <w:lang w:val="en-GB" w:eastAsia="en-GB"/>
                              </w:rPr>
                              <w:t>6</w:t>
                            </w:r>
                          </w:p>
                        </w:tc>
                        <w:tc>
                          <w:tcPr>
                            <w:tcW w:w="0" w:type="auto"/>
                            <w:tcBorders>
                              <w:bottom w:val="single" w:sz="2" w:space="0" w:color="auto"/>
                            </w:tcBorders>
                          </w:tcPr>
                          <w:p w14:paraId="1FFDAA2D" w14:textId="77777777" w:rsidR="00D104CC" w:rsidRPr="00943EFC" w:rsidRDefault="00D104CC" w:rsidP="00297D4C">
                            <w:pPr>
                              <w:cnfStyle w:val="000000000000" w:firstRow="0" w:lastRow="0" w:firstColumn="0" w:lastColumn="0" w:oddVBand="0" w:evenVBand="0" w:oddHBand="0" w:evenHBand="0" w:firstRowFirstColumn="0" w:firstRowLastColumn="0" w:lastRowFirstColumn="0" w:lastRowLastColumn="0"/>
                              <w:rPr>
                                <w:rFonts w:eastAsia="Times New Roman" w:cstheme="minorHAnsi"/>
                                <w:lang w:val="en-GB" w:eastAsia="en-GB"/>
                              </w:rPr>
                            </w:pPr>
                            <m:oMath>
                              <m:r>
                                <w:rPr>
                                  <w:rFonts w:ascii="Cambria Math" w:eastAsia="Times New Roman" w:hAnsi="Cambria Math" w:cstheme="minorHAnsi"/>
                                  <w:lang w:val="en-GB" w:eastAsia="en-GB"/>
                                </w:rPr>
                                <m:t>f=0, SiCo=1</m:t>
                              </m:r>
                            </m:oMath>
                            <w:r w:rsidRPr="00943EFC">
                              <w:rPr>
                                <w:rFonts w:eastAsia="Times New Roman" w:cstheme="minorHAnsi"/>
                                <w:lang w:val="en-GB" w:eastAsia="en-GB"/>
                              </w:rPr>
                              <w:t xml:space="preserve"> </w:t>
                            </w:r>
                          </w:p>
                        </w:tc>
                      </w:tr>
                      <w:tr w:rsidR="00D104CC" w:rsidRPr="00A24889" w14:paraId="4D4B6287" w14:textId="77777777" w:rsidTr="00F7103B">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2" w:space="0" w:color="auto"/>
                            </w:tcBorders>
                          </w:tcPr>
                          <w:p w14:paraId="12244F7F" w14:textId="77777777" w:rsidR="00D104CC" w:rsidRPr="00943EFC" w:rsidRDefault="00D104CC" w:rsidP="00297D4C">
                            <w:pPr>
                              <w:rPr>
                                <w:rFonts w:eastAsia="Times New Roman" w:cstheme="minorHAnsi"/>
                                <w:lang w:val="en-GB" w:eastAsia="en-GB"/>
                              </w:rPr>
                            </w:pPr>
                            <w:r w:rsidRPr="00943EFC">
                              <w:rPr>
                                <w:rFonts w:eastAsia="Times New Roman" w:cstheme="minorHAnsi"/>
                                <w:lang w:val="en-GB" w:eastAsia="en-GB"/>
                              </w:rPr>
                              <w:t>9</w:t>
                            </w:r>
                          </w:p>
                        </w:tc>
                        <w:tc>
                          <w:tcPr>
                            <w:tcW w:w="0" w:type="auto"/>
                            <w:tcBorders>
                              <w:top w:val="single" w:sz="2" w:space="0" w:color="auto"/>
                            </w:tcBorders>
                          </w:tcPr>
                          <w:p w14:paraId="160A6ADE" w14:textId="77777777" w:rsidR="00D104CC" w:rsidRPr="00943EFC" w:rsidRDefault="00D104CC" w:rsidP="00297D4C">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GB" w:eastAsia="en-GB"/>
                              </w:rPr>
                            </w:pPr>
                            <m:oMath>
                              <m:r>
                                <w:rPr>
                                  <w:rFonts w:ascii="Cambria Math" w:eastAsia="Times New Roman" w:hAnsi="Cambria Math" w:cstheme="minorHAnsi"/>
                                  <w:lang w:val="en-GB" w:eastAsia="en-GB"/>
                                </w:rPr>
                                <m:t xml:space="preserve">MTAC </m:t>
                              </m:r>
                            </m:oMath>
                            <w:r w:rsidRPr="00943EFC">
                              <w:rPr>
                                <w:rFonts w:eastAsia="Times New Roman" w:cstheme="minorHAnsi"/>
                                <w:lang w:val="en-GB" w:eastAsia="en-GB"/>
                              </w:rPr>
                              <w:t xml:space="preserve"> </w:t>
                            </w:r>
                          </w:p>
                        </w:tc>
                        <w:tc>
                          <w:tcPr>
                            <w:tcW w:w="0" w:type="auto"/>
                            <w:tcBorders>
                              <w:top w:val="single" w:sz="2" w:space="0" w:color="auto"/>
                            </w:tcBorders>
                          </w:tcPr>
                          <w:p w14:paraId="28B2952D" w14:textId="77777777" w:rsidR="00D104CC" w:rsidRPr="00943EFC" w:rsidRDefault="00D104CC" w:rsidP="00297D4C">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GB" w:eastAsia="en-GB"/>
                              </w:rPr>
                            </w:pPr>
                            <w:r w:rsidRPr="00943EFC">
                              <w:rPr>
                                <w:rFonts w:eastAsia="Times New Roman" w:cstheme="minorHAnsi"/>
                                <w:lang w:val="en-GB" w:eastAsia="en-GB"/>
                              </w:rPr>
                              <w:t>6</w:t>
                            </w:r>
                          </w:p>
                        </w:tc>
                        <w:tc>
                          <w:tcPr>
                            <w:tcW w:w="0" w:type="auto"/>
                            <w:tcBorders>
                              <w:top w:val="single" w:sz="2" w:space="0" w:color="auto"/>
                            </w:tcBorders>
                          </w:tcPr>
                          <w:p w14:paraId="6611A09C" w14:textId="77777777" w:rsidR="00D104CC" w:rsidRPr="00943EFC" w:rsidRDefault="00D104CC" w:rsidP="00297D4C">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GB" w:eastAsia="en-GB"/>
                              </w:rPr>
                            </w:pPr>
                            <m:oMath>
                              <m:r>
                                <w:rPr>
                                  <w:rFonts w:ascii="Cambria Math" w:eastAsia="Times New Roman" w:hAnsi="Cambria Math" w:cstheme="minorHAnsi"/>
                                  <w:lang w:val="en-GB" w:eastAsia="en-GB"/>
                                </w:rPr>
                                <m:t>f=0.5, SiCo=1</m:t>
                              </m:r>
                            </m:oMath>
                            <w:r w:rsidRPr="00943EFC">
                              <w:rPr>
                                <w:rFonts w:eastAsia="Times New Roman" w:cstheme="minorHAnsi"/>
                                <w:lang w:val="en-GB" w:eastAsia="en-GB"/>
                              </w:rPr>
                              <w:t xml:space="preserve"> </w:t>
                            </w:r>
                          </w:p>
                        </w:tc>
                      </w:tr>
                    </w:tbl>
                    <w:p w14:paraId="600FB76C" w14:textId="77777777" w:rsidR="00D104CC" w:rsidRDefault="00D104CC" w:rsidP="00F7103B"/>
                  </w:txbxContent>
                </v:textbox>
                <w10:wrap type="square" anchorx="page"/>
              </v:shape>
            </w:pict>
          </mc:Fallback>
        </mc:AlternateContent>
      </w:r>
      <w:r w:rsidR="00945B56">
        <w:rPr>
          <w:rFonts w:cstheme="minorHAnsi"/>
          <w:szCs w:val="24"/>
          <w:lang w:val="en-US" w:eastAsia="en-GB"/>
        </w:rPr>
        <w:t xml:space="preserve">All model definitions can be found in </w:t>
      </w:r>
      <w:r w:rsidR="00FB4CD1">
        <w:rPr>
          <w:rFonts w:cstheme="minorHAnsi"/>
          <w:szCs w:val="24"/>
          <w:lang w:val="en-US" w:eastAsia="en-GB"/>
        </w:rPr>
        <w:t>the Appendix</w:t>
      </w:r>
      <w:r w:rsidR="00945B56">
        <w:rPr>
          <w:rFonts w:cstheme="minorHAnsi"/>
          <w:szCs w:val="24"/>
          <w:lang w:val="en-US" w:eastAsia="en-GB"/>
        </w:rPr>
        <w:t>.</w:t>
      </w:r>
      <w:r w:rsidR="00D93175">
        <w:rPr>
          <w:rFonts w:cstheme="minorHAnsi"/>
          <w:szCs w:val="24"/>
          <w:lang w:val="en-US" w:eastAsia="en-GB"/>
        </w:rPr>
        <w:t xml:space="preserve"> </w:t>
      </w:r>
      <w:r w:rsidR="00D93175" w:rsidRPr="00BE5362">
        <w:rPr>
          <w:rFonts w:cstheme="minorHAnsi"/>
          <w:szCs w:val="24"/>
          <w:lang w:val="en-US" w:eastAsia="en-GB"/>
        </w:rPr>
        <w:t xml:space="preserve">We ignored the distributed model on account of its complexity. In particular, the distributed model is of importance when the peritoneal membrane transport itself needs to be investigated otherwise the </w:t>
      </w:r>
      <w:r w:rsidR="009270EB">
        <w:rPr>
          <w:rFonts w:cstheme="minorHAnsi"/>
          <w:szCs w:val="24"/>
          <w:lang w:val="en-US" w:eastAsia="en-GB"/>
        </w:rPr>
        <w:t>TPM</w:t>
      </w:r>
      <w:r w:rsidR="00D93175" w:rsidRPr="00BE5362">
        <w:rPr>
          <w:rFonts w:cstheme="minorHAnsi"/>
          <w:szCs w:val="24"/>
          <w:lang w:val="en-US" w:eastAsia="en-GB"/>
        </w:rPr>
        <w:t xml:space="preserve"> is the limit of the distributed model. We assume that vasodilation of the peritoneal membrane in response to the dialysis fluid does not occur and a stable mass transfer coefficient is maintained throughout the dwell session.</w:t>
      </w:r>
    </w:p>
    <w:p w14:paraId="172B7DCE" w14:textId="54EA7A51" w:rsidR="00F71E6F" w:rsidRDefault="00F71E6F" w:rsidP="00F7103B">
      <w:pPr>
        <w:rPr>
          <w:rFonts w:cstheme="minorHAnsi"/>
          <w:szCs w:val="24"/>
          <w:lang w:val="en-US" w:eastAsia="en-GB"/>
        </w:rPr>
      </w:pPr>
    </w:p>
    <w:p w14:paraId="0154F3F4" w14:textId="42263350" w:rsidR="00F71E6F" w:rsidRPr="00023BA2" w:rsidRDefault="00F71E6F" w:rsidP="00023BA2">
      <w:pPr>
        <w:pStyle w:val="Heading2"/>
        <w:numPr>
          <w:ilvl w:val="1"/>
          <w:numId w:val="3"/>
        </w:numPr>
        <w:rPr>
          <w:b w:val="0"/>
          <w:sz w:val="24"/>
          <w:szCs w:val="24"/>
          <w:lang w:val="en-US" w:eastAsia="en-GB"/>
        </w:rPr>
      </w:pPr>
      <w:r w:rsidRPr="00023BA2">
        <w:rPr>
          <w:b w:val="0"/>
          <w:sz w:val="24"/>
          <w:szCs w:val="24"/>
          <w:lang w:val="en-US" w:eastAsia="en-GB"/>
        </w:rPr>
        <w:t>Clinical data</w:t>
      </w:r>
    </w:p>
    <w:p w14:paraId="42636A50" w14:textId="77C1109D" w:rsidR="00F71E6F" w:rsidRPr="00F71E6F" w:rsidRDefault="00F6225D" w:rsidP="00F7103B">
      <w:pPr>
        <w:rPr>
          <w:rFonts w:cstheme="minorHAnsi"/>
          <w:szCs w:val="24"/>
          <w:lang w:val="en-US" w:eastAsia="en-GB"/>
        </w:rPr>
      </w:pPr>
      <w:r>
        <w:rPr>
          <w:rFonts w:cstheme="minorHAnsi"/>
          <w:szCs w:val="24"/>
          <w:lang w:val="en-US" w:eastAsia="en-GB"/>
        </w:rPr>
        <w:t xml:space="preserve">Detailed methods are </w:t>
      </w:r>
      <w:r w:rsidRPr="00F6225D">
        <w:rPr>
          <w:rFonts w:cstheme="minorHAnsi"/>
          <w:szCs w:val="24"/>
          <w:lang w:val="en-US" w:eastAsia="en-GB"/>
        </w:rPr>
        <w:t>described elsewhere</w:t>
      </w:r>
      <w:r>
        <w:rPr>
          <w:rFonts w:cstheme="minorHAnsi"/>
          <w:szCs w:val="24"/>
          <w:lang w:val="en-US" w:eastAsia="en-GB"/>
        </w:rPr>
        <w:fldChar w:fldCharType="begin">
          <w:fldData xml:space="preserve">PEVuZE5vdGU+PENpdGU+PEF1dGhvcj5QYW5uZWtlZXQ8L0F1dGhvcj48WWVhcj4xOTk1PC9ZZWFy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</w:fldData>
        </w:fldChar>
      </w:r>
      <w:r>
        <w:rPr>
          <w:rFonts w:cstheme="minorHAnsi"/>
          <w:szCs w:val="24"/>
          <w:lang w:val="en-US" w:eastAsia="en-GB"/>
        </w:rPr>
        <w:instrText xml:space="preserve"> ADDIN EN.CITE </w:instrText>
      </w:r>
      <w:r>
        <w:rPr>
          <w:rFonts w:cstheme="minorHAnsi"/>
          <w:szCs w:val="24"/>
          <w:lang w:val="en-US" w:eastAsia="en-GB"/>
        </w:rPr>
        <w:fldChar w:fldCharType="begin">
          <w:fldData xml:space="preserve">PEVuZE5vdGU+PENpdGU+PEF1dGhvcj5QYW5uZWtlZXQ8L0F1dGhvcj48WWVhcj4xOTk1PC9ZZWFy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</w:fldData>
        </w:fldChar>
      </w:r>
      <w:r>
        <w:rPr>
          <w:rFonts w:cstheme="minorHAnsi"/>
          <w:szCs w:val="24"/>
          <w:lang w:val="en-US" w:eastAsia="en-GB"/>
        </w:rPr>
        <w:instrText xml:space="preserve"> ADDIN EN.CITE.DATA </w:instrText>
      </w:r>
      <w:r>
        <w:rPr>
          <w:rFonts w:cstheme="minorHAnsi"/>
          <w:szCs w:val="24"/>
          <w:lang w:val="en-US" w:eastAsia="en-GB"/>
        </w:rPr>
      </w:r>
      <w:r>
        <w:rPr>
          <w:rFonts w:cstheme="minorHAnsi"/>
          <w:szCs w:val="24"/>
          <w:lang w:val="en-US" w:eastAsia="en-GB"/>
        </w:rPr>
        <w:fldChar w:fldCharType="end"/>
      </w:r>
      <w:r>
        <w:rPr>
          <w:rFonts w:cstheme="minorHAnsi"/>
          <w:szCs w:val="24"/>
          <w:lang w:val="en-US" w:eastAsia="en-GB"/>
        </w:rPr>
      </w:r>
      <w:r>
        <w:rPr>
          <w:rFonts w:cstheme="minorHAnsi"/>
          <w:szCs w:val="24"/>
          <w:lang w:val="en-US" w:eastAsia="en-GB"/>
        </w:rPr>
        <w:fldChar w:fldCharType="separate"/>
      </w:r>
      <w:r w:rsidRPr="00F6225D">
        <w:rPr>
          <w:rFonts w:cstheme="minorHAnsi"/>
          <w:noProof/>
          <w:szCs w:val="24"/>
          <w:vertAlign w:val="superscript"/>
          <w:lang w:val="en-US" w:eastAsia="en-GB"/>
        </w:rPr>
        <w:t>25, 26</w:t>
      </w:r>
      <w:r>
        <w:rPr>
          <w:rFonts w:cstheme="minorHAnsi"/>
          <w:szCs w:val="24"/>
          <w:lang w:val="en-US" w:eastAsia="en-GB"/>
        </w:rPr>
        <w:fldChar w:fldCharType="end"/>
      </w:r>
      <w:r w:rsidRPr="00F6225D">
        <w:rPr>
          <w:rFonts w:cstheme="minorHAnsi"/>
          <w:szCs w:val="24"/>
          <w:lang w:val="en-US" w:eastAsia="en-GB"/>
        </w:rPr>
        <w:t>. In short, standard peritoneal permeability analysis (SPA) was performed in four uremic female Yorkshire pigs (Sus scrofa domesticus), weighing 45-130 kg. Uremia was established by subtotal r</w:t>
      </w:r>
      <w:r>
        <w:rPr>
          <w:rFonts w:cstheme="minorHAnsi"/>
          <w:szCs w:val="24"/>
          <w:lang w:val="en-US" w:eastAsia="en-GB"/>
        </w:rPr>
        <w:t>enal artery embolization and G</w:t>
      </w:r>
      <w:r w:rsidRPr="00F6225D">
        <w:rPr>
          <w:rFonts w:cstheme="minorHAnsi"/>
          <w:szCs w:val="24"/>
          <w:lang w:val="en-US" w:eastAsia="en-GB"/>
        </w:rPr>
        <w:t>entamicin was administered prior to the testing of the SAPD system resulting in plasma concentrations of uremic toxins in the range of those observed in dialysis patients. Static dwell was performed for 4 hours in all pigs. Venous blood samples were drawn at 0, 2, and 4 hours post start of dialysis for measurement of urea, creatinine, phosphate, potassium, sodium and glucose. Peritoneal effluent was collected before start and at 10, 20, and 30 minutes followed by samples at 1, 2, 3 and 4 hours for measurement of dialysate solute concentration. The dialysis bag was weighed before and after instillment to calculate fill volume and residual volume was calculated based on albumin concentrations.</w:t>
      </w:r>
    </w:p>
    <w:p w14:paraId="37605BE6" w14:textId="6713E353" w:rsidR="005F7CC8" w:rsidRPr="00BE5362" w:rsidRDefault="00293ADE" w:rsidP="005F7CC8">
      <w:pPr>
        <w:rPr>
          <w:rFonts w:cstheme="minorHAnsi"/>
          <w:szCs w:val="24"/>
          <w:lang w:val="en-US" w:eastAsia="en-GB"/>
        </w:rPr>
      </w:pPr>
      <w:r w:rsidRPr="00BE5362">
        <w:rPr>
          <w:rFonts w:cstheme="minorHAnsi"/>
          <w:szCs w:val="24"/>
          <w:lang w:val="en-US" w:eastAsia="en-GB"/>
        </w:rPr>
        <w:lastRenderedPageBreak/>
        <w:t xml:space="preserve">Our aim </w:t>
      </w:r>
      <w:r w:rsidR="008543D5">
        <w:rPr>
          <w:rFonts w:cstheme="minorHAnsi"/>
          <w:szCs w:val="24"/>
          <w:lang w:val="en-US" w:eastAsia="en-GB"/>
        </w:rPr>
        <w:t>i</w:t>
      </w:r>
      <w:r w:rsidRPr="00BE5362">
        <w:rPr>
          <w:rFonts w:cstheme="minorHAnsi"/>
          <w:szCs w:val="24"/>
          <w:lang w:val="en-US" w:eastAsia="en-GB"/>
        </w:rPr>
        <w:t xml:space="preserve">s to see which model could predict the dialysate concentration </w:t>
      </w:r>
      <w:r w:rsidR="00D24C16" w:rsidRPr="00BE5362">
        <w:rPr>
          <w:rFonts w:cstheme="minorHAnsi"/>
          <w:szCs w:val="24"/>
          <w:lang w:val="en-US" w:eastAsia="en-GB"/>
        </w:rPr>
        <w:t xml:space="preserve">best </w:t>
      </w:r>
      <w:r w:rsidRPr="00BE5362">
        <w:rPr>
          <w:rFonts w:cstheme="minorHAnsi"/>
          <w:szCs w:val="24"/>
          <w:lang w:val="en-US" w:eastAsia="en-GB"/>
        </w:rPr>
        <w:t xml:space="preserve">for future sessions provided that we trained the models on some previous PD static dwell sessions. </w:t>
      </w:r>
      <w:r w:rsidR="00D24C16" w:rsidRPr="00BE5362">
        <w:rPr>
          <w:rFonts w:cstheme="minorHAnsi"/>
          <w:szCs w:val="24"/>
          <w:lang w:val="en-US" w:eastAsia="en-GB"/>
        </w:rPr>
        <w:t xml:space="preserve">In order to compare the predictions </w:t>
      </w:r>
      <w:r w:rsidRPr="00BE5362">
        <w:rPr>
          <w:rFonts w:cstheme="minorHAnsi"/>
          <w:szCs w:val="24"/>
          <w:lang w:val="en-US" w:eastAsia="en-GB"/>
        </w:rPr>
        <w:t xml:space="preserve">for </w:t>
      </w:r>
      <w:r w:rsidR="00D24C16" w:rsidRPr="00BE5362">
        <w:rPr>
          <w:rFonts w:cstheme="minorHAnsi"/>
          <w:szCs w:val="24"/>
          <w:lang w:val="en-US" w:eastAsia="en-GB"/>
        </w:rPr>
        <w:t xml:space="preserve">the same </w:t>
      </w:r>
      <w:r w:rsidRPr="00BE5362">
        <w:rPr>
          <w:rFonts w:cstheme="minorHAnsi"/>
          <w:szCs w:val="24"/>
          <w:lang w:val="en-US" w:eastAsia="en-GB"/>
        </w:rPr>
        <w:t>six solutes (urea, creatinine, sodium, potassium, phosphates and glucose)</w:t>
      </w:r>
      <w:r w:rsidR="00D24C16" w:rsidRPr="00BE5362">
        <w:rPr>
          <w:rFonts w:cstheme="minorHAnsi"/>
          <w:szCs w:val="24"/>
          <w:lang w:val="en-US" w:eastAsia="en-GB"/>
        </w:rPr>
        <w:t xml:space="preserve"> across the 9 models, </w:t>
      </w:r>
      <w:r w:rsidRPr="00BE5362">
        <w:rPr>
          <w:rFonts w:cstheme="minorHAnsi"/>
          <w:szCs w:val="24"/>
          <w:lang w:val="en-US" w:eastAsia="en-GB"/>
        </w:rPr>
        <w:t xml:space="preserve">we use the </w:t>
      </w:r>
      <w:r w:rsidR="0041379E">
        <w:rPr>
          <w:rFonts w:cstheme="minorHAnsi"/>
          <w:szCs w:val="24"/>
          <w:lang w:val="en-US" w:eastAsia="en-GB"/>
        </w:rPr>
        <w:t>fitted</w:t>
      </w:r>
      <w:r w:rsidR="0041379E" w:rsidRPr="00BE5362">
        <w:rPr>
          <w:rFonts w:cstheme="minorHAnsi"/>
          <w:szCs w:val="24"/>
          <w:lang w:val="en-US" w:eastAsia="en-GB"/>
        </w:rPr>
        <w:t xml:space="preserve"> </w:t>
      </w:r>
      <w:r w:rsidRPr="00BE5362">
        <w:rPr>
          <w:rFonts w:cstheme="minorHAnsi"/>
          <w:szCs w:val="24"/>
          <w:lang w:val="en-US" w:eastAsia="en-GB"/>
        </w:rPr>
        <w:t xml:space="preserve">MTAC in each case to </w:t>
      </w:r>
      <w:r w:rsidR="008218F9" w:rsidRPr="00BE5362">
        <w:rPr>
          <w:rFonts w:cstheme="minorHAnsi"/>
          <w:szCs w:val="24"/>
          <w:lang w:val="en-US" w:eastAsia="en-GB"/>
        </w:rPr>
        <w:t>compare the root mean square error</w:t>
      </w:r>
      <w:r w:rsidR="00B10F05">
        <w:rPr>
          <w:rFonts w:cstheme="minorHAnsi"/>
          <w:szCs w:val="24"/>
          <w:lang w:val="en-US" w:eastAsia="en-GB"/>
        </w:rPr>
        <w:t xml:space="preserve"> between the predicated and measured dialysate concentrations</w:t>
      </w:r>
      <w:r w:rsidRPr="00BE5362">
        <w:rPr>
          <w:rFonts w:cstheme="minorHAnsi"/>
          <w:szCs w:val="24"/>
          <w:lang w:val="en-US" w:eastAsia="en-GB"/>
        </w:rPr>
        <w:t>.</w:t>
      </w:r>
      <w:r w:rsidR="008218F9" w:rsidRPr="00BE5362">
        <w:rPr>
          <w:rFonts w:cstheme="minorHAnsi"/>
          <w:szCs w:val="24"/>
          <w:lang w:val="en-US" w:eastAsia="en-GB"/>
        </w:rPr>
        <w:t xml:space="preserve"> </w:t>
      </w:r>
      <w:r w:rsidR="005F7CC8" w:rsidRPr="00BE5362">
        <w:rPr>
          <w:rFonts w:cstheme="minorHAnsi"/>
          <w:szCs w:val="24"/>
          <w:lang w:val="en-GB"/>
        </w:rPr>
        <w:t>Using the SLSQP minimisation technique from the Python Scipy package</w:t>
      </w:r>
      <w:r w:rsidR="005F7CC8" w:rsidRPr="00BE5362">
        <w:rPr>
          <w:rFonts w:cstheme="minorHAnsi"/>
          <w:szCs w:val="24"/>
          <w:lang w:val="en-GB"/>
        </w:rPr>
        <w:fldChar w:fldCharType="begin">
          <w:fldData xml:space="preserve">PEVuZE5vdGU+PENpdGU+PEF1dGhvcj5WaXJ0YW5lbjwvQXV0aG9yPjxZZWFyPjIwMjA8L1llYXI+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</w:fldData>
        </w:fldChar>
      </w:r>
      <w:r w:rsidR="00F6225D">
        <w:rPr>
          <w:rFonts w:cstheme="minorHAnsi"/>
          <w:szCs w:val="24"/>
          <w:lang w:val="en-GB"/>
        </w:rPr>
        <w:instrText xml:space="preserve"> ADDIN EN.CITE </w:instrText>
      </w:r>
      <w:r w:rsidR="00F6225D">
        <w:rPr>
          <w:rFonts w:cstheme="minorHAnsi"/>
          <w:szCs w:val="24"/>
          <w:lang w:val="en-GB"/>
        </w:rPr>
        <w:fldChar w:fldCharType="begin">
          <w:fldData xml:space="preserve">PEVuZE5vdGU+PENpdGU+PEF1dGhvcj5WaXJ0YW5lbjwvQXV0aG9yPjxZZWFyPjIwMjA8L1llYXI+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</w:fldData>
        </w:fldChar>
      </w:r>
      <w:r w:rsidR="00F6225D">
        <w:rPr>
          <w:rFonts w:cstheme="minorHAnsi"/>
          <w:szCs w:val="24"/>
          <w:lang w:val="en-GB"/>
        </w:rPr>
        <w:instrText xml:space="preserve"> ADDIN EN.CITE.DATA </w:instrText>
      </w:r>
      <w:r w:rsidR="00F6225D">
        <w:rPr>
          <w:rFonts w:cstheme="minorHAnsi"/>
          <w:szCs w:val="24"/>
          <w:lang w:val="en-GB"/>
        </w:rPr>
      </w:r>
      <w:r w:rsidR="00F6225D">
        <w:rPr>
          <w:rFonts w:cstheme="minorHAnsi"/>
          <w:szCs w:val="24"/>
          <w:lang w:val="en-GB"/>
        </w:rPr>
        <w:fldChar w:fldCharType="end"/>
      </w:r>
      <w:r w:rsidR="005F7CC8" w:rsidRPr="00BE5362">
        <w:rPr>
          <w:rFonts w:cstheme="minorHAnsi"/>
          <w:szCs w:val="24"/>
          <w:lang w:val="en-GB"/>
        </w:rPr>
      </w:r>
      <w:r w:rsidR="005F7CC8" w:rsidRPr="00BE5362">
        <w:rPr>
          <w:rFonts w:cstheme="minorHAnsi"/>
          <w:szCs w:val="24"/>
          <w:lang w:val="en-GB"/>
        </w:rPr>
        <w:fldChar w:fldCharType="separate"/>
      </w:r>
      <w:r w:rsidR="00F6225D" w:rsidRPr="00F6225D">
        <w:rPr>
          <w:rFonts w:cstheme="minorHAnsi"/>
          <w:noProof/>
          <w:szCs w:val="24"/>
          <w:vertAlign w:val="superscript"/>
          <w:lang w:val="en-GB"/>
        </w:rPr>
        <w:t>27</w:t>
      </w:r>
      <w:r w:rsidR="005F7CC8" w:rsidRPr="00BE5362">
        <w:rPr>
          <w:rFonts w:cstheme="minorHAnsi"/>
          <w:szCs w:val="24"/>
          <w:lang w:val="en-GB"/>
        </w:rPr>
        <w:fldChar w:fldCharType="end"/>
      </w:r>
      <w:r w:rsidR="005F7CC8" w:rsidRPr="00BE5362">
        <w:rPr>
          <w:rFonts w:cstheme="minorHAnsi"/>
          <w:szCs w:val="24"/>
          <w:lang w:val="en-GB"/>
        </w:rPr>
        <w:t xml:space="preserve">, parameters are </w:t>
      </w:r>
      <w:r w:rsidR="00E87240" w:rsidRPr="00BE5362">
        <w:rPr>
          <w:rFonts w:cstheme="minorHAnsi"/>
          <w:szCs w:val="24"/>
          <w:lang w:val="en-GB"/>
        </w:rPr>
        <w:t>fitted (table 1, “parameter</w:t>
      </w:r>
      <w:r w:rsidR="005F7CC8" w:rsidRPr="00BE5362">
        <w:rPr>
          <w:rFonts w:cstheme="minorHAnsi"/>
          <w:szCs w:val="24"/>
          <w:lang w:val="en-GB"/>
        </w:rPr>
        <w:t xml:space="preserve"> fitted”). </w:t>
      </w:r>
      <w:r w:rsidR="00033130">
        <w:rPr>
          <w:rFonts w:cstheme="minorHAnsi"/>
          <w:szCs w:val="24"/>
          <w:lang w:val="en-GB"/>
        </w:rPr>
        <w:t>Notably, w</w:t>
      </w:r>
      <w:r w:rsidR="00516530" w:rsidRPr="00BE5362">
        <w:rPr>
          <w:rFonts w:cstheme="minorHAnsi"/>
          <w:szCs w:val="24"/>
          <w:lang w:val="en-GB"/>
        </w:rPr>
        <w:t>ith such high number of fitted parameters</w:t>
      </w:r>
      <w:r w:rsidR="00033130">
        <w:rPr>
          <w:rFonts w:cstheme="minorHAnsi"/>
          <w:szCs w:val="24"/>
          <w:lang w:val="en-GB"/>
        </w:rPr>
        <w:t xml:space="preserve"> </w:t>
      </w:r>
      <w:r w:rsidR="00516530" w:rsidRPr="00BE5362">
        <w:rPr>
          <w:rFonts w:cstheme="minorHAnsi"/>
          <w:szCs w:val="24"/>
          <w:lang w:val="en-GB"/>
        </w:rPr>
        <w:t xml:space="preserve">for the models (at least 6 MTACs), the fitting results </w:t>
      </w:r>
      <w:r w:rsidR="00033130">
        <w:rPr>
          <w:rFonts w:cstheme="minorHAnsi"/>
          <w:szCs w:val="24"/>
          <w:lang w:val="en-GB"/>
        </w:rPr>
        <w:t xml:space="preserve">may </w:t>
      </w:r>
      <w:r w:rsidR="00516530" w:rsidRPr="00BE5362">
        <w:rPr>
          <w:rFonts w:cstheme="minorHAnsi"/>
          <w:szCs w:val="24"/>
          <w:lang w:val="en-GB"/>
        </w:rPr>
        <w:t xml:space="preserve">depend on the starting points </w:t>
      </w:r>
      <w:r w:rsidR="00516530" w:rsidRPr="00BE5362">
        <w:rPr>
          <w:rFonts w:cstheme="minorHAnsi"/>
          <w:szCs w:val="24"/>
          <w:lang w:val="en-GB"/>
        </w:rPr>
        <w:fldChar w:fldCharType="begin"/>
      </w:r>
      <w:r w:rsidR="00F6225D">
        <w:rPr>
          <w:rFonts w:cstheme="minorHAnsi"/>
          <w:szCs w:val="24"/>
          <w:lang w:val="en-GB"/>
        </w:rPr>
        <w:instrText xml:space="preserve"> ADDIN EN.CITE &lt;EndNote&gt;&lt;Cite&gt;&lt;Author&gt;Juillet&lt;/Author&gt;&lt;Year&gt;2009&lt;/Year&gt;&lt;RecNum&gt;151&lt;/RecNum&gt;&lt;DisplayText&gt;&lt;style face="superscript"&gt;28&lt;/style&gt;&lt;/DisplayText&gt;&lt;record&gt;&lt;rec-number&gt;151&lt;/rec-number&gt;&lt;foreign-keys&gt;&lt;key app="EN" db-id="5d50wpzse5zedbe0x5sxd5wc200pde0pe2r5" timestamp="1679394666"&gt;151&lt;/key&gt;&lt;/foreign-keys&gt;&lt;ref-type name="Journal Article"&gt;17&lt;/ref-type&gt;&lt;contributors&gt;&lt;authors&gt;&lt;author&gt;Juillet, Barbara&lt;/author&gt;&lt;author&gt;Bos, Cécile&lt;/author&gt;&lt;author&gt;Gaudichon, Claire&lt;/author&gt;&lt;author&gt;Tomé, Daniel&lt;/author&gt;&lt;author&gt;Fouillet, Hélène&lt;/author&gt;&lt;/authors&gt;&lt;/contributors&gt;&lt;titles&gt;&lt;title&gt;Parameter Estimation for Linear Compartmental Models—A Sensitivity Analysis Approach&lt;/title&gt;&lt;secondary-title&gt;Annals of Biomedical Engineering&lt;/secondary-title&gt;&lt;/titles&gt;&lt;periodical&gt;&lt;full-title&gt;Annals of Biomedical Engineering&lt;/full-title&gt;&lt;/periodical&gt;&lt;pages&gt;1028-1042&lt;/pages&gt;&lt;volume&gt;37&lt;/volume&gt;&lt;number&gt;5&lt;/number&gt;&lt;dates&gt;&lt;year&gt;2009&lt;/year&gt;&lt;/dates&gt;&lt;publisher&gt;Springer Science and Business Media LLC&lt;/publisher&gt;&lt;isbn&gt;0090-6964&lt;/isbn&gt;&lt;urls&gt;&lt;related-urls&gt;&lt;url&gt;https://dx.doi.org/10.1007/s10439-009-9651-z&lt;/url&gt;&lt;/related-urls&gt;&lt;/urls&gt;&lt;electronic-resource-num&gt;10.1007/s10439-009-9651-z&lt;/electronic-resource-num&gt;&lt;/record&gt;&lt;/Cite&gt;&lt;/EndNote&gt;</w:instrText>
      </w:r>
      <w:r w:rsidR="00516530" w:rsidRPr="00BE5362">
        <w:rPr>
          <w:rFonts w:cstheme="minorHAnsi"/>
          <w:szCs w:val="24"/>
          <w:lang w:val="en-GB"/>
        </w:rPr>
        <w:fldChar w:fldCharType="separate"/>
      </w:r>
      <w:r w:rsidR="00F6225D" w:rsidRPr="00F6225D">
        <w:rPr>
          <w:rFonts w:cstheme="minorHAnsi"/>
          <w:noProof/>
          <w:szCs w:val="24"/>
          <w:vertAlign w:val="superscript"/>
          <w:lang w:val="en-GB"/>
        </w:rPr>
        <w:t>28</w:t>
      </w:r>
      <w:r w:rsidR="00516530" w:rsidRPr="00BE5362">
        <w:rPr>
          <w:rFonts w:cstheme="minorHAnsi"/>
          <w:szCs w:val="24"/>
          <w:lang w:val="en-GB"/>
        </w:rPr>
        <w:fldChar w:fldCharType="end"/>
      </w:r>
      <w:r w:rsidR="00516530" w:rsidRPr="00BE5362">
        <w:rPr>
          <w:rFonts w:cstheme="minorHAnsi"/>
          <w:szCs w:val="24"/>
          <w:lang w:val="en-GB"/>
        </w:rPr>
        <w:t xml:space="preserve">. </w:t>
      </w:r>
      <w:r w:rsidR="008543D5">
        <w:rPr>
          <w:rFonts w:cstheme="minorHAnsi"/>
          <w:szCs w:val="24"/>
          <w:lang w:val="en-GB"/>
        </w:rPr>
        <w:t xml:space="preserve">Thus, </w:t>
      </w:r>
      <w:r w:rsidR="00033130" w:rsidRPr="00BE5362">
        <w:rPr>
          <w:rFonts w:cstheme="minorHAnsi"/>
          <w:szCs w:val="24"/>
          <w:lang w:val="en-GB"/>
        </w:rPr>
        <w:t>to avoid local minima and find global minima</w:t>
      </w:r>
      <w:r w:rsidR="00033130">
        <w:rPr>
          <w:rFonts w:cstheme="minorHAnsi"/>
          <w:szCs w:val="24"/>
          <w:lang w:val="en-GB"/>
        </w:rPr>
        <w:t xml:space="preserve">, </w:t>
      </w:r>
      <w:r w:rsidR="008543D5">
        <w:rPr>
          <w:rFonts w:cstheme="minorHAnsi"/>
          <w:szCs w:val="24"/>
          <w:lang w:val="en-GB"/>
        </w:rPr>
        <w:t xml:space="preserve">we repeated each simulation </w:t>
      </w:r>
      <w:r w:rsidR="008543D5" w:rsidRPr="00BE5362">
        <w:rPr>
          <w:rFonts w:cstheme="minorHAnsi"/>
          <w:szCs w:val="24"/>
          <w:lang w:val="en-GB"/>
        </w:rPr>
        <w:t>for 10 different initial values of the parameters</w:t>
      </w:r>
      <w:r w:rsidR="008543D5">
        <w:rPr>
          <w:rFonts w:cstheme="minorHAnsi"/>
          <w:szCs w:val="24"/>
          <w:lang w:val="en-GB"/>
        </w:rPr>
        <w:t>.</w:t>
      </w:r>
      <w:r w:rsidR="008543D5" w:rsidRPr="00BE5362">
        <w:rPr>
          <w:rFonts w:cstheme="minorHAnsi"/>
          <w:szCs w:val="24"/>
          <w:lang w:val="en-GB"/>
        </w:rPr>
        <w:t xml:space="preserve"> </w:t>
      </w:r>
      <w:r w:rsidR="005F7CC8" w:rsidRPr="00BE5362">
        <w:rPr>
          <w:rFonts w:cstheme="minorHAnsi"/>
          <w:szCs w:val="24"/>
          <w:lang w:val="en-GB"/>
        </w:rPr>
        <w:t xml:space="preserve">The </w:t>
      </w:r>
      <w:r w:rsidR="002A01AB">
        <w:rPr>
          <w:rFonts w:cstheme="minorHAnsi"/>
          <w:szCs w:val="24"/>
          <w:lang w:val="en-GB"/>
        </w:rPr>
        <w:t xml:space="preserve">boundary </w:t>
      </w:r>
      <w:r w:rsidR="008543D5">
        <w:rPr>
          <w:rFonts w:cstheme="minorHAnsi"/>
          <w:szCs w:val="24"/>
          <w:lang w:val="en-GB"/>
        </w:rPr>
        <w:t>value for each parameter</w:t>
      </w:r>
      <w:r w:rsidR="0041379E">
        <w:rPr>
          <w:rFonts w:cstheme="minorHAnsi"/>
          <w:szCs w:val="24"/>
          <w:lang w:val="en-GB"/>
        </w:rPr>
        <w:t xml:space="preserve"> (</w:t>
      </w:r>
      <w:r w:rsidR="005B4FD4">
        <w:rPr>
          <w:rFonts w:cstheme="minorHAnsi"/>
          <w:szCs w:val="24"/>
          <w:lang w:val="en-GB"/>
        </w:rPr>
        <w:t xml:space="preserve">MTAC, fct , SiCo, L, </w:t>
      </w:r>
      <w:r w:rsidR="0041379E">
        <w:rPr>
          <w:rFonts w:cstheme="minorHAnsi"/>
          <w:szCs w:val="24"/>
          <w:lang w:val="en-GB"/>
        </w:rPr>
        <w:t>table 1)</w:t>
      </w:r>
      <w:r w:rsidR="008543D5">
        <w:rPr>
          <w:rFonts w:cstheme="minorHAnsi"/>
          <w:szCs w:val="24"/>
          <w:lang w:val="en-GB"/>
        </w:rPr>
        <w:t xml:space="preserve"> </w:t>
      </w:r>
      <w:r w:rsidR="002A01AB">
        <w:rPr>
          <w:rFonts w:cstheme="minorHAnsi"/>
          <w:szCs w:val="24"/>
          <w:lang w:val="en-GB"/>
        </w:rPr>
        <w:t>is set</w:t>
      </w:r>
      <w:r w:rsidR="005F7CC8" w:rsidRPr="00BE5362">
        <w:rPr>
          <w:rFonts w:cstheme="minorHAnsi"/>
          <w:szCs w:val="24"/>
          <w:lang w:val="en-GB"/>
        </w:rPr>
        <w:t xml:space="preserve"> between 0 and 200 for two reasons 1) to avoid negative values and 2) to fit with the </w:t>
      </w:r>
      <w:r w:rsidR="002A01AB">
        <w:rPr>
          <w:rFonts w:cstheme="minorHAnsi"/>
          <w:szCs w:val="24"/>
          <w:lang w:val="en-GB"/>
        </w:rPr>
        <w:t>experimentally and theoretically reported</w:t>
      </w:r>
      <w:r w:rsidR="005F7CC8" w:rsidRPr="00BE5362">
        <w:rPr>
          <w:rFonts w:cstheme="minorHAnsi"/>
          <w:szCs w:val="24"/>
          <w:lang w:val="en-GB"/>
        </w:rPr>
        <w:t xml:space="preserve"> parameter values. </w:t>
      </w:r>
      <w:r w:rsidR="00B256F5">
        <w:rPr>
          <w:rFonts w:cstheme="minorHAnsi"/>
          <w:szCs w:val="24"/>
          <w:lang w:val="en-GB"/>
        </w:rPr>
        <w:t xml:space="preserve">Note that, </w:t>
      </w:r>
      <w:r w:rsidR="00285365">
        <w:rPr>
          <w:rFonts w:cstheme="minorHAnsi"/>
          <w:szCs w:val="24"/>
          <w:lang w:val="en-GB"/>
        </w:rPr>
        <w:t xml:space="preserve">200 </w:t>
      </w:r>
      <w:r w:rsidR="00B256F5">
        <w:rPr>
          <w:rFonts w:cstheme="minorHAnsi"/>
          <w:szCs w:val="24"/>
          <w:lang w:val="en-GB"/>
        </w:rPr>
        <w:t xml:space="preserve">is </w:t>
      </w:r>
      <w:r w:rsidR="002A01AB">
        <w:rPr>
          <w:rFonts w:cstheme="minorHAnsi"/>
          <w:szCs w:val="24"/>
          <w:lang w:val="en-GB"/>
        </w:rPr>
        <w:t>beyond the reported</w:t>
      </w:r>
      <w:r w:rsidR="00B256F5">
        <w:rPr>
          <w:rFonts w:cstheme="minorHAnsi"/>
          <w:szCs w:val="24"/>
          <w:lang w:val="en-GB"/>
        </w:rPr>
        <w:t xml:space="preserve"> </w:t>
      </w:r>
      <w:r w:rsidR="0004395A">
        <w:rPr>
          <w:rFonts w:cstheme="minorHAnsi"/>
          <w:szCs w:val="24"/>
          <w:lang w:val="en-GB"/>
        </w:rPr>
        <w:t>value</w:t>
      </w:r>
      <w:r w:rsidR="002A01AB">
        <w:rPr>
          <w:rFonts w:cstheme="minorHAnsi"/>
          <w:szCs w:val="24"/>
          <w:lang w:val="en-GB"/>
        </w:rPr>
        <w:t>s</w:t>
      </w:r>
      <w:r w:rsidR="00285365">
        <w:rPr>
          <w:rFonts w:cstheme="minorHAnsi"/>
          <w:szCs w:val="24"/>
          <w:lang w:val="en-GB"/>
        </w:rPr>
        <w:t xml:space="preserve"> for all fitting parameters</w:t>
      </w:r>
      <w:ins w:id="11" w:author="Swapnasrita, Sangita (MERLN)" w:date="2023-04-06T10:28:00Z">
        <w:r w:rsidR="00285365">
          <w:rPr>
            <w:rFonts w:cstheme="minorHAnsi"/>
            <w:szCs w:val="24"/>
            <w:lang w:val="en-GB"/>
          </w:rPr>
          <w:t>,</w:t>
        </w:r>
      </w:ins>
      <w:r w:rsidR="0004395A">
        <w:rPr>
          <w:rFonts w:cstheme="minorHAnsi"/>
          <w:szCs w:val="24"/>
          <w:lang w:val="en-GB"/>
        </w:rPr>
        <w:t xml:space="preserve"> </w:t>
      </w:r>
      <w:r w:rsidR="00B256F5">
        <w:rPr>
          <w:rFonts w:cstheme="minorHAnsi"/>
          <w:szCs w:val="24"/>
          <w:lang w:val="en-GB"/>
        </w:rPr>
        <w:t>the idea being that any values fitted</w:t>
      </w:r>
      <w:r w:rsidR="002A01AB">
        <w:rPr>
          <w:rFonts w:cstheme="minorHAnsi"/>
          <w:szCs w:val="24"/>
          <w:lang w:val="en-GB"/>
        </w:rPr>
        <w:t xml:space="preserve"> for sieving coefficients and fct outside 0 and 1</w:t>
      </w:r>
      <w:r w:rsidR="00B256F5">
        <w:rPr>
          <w:rFonts w:cstheme="minorHAnsi"/>
          <w:szCs w:val="24"/>
          <w:lang w:val="en-GB"/>
        </w:rPr>
        <w:t xml:space="preserve"> can be automatically rejected due to physical implausibility.</w:t>
      </w:r>
      <w:r w:rsidR="005F7CC8" w:rsidRPr="00BE5362">
        <w:rPr>
          <w:rFonts w:cstheme="minorHAnsi"/>
          <w:szCs w:val="24"/>
          <w:lang w:val="en-GB"/>
        </w:rPr>
        <w:t xml:space="preserve"> </w:t>
      </w:r>
      <w:r w:rsidR="00C45D86">
        <w:rPr>
          <w:rFonts w:cstheme="minorHAnsi"/>
          <w:szCs w:val="24"/>
          <w:lang w:val="en-GB"/>
        </w:rPr>
        <w:t>The r</w:t>
      </w:r>
      <w:r w:rsidR="008543D5">
        <w:rPr>
          <w:rFonts w:cstheme="minorHAnsi"/>
          <w:szCs w:val="24"/>
          <w:lang w:val="en-GB"/>
        </w:rPr>
        <w:t>oot mean square error i</w:t>
      </w:r>
      <w:r w:rsidR="008218F9" w:rsidRPr="00BE5362">
        <w:rPr>
          <w:rFonts w:cstheme="minorHAnsi"/>
          <w:szCs w:val="24"/>
          <w:lang w:val="en-GB"/>
        </w:rPr>
        <w:t>s</w:t>
      </w:r>
      <w:r w:rsidR="005F7CC8" w:rsidRPr="00BE5362">
        <w:rPr>
          <w:rFonts w:cstheme="minorHAnsi"/>
          <w:szCs w:val="24"/>
          <w:lang w:val="en-GB"/>
        </w:rPr>
        <w:t xml:space="preserve">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2"/>
      </w:tblGrid>
      <w:tr w:rsidR="005F7CC8" w:rsidRPr="00BE5362" w14:paraId="043FF4C5" w14:textId="77777777" w:rsidTr="008218F9">
        <w:tc>
          <w:tcPr>
            <w:tcW w:w="8500" w:type="dxa"/>
            <w:vAlign w:val="center"/>
          </w:tcPr>
          <w:p w14:paraId="06B25875" w14:textId="168CFCAD" w:rsidR="005F7CC8" w:rsidRPr="00BE5362" w:rsidRDefault="009B68ED" w:rsidP="00B256F5">
            <w:pPr>
              <w:rPr>
                <w:rFonts w:cstheme="minorHAnsi"/>
                <w:szCs w:val="24"/>
                <w:lang w:val="en-GB"/>
              </w:rPr>
            </w:pPr>
            <m:oMathPara>
              <m:oMath>
                <m:r>
                  <w:rPr>
                    <w:rFonts w:ascii="Cambria Math" w:hAnsi="Cambria Math" w:cstheme="minorHAnsi"/>
                    <w:szCs w:val="24"/>
                    <w:lang w:val="en-GB"/>
                  </w:rPr>
                  <m:t xml:space="preserve">RMSE = </m:t>
                </m:r>
                <m:f>
                  <m:fPr>
                    <m:ctrlPr>
                      <w:rPr>
                        <w:rFonts w:ascii="Cambria Math" w:hAnsi="Cambria Math" w:cstheme="minorHAnsi"/>
                        <w:i/>
                        <w:szCs w:val="24"/>
                        <w:lang w:val="en-GB"/>
                      </w:rPr>
                    </m:ctrlPr>
                  </m:fPr>
                  <m:num>
                    <m:sSup>
                      <m:sSupPr>
                        <m:ctrlPr>
                          <w:rPr>
                            <w:rFonts w:ascii="Cambria Math" w:hAnsi="Cambria Math" w:cstheme="minorHAnsi"/>
                            <w:i/>
                            <w:szCs w:val="24"/>
                            <w:lang w:val="en-GB"/>
                          </w:rPr>
                        </m:ctrlPr>
                      </m:sSupPr>
                      <m:e>
                        <m:d>
                          <m:dPr>
                            <m:ctrlPr>
                              <w:rPr>
                                <w:rFonts w:ascii="Cambria Math" w:hAnsi="Cambria Math" w:cstheme="minorHAnsi"/>
                                <w:i/>
                                <w:szCs w:val="24"/>
                                <w:lang w:val="en-GB"/>
                              </w:rPr>
                            </m:ctrlPr>
                          </m:dPr>
                          <m:e>
                            <m:nary>
                              <m:naryPr>
                                <m:chr m:val="∑"/>
                                <m:limLoc m:val="undOvr"/>
                                <m:supHide m:val="1"/>
                                <m:ctrlPr>
                                  <w:rPr>
                                    <w:rFonts w:ascii="Cambria Math" w:hAnsi="Cambria Math" w:cstheme="minorHAnsi"/>
                                    <w:i/>
                                    <w:szCs w:val="24"/>
                                    <w:lang w:val="en-GB"/>
                                  </w:rPr>
                                </m:ctrlPr>
                              </m:naryPr>
                              <m:sub>
                                <m:r>
                                  <w:rPr>
                                    <w:rFonts w:ascii="Cambria Math" w:hAnsi="Cambria Math" w:cstheme="minorHAnsi"/>
                                    <w:szCs w:val="24"/>
                                    <w:lang w:val="en-GB"/>
                                  </w:rPr>
                                  <m:t>all solutes</m:t>
                                </m:r>
                              </m:sub>
                              <m:sup/>
                              <m:e>
                                <m:nary>
                                  <m:naryPr>
                                    <m:chr m:val="∑"/>
                                    <m:limLoc m:val="undOvr"/>
                                    <m:ctrlPr>
                                      <w:rPr>
                                        <w:rFonts w:ascii="Cambria Math" w:hAnsi="Cambria Math" w:cstheme="minorHAnsi"/>
                                        <w:i/>
                                        <w:szCs w:val="24"/>
                                        <w:lang w:val="en-GB"/>
                                      </w:rPr>
                                    </m:ctrlPr>
                                  </m:naryPr>
                                  <m:sub>
                                    <m:r>
                                      <w:rPr>
                                        <w:rFonts w:ascii="Cambria Math" w:hAnsi="Cambria Math" w:cstheme="minorHAnsi"/>
                                        <w:szCs w:val="24"/>
                                        <w:lang w:val="en-GB"/>
                                      </w:rPr>
                                      <m:t>t=0</m:t>
                                    </m:r>
                                  </m:sub>
                                  <m:sup>
                                    <m:r>
                                      <w:rPr>
                                        <w:rFonts w:ascii="Cambria Math" w:hAnsi="Cambria Math" w:cstheme="minorHAnsi"/>
                                        <w:szCs w:val="24"/>
                                        <w:lang w:val="en-GB"/>
                                      </w:rPr>
                                      <m:t>t=end</m:t>
                                    </m:r>
                                  </m:sup>
                                  <m:e>
                                    <m:sSup>
                                      <m:sSupPr>
                                        <m:ctrlPr>
                                          <w:rPr>
                                            <w:rFonts w:ascii="Cambria Math" w:hAnsi="Cambria Math" w:cstheme="minorHAnsi"/>
                                            <w:i/>
                                            <w:szCs w:val="24"/>
                                            <w:lang w:val="en-GB"/>
                                          </w:rPr>
                                        </m:ctrlPr>
                                      </m:sSupPr>
                                      <m:e>
                                        <m:sSub>
                                          <m:sSubPr>
                                            <m:ctrlPr>
                                              <w:rPr>
                                                <w:rFonts w:ascii="Cambria Math" w:hAnsi="Cambria Math" w:cstheme="minorHAnsi"/>
                                                <w:i/>
                                                <w:szCs w:val="24"/>
                                                <w:lang w:val="en-GB"/>
                                              </w:rPr>
                                            </m:ctrlPr>
                                          </m:sSubPr>
                                          <m:e>
                                            <m:r>
                                              <w:rPr>
                                                <w:rFonts w:ascii="Cambria Math" w:hAnsi="Cambria Math" w:cstheme="minorHAnsi"/>
                                                <w:szCs w:val="24"/>
                                                <w:lang w:val="en-GB"/>
                                              </w:rPr>
                                              <m:t>(c</m:t>
                                            </m:r>
                                          </m:e>
                                          <m:sub>
                                            <m:r>
                                              <w:rPr>
                                                <w:rFonts w:ascii="Cambria Math" w:hAnsi="Cambria Math" w:cstheme="minorHAnsi"/>
                                                <w:szCs w:val="24"/>
                                                <w:lang w:val="en-GB"/>
                                              </w:rPr>
                                              <m:t>d, predicted</m:t>
                                            </m:r>
                                          </m:sub>
                                        </m:sSub>
                                        <m:r>
                                          <w:rPr>
                                            <w:rFonts w:ascii="Cambria Math" w:hAnsi="Cambria Math" w:cstheme="minorHAnsi"/>
                                            <w:szCs w:val="24"/>
                                            <w:lang w:val="en-GB"/>
                                          </w:rPr>
                                          <m:t>-</m:t>
                                        </m:r>
                                        <m:sSub>
                                          <m:sSubPr>
                                            <m:ctrlPr>
                                              <w:rPr>
                                                <w:rFonts w:ascii="Cambria Math" w:hAnsi="Cambria Math" w:cstheme="minorHAnsi"/>
                                                <w:i/>
                                                <w:szCs w:val="24"/>
                                                <w:lang w:val="en-GB"/>
                                              </w:rPr>
                                            </m:ctrlPr>
                                          </m:sSubPr>
                                          <m:e>
                                            <m:r>
                                              <w:rPr>
                                                <w:rFonts w:ascii="Cambria Math" w:hAnsi="Cambria Math" w:cstheme="minorHAnsi"/>
                                                <w:szCs w:val="24"/>
                                                <w:lang w:val="en-GB"/>
                                              </w:rPr>
                                              <m:t>c</m:t>
                                            </m:r>
                                          </m:e>
                                          <m:sub>
                                            <m:r>
                                              <w:rPr>
                                                <w:rFonts w:ascii="Cambria Math" w:hAnsi="Cambria Math" w:cstheme="minorHAnsi"/>
                                                <w:szCs w:val="24"/>
                                                <w:lang w:val="en-GB"/>
                                              </w:rPr>
                                              <m:t>d,measured</m:t>
                                            </m:r>
                                          </m:sub>
                                        </m:sSub>
                                        <m:r>
                                          <w:rPr>
                                            <w:rFonts w:ascii="Cambria Math" w:hAnsi="Cambria Math" w:cstheme="minorHAnsi"/>
                                            <w:szCs w:val="24"/>
                                            <w:lang w:val="en-GB"/>
                                          </w:rPr>
                                          <m:t>)</m:t>
                                        </m:r>
                                      </m:e>
                                      <m:sup>
                                        <m:r>
                                          <w:rPr>
                                            <w:rFonts w:ascii="Cambria Math" w:hAnsi="Cambria Math" w:cstheme="minorHAnsi"/>
                                            <w:szCs w:val="24"/>
                                            <w:lang w:val="en-GB"/>
                                          </w:rPr>
                                          <m:t>2</m:t>
                                        </m:r>
                                      </m:sup>
                                    </m:sSup>
                                  </m:e>
                                </m:nary>
                              </m:e>
                            </m:nary>
                          </m:e>
                        </m:d>
                      </m:e>
                      <m:sup>
                        <m:r>
                          <w:rPr>
                            <w:rFonts w:ascii="Cambria Math" w:hAnsi="Cambria Math" w:cstheme="minorHAnsi"/>
                            <w:szCs w:val="24"/>
                            <w:lang w:val="en-GB"/>
                          </w:rPr>
                          <m:t>0.5</m:t>
                        </m:r>
                      </m:sup>
                    </m:sSup>
                  </m:num>
                  <m:den>
                    <m:r>
                      <w:rPr>
                        <w:rFonts w:ascii="Cambria Math" w:hAnsi="Cambria Math" w:cstheme="minorHAnsi"/>
                        <w:szCs w:val="24"/>
                        <w:lang w:val="en-GB"/>
                      </w:rPr>
                      <m:t>n</m:t>
                    </m:r>
                  </m:den>
                </m:f>
              </m:oMath>
            </m:oMathPara>
          </w:p>
        </w:tc>
        <w:bookmarkStart w:id="12" w:name="_Ref118892564"/>
        <w:tc>
          <w:tcPr>
            <w:tcW w:w="562" w:type="dxa"/>
            <w:vAlign w:val="center"/>
          </w:tcPr>
          <w:p w14:paraId="02F82213" w14:textId="25C659CF" w:rsidR="005F7CC8" w:rsidRPr="00BE5362" w:rsidRDefault="005F7CC8" w:rsidP="008218F9">
            <w:pPr>
              <w:pStyle w:val="Caption"/>
              <w:jc w:val="right"/>
              <w:rPr>
                <w:rFonts w:cstheme="minorHAnsi"/>
                <w:b w:val="0"/>
                <w:sz w:val="24"/>
                <w:szCs w:val="24"/>
                <w:lang w:val="en-GB"/>
              </w:rPr>
            </w:pPr>
            <w:r w:rsidRPr="00BE5362">
              <w:rPr>
                <w:rFonts w:cstheme="minorHAnsi"/>
                <w:b w:val="0"/>
                <w:sz w:val="24"/>
                <w:szCs w:val="24"/>
                <w:lang w:val="en-GB"/>
              </w:rPr>
              <w:fldChar w:fldCharType="begin"/>
            </w:r>
            <w:r w:rsidRPr="00BE5362">
              <w:rPr>
                <w:rFonts w:cstheme="minorHAnsi"/>
                <w:b w:val="0"/>
                <w:sz w:val="24"/>
                <w:szCs w:val="24"/>
                <w:lang w:val="en-GB"/>
              </w:rPr>
              <w:instrText xml:space="preserve"> STYLEREF 1 \s </w:instrText>
            </w:r>
            <w:r w:rsidRPr="00BE5362">
              <w:rPr>
                <w:rFonts w:cstheme="minorHAnsi"/>
                <w:b w:val="0"/>
                <w:sz w:val="24"/>
                <w:szCs w:val="24"/>
                <w:lang w:val="en-GB"/>
              </w:rPr>
              <w:fldChar w:fldCharType="separate"/>
            </w:r>
            <w:r w:rsidRPr="00BE5362">
              <w:rPr>
                <w:rFonts w:cstheme="minorHAnsi"/>
                <w:b w:val="0"/>
                <w:noProof/>
                <w:sz w:val="24"/>
                <w:szCs w:val="24"/>
                <w:lang w:val="en-GB"/>
              </w:rPr>
              <w:t>2</w:t>
            </w:r>
            <w:r w:rsidRPr="00BE5362">
              <w:rPr>
                <w:rFonts w:cstheme="minorHAnsi"/>
                <w:b w:val="0"/>
                <w:sz w:val="24"/>
                <w:szCs w:val="24"/>
                <w:lang w:val="en-GB"/>
              </w:rPr>
              <w:fldChar w:fldCharType="end"/>
            </w:r>
            <w:r w:rsidRPr="00BE5362">
              <w:rPr>
                <w:rFonts w:cstheme="minorHAnsi"/>
                <w:b w:val="0"/>
                <w:sz w:val="24"/>
                <w:szCs w:val="24"/>
                <w:lang w:val="en-GB"/>
              </w:rPr>
              <w:t>.</w:t>
            </w:r>
            <w:r w:rsidRPr="00BE5362">
              <w:rPr>
                <w:rFonts w:cstheme="minorHAnsi"/>
                <w:b w:val="0"/>
                <w:sz w:val="24"/>
                <w:szCs w:val="24"/>
                <w:lang w:val="en-GB"/>
              </w:rPr>
              <w:fldChar w:fldCharType="begin"/>
            </w:r>
            <w:r w:rsidRPr="00BE5362">
              <w:rPr>
                <w:rFonts w:cstheme="minorHAnsi"/>
                <w:b w:val="0"/>
                <w:sz w:val="24"/>
                <w:szCs w:val="24"/>
                <w:lang w:val="en-GB"/>
              </w:rPr>
              <w:instrText xml:space="preserve"> SEQ Equation \* ARABIC \s 1 </w:instrText>
            </w:r>
            <w:r w:rsidRPr="00BE5362">
              <w:rPr>
                <w:rFonts w:cstheme="minorHAnsi"/>
                <w:b w:val="0"/>
                <w:sz w:val="24"/>
                <w:szCs w:val="24"/>
                <w:lang w:val="en-GB"/>
              </w:rPr>
              <w:fldChar w:fldCharType="separate"/>
            </w:r>
            <w:r w:rsidR="00945B56">
              <w:rPr>
                <w:rFonts w:cstheme="minorHAnsi"/>
                <w:b w:val="0"/>
                <w:noProof/>
                <w:sz w:val="24"/>
                <w:szCs w:val="24"/>
                <w:lang w:val="en-GB"/>
              </w:rPr>
              <w:t>1</w:t>
            </w:r>
            <w:r w:rsidRPr="00BE5362">
              <w:rPr>
                <w:rFonts w:cstheme="minorHAnsi"/>
                <w:b w:val="0"/>
                <w:sz w:val="24"/>
                <w:szCs w:val="24"/>
                <w:lang w:val="en-GB"/>
              </w:rPr>
              <w:fldChar w:fldCharType="end"/>
            </w:r>
            <w:bookmarkEnd w:id="12"/>
          </w:p>
        </w:tc>
      </w:tr>
    </w:tbl>
    <w:p w14:paraId="2219D334" w14:textId="17AF55AC" w:rsidR="005F7CC8" w:rsidRDefault="005F7CC8" w:rsidP="00990964">
      <w:pPr>
        <w:rPr>
          <w:rFonts w:cstheme="minorHAnsi"/>
          <w:szCs w:val="24"/>
          <w:lang w:val="en-GB"/>
        </w:rPr>
      </w:pPr>
      <w:r w:rsidRPr="00BE5362">
        <w:rPr>
          <w:rFonts w:cstheme="minorHAnsi"/>
          <w:szCs w:val="24"/>
          <w:lang w:val="en-GB"/>
        </w:rPr>
        <w:t xml:space="preserve">where </w:t>
      </w:r>
      <m:oMath>
        <m:sSub>
          <m:sSubPr>
            <m:ctrlPr>
              <w:rPr>
                <w:rFonts w:ascii="Cambria Math" w:hAnsi="Cambria Math" w:cstheme="minorHAnsi"/>
                <w:i/>
                <w:szCs w:val="24"/>
                <w:lang w:val="en-GB"/>
              </w:rPr>
            </m:ctrlPr>
          </m:sSubPr>
          <m:e>
            <m:r>
              <w:rPr>
                <w:rFonts w:ascii="Cambria Math" w:hAnsi="Cambria Math" w:cstheme="minorHAnsi"/>
                <w:szCs w:val="24"/>
                <w:lang w:val="en-GB"/>
              </w:rPr>
              <m:t>c</m:t>
            </m:r>
          </m:e>
          <m:sub>
            <m:r>
              <w:rPr>
                <w:rFonts w:ascii="Cambria Math" w:hAnsi="Cambria Math" w:cstheme="minorHAnsi"/>
                <w:szCs w:val="24"/>
                <w:lang w:val="en-GB"/>
              </w:rPr>
              <m:t>d, predicted</m:t>
            </m:r>
          </m:sub>
        </m:sSub>
      </m:oMath>
      <w:r w:rsidRPr="00BE5362">
        <w:rPr>
          <w:rFonts w:cstheme="minorHAnsi"/>
          <w:szCs w:val="24"/>
          <w:lang w:val="en-GB"/>
        </w:rPr>
        <w:t xml:space="preserve"> and </w:t>
      </w:r>
      <m:oMath>
        <m:sSub>
          <m:sSubPr>
            <m:ctrlPr>
              <w:rPr>
                <w:rFonts w:ascii="Cambria Math" w:hAnsi="Cambria Math" w:cstheme="minorHAnsi"/>
                <w:i/>
                <w:szCs w:val="24"/>
                <w:lang w:val="en-GB"/>
              </w:rPr>
            </m:ctrlPr>
          </m:sSubPr>
          <m:e>
            <m:r>
              <w:rPr>
                <w:rFonts w:ascii="Cambria Math" w:hAnsi="Cambria Math" w:cstheme="minorHAnsi"/>
                <w:szCs w:val="24"/>
                <w:lang w:val="en-GB"/>
              </w:rPr>
              <m:t>c</m:t>
            </m:r>
          </m:e>
          <m:sub>
            <m:r>
              <w:rPr>
                <w:rFonts w:ascii="Cambria Math" w:hAnsi="Cambria Math" w:cstheme="minorHAnsi"/>
                <w:szCs w:val="24"/>
                <w:lang w:val="en-GB"/>
              </w:rPr>
              <m:t>d,measured</m:t>
            </m:r>
          </m:sub>
        </m:sSub>
      </m:oMath>
      <w:r w:rsidRPr="00BE5362">
        <w:rPr>
          <w:rFonts w:cstheme="minorHAnsi"/>
          <w:szCs w:val="24"/>
          <w:lang w:val="en-GB"/>
        </w:rPr>
        <w:t xml:space="preserve"> are the predicted and </w:t>
      </w:r>
      <w:commentRangeStart w:id="13"/>
      <w:commentRangeStart w:id="14"/>
      <w:commentRangeStart w:id="15"/>
      <w:commentRangeStart w:id="16"/>
      <w:r w:rsidRPr="00BE5362">
        <w:rPr>
          <w:rFonts w:cstheme="minorHAnsi"/>
          <w:szCs w:val="24"/>
          <w:lang w:val="en-GB"/>
        </w:rPr>
        <w:t xml:space="preserve">measured dialysate concentrations </w:t>
      </w:r>
      <w:commentRangeEnd w:id="13"/>
      <w:r w:rsidR="008928AF">
        <w:rPr>
          <w:rStyle w:val="CommentReference"/>
        </w:rPr>
        <w:commentReference w:id="13"/>
      </w:r>
      <w:commentRangeEnd w:id="14"/>
      <w:r w:rsidR="00B256F5">
        <w:rPr>
          <w:rStyle w:val="CommentReference"/>
        </w:rPr>
        <w:commentReference w:id="14"/>
      </w:r>
      <w:commentRangeEnd w:id="15"/>
      <w:r w:rsidR="00AE63D3">
        <w:rPr>
          <w:rStyle w:val="CommentReference"/>
        </w:rPr>
        <w:commentReference w:id="15"/>
      </w:r>
      <w:commentRangeEnd w:id="16"/>
      <w:r w:rsidR="002A01AB">
        <w:rPr>
          <w:rStyle w:val="CommentReference"/>
        </w:rPr>
        <w:commentReference w:id="16"/>
      </w:r>
      <w:r w:rsidRPr="00BE5362">
        <w:rPr>
          <w:rFonts w:cstheme="minorHAnsi"/>
          <w:szCs w:val="24"/>
          <w:lang w:val="en-GB"/>
        </w:rPr>
        <w:t xml:space="preserve">respectively and </w:t>
      </w:r>
      <m:oMath>
        <m:r>
          <w:rPr>
            <w:rFonts w:ascii="Cambria Math" w:hAnsi="Cambria Math" w:cstheme="minorHAnsi"/>
            <w:szCs w:val="24"/>
            <w:lang w:val="en-GB"/>
          </w:rPr>
          <m:t>n</m:t>
        </m:r>
      </m:oMath>
      <w:r w:rsidRPr="00BE5362">
        <w:rPr>
          <w:rFonts w:cstheme="minorHAnsi"/>
          <w:szCs w:val="24"/>
          <w:lang w:val="en-GB"/>
        </w:rPr>
        <w:t xml:space="preserve"> is the number of time points.</w:t>
      </w:r>
      <w:r w:rsidR="008218F9" w:rsidRPr="00BE5362">
        <w:rPr>
          <w:rFonts w:cstheme="minorHAnsi"/>
          <w:szCs w:val="24"/>
          <w:lang w:val="en-GB"/>
        </w:rPr>
        <w:t xml:space="preserve"> </w:t>
      </w:r>
      <w:r w:rsidR="00B256F5">
        <w:rPr>
          <w:rFonts w:cstheme="minorHAnsi"/>
          <w:szCs w:val="24"/>
          <w:lang w:val="en-GB"/>
        </w:rPr>
        <w:t xml:space="preserve">In this work, the end time is 240 minutes. </w:t>
      </w:r>
      <w:r w:rsidR="008218F9" w:rsidRPr="00BE5362">
        <w:rPr>
          <w:rFonts w:cstheme="minorHAnsi"/>
          <w:szCs w:val="24"/>
          <w:lang w:val="en-GB"/>
        </w:rPr>
        <w:t>T</w:t>
      </w:r>
      <w:r w:rsidRPr="00BE5362">
        <w:rPr>
          <w:rFonts w:cstheme="minorHAnsi"/>
          <w:szCs w:val="24"/>
          <w:lang w:val="en-GB"/>
        </w:rPr>
        <w:t xml:space="preserve">he </w:t>
      </w:r>
      <w:r w:rsidR="008218F9" w:rsidRPr="00BE5362">
        <w:rPr>
          <w:rFonts w:cstheme="minorHAnsi"/>
          <w:szCs w:val="24"/>
          <w:lang w:val="en-GB"/>
        </w:rPr>
        <w:t>model</w:t>
      </w:r>
      <w:r w:rsidRPr="00BE5362">
        <w:rPr>
          <w:rFonts w:cstheme="minorHAnsi"/>
          <w:szCs w:val="24"/>
          <w:lang w:val="en-GB"/>
        </w:rPr>
        <w:t xml:space="preserve"> with the lowest RMSE</w:t>
      </w:r>
      <w:r w:rsidR="002A01AB">
        <w:rPr>
          <w:rFonts w:cstheme="minorHAnsi"/>
          <w:szCs w:val="24"/>
          <w:lang w:val="en-GB"/>
        </w:rPr>
        <w:t xml:space="preserve"> for all three outputs (figure 2)</w:t>
      </w:r>
      <w:r w:rsidR="008218F9" w:rsidRPr="00BE5362">
        <w:rPr>
          <w:rFonts w:cstheme="minorHAnsi"/>
          <w:szCs w:val="24"/>
          <w:lang w:val="en-GB"/>
        </w:rPr>
        <w:t xml:space="preserve"> and</w:t>
      </w:r>
      <w:r w:rsidR="00B256F5">
        <w:rPr>
          <w:rFonts w:cstheme="minorHAnsi"/>
          <w:szCs w:val="24"/>
          <w:lang w:val="en-GB"/>
        </w:rPr>
        <w:t xml:space="preserve"> fitted</w:t>
      </w:r>
      <w:r w:rsidR="008218F9" w:rsidRPr="00BE5362">
        <w:rPr>
          <w:rFonts w:cstheme="minorHAnsi"/>
          <w:szCs w:val="24"/>
          <w:lang w:val="en-GB"/>
        </w:rPr>
        <w:t xml:space="preserve"> MTAC within physiological </w:t>
      </w:r>
      <w:commentRangeStart w:id="17"/>
      <w:commentRangeStart w:id="18"/>
      <w:r w:rsidR="008218F9" w:rsidRPr="00BE5362">
        <w:rPr>
          <w:rFonts w:cstheme="minorHAnsi"/>
          <w:szCs w:val="24"/>
          <w:lang w:val="en-GB"/>
        </w:rPr>
        <w:t>boundaries</w:t>
      </w:r>
      <w:r w:rsidRPr="00BE5362">
        <w:rPr>
          <w:rFonts w:cstheme="minorHAnsi"/>
          <w:szCs w:val="24"/>
          <w:lang w:val="en-GB"/>
        </w:rPr>
        <w:t xml:space="preserve"> </w:t>
      </w:r>
      <w:commentRangeEnd w:id="17"/>
      <w:r w:rsidR="009E3D2A">
        <w:rPr>
          <w:rStyle w:val="CommentReference"/>
        </w:rPr>
        <w:commentReference w:id="17"/>
      </w:r>
      <w:commentRangeEnd w:id="18"/>
      <w:r w:rsidR="00B256F5">
        <w:rPr>
          <w:rStyle w:val="CommentReference"/>
        </w:rPr>
        <w:commentReference w:id="18"/>
      </w:r>
      <w:r w:rsidRPr="00BE5362">
        <w:rPr>
          <w:rFonts w:cstheme="minorHAnsi"/>
          <w:szCs w:val="24"/>
          <w:lang w:val="en-GB"/>
        </w:rPr>
        <w:t>is chosen as the best</w:t>
      </w:r>
      <w:r w:rsidR="009E3D2A">
        <w:rPr>
          <w:rFonts w:cstheme="minorHAnsi"/>
          <w:szCs w:val="24"/>
          <w:lang w:val="en-GB"/>
        </w:rPr>
        <w:t xml:space="preserve"> performing model for this dataset</w:t>
      </w:r>
      <w:r w:rsidRPr="00BE5362">
        <w:rPr>
          <w:rFonts w:cstheme="minorHAnsi"/>
          <w:szCs w:val="24"/>
          <w:lang w:val="en-GB"/>
        </w:rPr>
        <w:t>.</w:t>
      </w:r>
    </w:p>
    <w:p w14:paraId="560C3503" w14:textId="7D5BEF75" w:rsidR="00071300" w:rsidRPr="00F6225D" w:rsidRDefault="00071300" w:rsidP="00990964">
      <w:pPr>
        <w:rPr>
          <w:rFonts w:cstheme="minorHAnsi"/>
          <w:szCs w:val="24"/>
          <w:lang w:val="en-GB"/>
        </w:rPr>
      </w:pPr>
      <w:r w:rsidRPr="00BE5362">
        <w:rPr>
          <w:rFonts w:cstheme="minorHAnsi"/>
          <w:szCs w:val="24"/>
          <w:lang w:val="en-GB" w:eastAsia="en-GB"/>
        </w:rPr>
        <w:t xml:space="preserve">All </w:t>
      </w:r>
      <w:r>
        <w:rPr>
          <w:rFonts w:cstheme="minorHAnsi"/>
          <w:szCs w:val="24"/>
          <w:lang w:val="en-GB" w:eastAsia="en-GB"/>
        </w:rPr>
        <w:t>calculations</w:t>
      </w:r>
      <w:r w:rsidRPr="00BE5362">
        <w:rPr>
          <w:rFonts w:cstheme="minorHAnsi"/>
          <w:szCs w:val="24"/>
          <w:lang w:val="en-GB" w:eastAsia="en-GB"/>
        </w:rPr>
        <w:t xml:space="preserve"> are performed on a remote HPZ820 Workstation with 2x Intel Xeon E5 2.80 GHz CPU (20 physical, 40 logical cores), 128 GB RAM, NVIDIA Quadro K2000 2GB.</w:t>
      </w:r>
    </w:p>
    <w:p w14:paraId="01F4BD35" w14:textId="0981CD37" w:rsidR="000F0C68" w:rsidRPr="00945B56" w:rsidRDefault="00297D4C" w:rsidP="00945B56">
      <w:pPr>
        <w:pStyle w:val="Heading2"/>
        <w:numPr>
          <w:ilvl w:val="1"/>
          <w:numId w:val="3"/>
        </w:numPr>
        <w:ind w:left="284" w:hanging="284"/>
        <w:rPr>
          <w:b w:val="0"/>
          <w:sz w:val="24"/>
          <w:szCs w:val="24"/>
          <w:lang w:val="en-US"/>
        </w:rPr>
      </w:pPr>
      <w:r w:rsidRPr="00945B56">
        <w:rPr>
          <w:b w:val="0"/>
          <w:sz w:val="24"/>
          <w:szCs w:val="24"/>
          <w:lang w:val="en-US"/>
        </w:rPr>
        <w:t>Training and test data set</w:t>
      </w:r>
      <w:r w:rsidR="00F42A08" w:rsidRPr="00945B56">
        <w:rPr>
          <w:b w:val="0"/>
          <w:sz w:val="24"/>
          <w:szCs w:val="24"/>
          <w:lang w:val="en-US"/>
        </w:rPr>
        <w:t xml:space="preserve"> </w:t>
      </w:r>
    </w:p>
    <w:p w14:paraId="3E68405A" w14:textId="373EBCDD" w:rsidR="008218F9" w:rsidRPr="00BE5362" w:rsidRDefault="008218F9" w:rsidP="00297D4C">
      <w:pPr>
        <w:rPr>
          <w:szCs w:val="24"/>
          <w:lang w:val="en-US"/>
        </w:rPr>
      </w:pPr>
      <w:r w:rsidRPr="00BE5362">
        <w:rPr>
          <w:szCs w:val="24"/>
          <w:lang w:val="en-US"/>
        </w:rPr>
        <w:t xml:space="preserve">In order to train </w:t>
      </w:r>
      <w:r w:rsidR="007C7205">
        <w:rPr>
          <w:szCs w:val="24"/>
          <w:lang w:val="en-US"/>
        </w:rPr>
        <w:t xml:space="preserve">the nine </w:t>
      </w:r>
      <w:r w:rsidRPr="00BE5362">
        <w:rPr>
          <w:szCs w:val="24"/>
          <w:lang w:val="en-US"/>
        </w:rPr>
        <w:t>models</w:t>
      </w:r>
      <w:r w:rsidR="007C7205">
        <w:rPr>
          <w:szCs w:val="24"/>
          <w:lang w:val="en-US"/>
        </w:rPr>
        <w:t xml:space="preserve"> (see Table 1)</w:t>
      </w:r>
      <w:r w:rsidRPr="00BE5362">
        <w:rPr>
          <w:szCs w:val="24"/>
          <w:lang w:val="en-US"/>
        </w:rPr>
        <w:t xml:space="preserve">, </w:t>
      </w:r>
      <w:r w:rsidR="00E75554">
        <w:rPr>
          <w:szCs w:val="24"/>
          <w:lang w:val="en-US"/>
        </w:rPr>
        <w:t xml:space="preserve">the </w:t>
      </w:r>
      <w:r w:rsidRPr="00BE5362">
        <w:rPr>
          <w:szCs w:val="24"/>
          <w:lang w:val="en-US"/>
        </w:rPr>
        <w:t xml:space="preserve">data is split into training and test data. </w:t>
      </w:r>
      <w:r w:rsidR="00E75554">
        <w:rPr>
          <w:szCs w:val="24"/>
          <w:lang w:val="en-US"/>
        </w:rPr>
        <w:t>The t</w:t>
      </w:r>
      <w:r w:rsidRPr="00BE5362">
        <w:rPr>
          <w:szCs w:val="24"/>
          <w:lang w:val="en-US"/>
        </w:rPr>
        <w:t xml:space="preserve">raining sets help to estimate </w:t>
      </w:r>
      <w:r w:rsidR="00E75554">
        <w:rPr>
          <w:szCs w:val="24"/>
          <w:lang w:val="en-US"/>
        </w:rPr>
        <w:t xml:space="preserve">the </w:t>
      </w:r>
      <w:r w:rsidRPr="00BE5362">
        <w:rPr>
          <w:szCs w:val="24"/>
          <w:lang w:val="en-US"/>
        </w:rPr>
        <w:t>parameters</w:t>
      </w:r>
      <w:r w:rsidR="00E75554">
        <w:rPr>
          <w:szCs w:val="24"/>
          <w:lang w:val="en-US"/>
        </w:rPr>
        <w:t xml:space="preserve"> (here: MTAC, fct, L and SiCo)</w:t>
      </w:r>
      <w:r w:rsidRPr="00BE5362">
        <w:rPr>
          <w:szCs w:val="24"/>
          <w:lang w:val="en-US"/>
        </w:rPr>
        <w:t xml:space="preserve"> and then the testing set is used to check the accuracy of the model</w:t>
      </w:r>
      <w:r w:rsidR="00E75554">
        <w:rPr>
          <w:szCs w:val="24"/>
          <w:lang w:val="en-US"/>
        </w:rPr>
        <w:t xml:space="preserve"> predictions</w:t>
      </w:r>
      <w:r w:rsidRPr="00BE5362">
        <w:rPr>
          <w:szCs w:val="24"/>
          <w:lang w:val="en-US"/>
        </w:rPr>
        <w:t xml:space="preserve">. </w:t>
      </w:r>
    </w:p>
    <w:p w14:paraId="3BD3266B" w14:textId="62AC1D27" w:rsidR="00297D4C" w:rsidRDefault="00297D4C" w:rsidP="00297D4C">
      <w:pPr>
        <w:rPr>
          <w:rFonts w:cstheme="minorHAnsi"/>
          <w:szCs w:val="24"/>
          <w:lang w:val="en-US"/>
        </w:rPr>
      </w:pPr>
      <w:r w:rsidRPr="00BE5362">
        <w:rPr>
          <w:rFonts w:cstheme="minorHAnsi"/>
          <w:szCs w:val="24"/>
          <w:lang w:val="en-US"/>
        </w:rPr>
        <w:t xml:space="preserve">From our </w:t>
      </w:r>
      <w:r w:rsidR="00A30BA0" w:rsidRPr="00BE5362">
        <w:rPr>
          <w:rFonts w:cstheme="minorHAnsi"/>
          <w:szCs w:val="24"/>
          <w:lang w:val="en-US"/>
        </w:rPr>
        <w:t xml:space="preserve">pig </w:t>
      </w:r>
      <w:r w:rsidRPr="00BE5362">
        <w:rPr>
          <w:rFonts w:cstheme="minorHAnsi"/>
          <w:szCs w:val="24"/>
          <w:lang w:val="en-US"/>
        </w:rPr>
        <w:t xml:space="preserve">data, </w:t>
      </w:r>
      <w:r w:rsidR="00EE05DA" w:rsidRPr="00BE5362">
        <w:rPr>
          <w:rFonts w:cstheme="minorHAnsi"/>
          <w:szCs w:val="24"/>
          <w:lang w:val="en-US"/>
        </w:rPr>
        <w:t xml:space="preserve">we have isolated 16 sessions of one pig. The pig underwent sessions of 4 hours each. In </w:t>
      </w:r>
      <w:r w:rsidR="007D09A8">
        <w:rPr>
          <w:rFonts w:cstheme="minorHAnsi"/>
          <w:szCs w:val="24"/>
          <w:lang w:val="en-US"/>
        </w:rPr>
        <w:t>five</w:t>
      </w:r>
      <w:r w:rsidR="00EE05DA" w:rsidRPr="00BE5362">
        <w:rPr>
          <w:rFonts w:cstheme="minorHAnsi"/>
          <w:szCs w:val="24"/>
          <w:lang w:val="en-US"/>
        </w:rPr>
        <w:t xml:space="preserve"> cases, the pig underwent two sessions one after the other. For each session, residual volume, initial and drain volume </w:t>
      </w:r>
      <w:r w:rsidR="008543D5">
        <w:rPr>
          <w:rFonts w:cstheme="minorHAnsi"/>
          <w:szCs w:val="24"/>
          <w:lang w:val="en-US"/>
        </w:rPr>
        <w:t>is</w:t>
      </w:r>
      <w:r w:rsidR="00EE05DA" w:rsidRPr="00BE5362">
        <w:rPr>
          <w:rFonts w:cstheme="minorHAnsi"/>
          <w:szCs w:val="24"/>
          <w:lang w:val="en-US"/>
        </w:rPr>
        <w:t xml:space="preserve"> noted. The dialysate</w:t>
      </w:r>
      <w:ins w:id="19" w:author="Swapnasrita, Sangita (MERLN)" w:date="2023-04-04T21:14:00Z">
        <w:r w:rsidR="008F6B4C">
          <w:rPr>
            <w:rFonts w:cstheme="minorHAnsi"/>
            <w:szCs w:val="24"/>
            <w:lang w:val="en-US"/>
          </w:rPr>
          <w:t xml:space="preserve"> </w:t>
        </w:r>
      </w:ins>
      <w:r w:rsidR="008F6B4C">
        <w:rPr>
          <w:rFonts w:cstheme="minorHAnsi"/>
          <w:szCs w:val="24"/>
          <w:lang w:val="en-US"/>
        </w:rPr>
        <w:t>solute</w:t>
      </w:r>
      <w:r w:rsidR="00EE05DA" w:rsidRPr="00BE5362">
        <w:rPr>
          <w:rFonts w:cstheme="minorHAnsi"/>
          <w:szCs w:val="24"/>
          <w:lang w:val="en-US"/>
        </w:rPr>
        <w:t xml:space="preserve"> concentration</w:t>
      </w:r>
      <w:r w:rsidR="00AE63D3">
        <w:rPr>
          <w:rFonts w:cstheme="minorHAnsi"/>
          <w:szCs w:val="24"/>
          <w:lang w:val="en-US"/>
        </w:rPr>
        <w:t>s</w:t>
      </w:r>
      <w:r w:rsidR="008F6B4C">
        <w:rPr>
          <w:rFonts w:cstheme="minorHAnsi"/>
          <w:szCs w:val="24"/>
          <w:lang w:val="en-US"/>
        </w:rPr>
        <w:t xml:space="preserve"> (urea, creatinine, sodium, phosphate, glucose and potassium)</w:t>
      </w:r>
      <w:r w:rsidR="00EE05DA" w:rsidRPr="00BE5362">
        <w:rPr>
          <w:rFonts w:cstheme="minorHAnsi"/>
          <w:szCs w:val="24"/>
          <w:lang w:val="en-US"/>
        </w:rPr>
        <w:t xml:space="preserve"> </w:t>
      </w:r>
      <w:r w:rsidR="00AE63D3" w:rsidRPr="00285365">
        <w:rPr>
          <w:rFonts w:cstheme="minorHAnsi"/>
          <w:szCs w:val="24"/>
          <w:lang w:val="en-US"/>
        </w:rPr>
        <w:t>are</w:t>
      </w:r>
      <w:r w:rsidR="00EE05DA" w:rsidRPr="00BE5362">
        <w:rPr>
          <w:rFonts w:cstheme="minorHAnsi"/>
          <w:szCs w:val="24"/>
          <w:lang w:val="en-US"/>
        </w:rPr>
        <w:t xml:space="preserve"> measured at </w:t>
      </w:r>
      <w:r w:rsidR="007D09A8">
        <w:rPr>
          <w:rFonts w:cstheme="minorHAnsi"/>
          <w:szCs w:val="24"/>
          <w:lang w:val="en-US"/>
        </w:rPr>
        <w:t>eight</w:t>
      </w:r>
      <w:r w:rsidR="00EE05DA" w:rsidRPr="00BE5362">
        <w:rPr>
          <w:rFonts w:cstheme="minorHAnsi"/>
          <w:szCs w:val="24"/>
          <w:lang w:val="en-US"/>
        </w:rPr>
        <w:t xml:space="preserve"> time points (0, 10, 20, 30, 60, 120, 180, 240</w:t>
      </w:r>
      <w:r w:rsidR="00A30BA0" w:rsidRPr="00BE5362">
        <w:rPr>
          <w:rFonts w:cstheme="minorHAnsi"/>
          <w:szCs w:val="24"/>
          <w:lang w:val="en-US"/>
        </w:rPr>
        <w:t xml:space="preserve"> min</w:t>
      </w:r>
      <w:r w:rsidR="00EE05DA" w:rsidRPr="00BE5362">
        <w:rPr>
          <w:rFonts w:cstheme="minorHAnsi"/>
          <w:szCs w:val="24"/>
          <w:lang w:val="en-US"/>
        </w:rPr>
        <w:t xml:space="preserve">) by sampling </w:t>
      </w:r>
      <w:r w:rsidR="00211DE7" w:rsidRPr="00BE5362">
        <w:rPr>
          <w:rFonts w:cstheme="minorHAnsi"/>
          <w:szCs w:val="24"/>
          <w:lang w:val="en-US"/>
        </w:rPr>
        <w:t xml:space="preserve">an </w:t>
      </w:r>
      <w:r w:rsidR="00EE05DA" w:rsidRPr="00BE5362">
        <w:rPr>
          <w:rFonts w:cstheme="minorHAnsi"/>
          <w:szCs w:val="24"/>
          <w:lang w:val="en-US"/>
        </w:rPr>
        <w:t xml:space="preserve">as small as possible </w:t>
      </w:r>
      <w:r w:rsidR="00211DE7" w:rsidRPr="00BE5362">
        <w:rPr>
          <w:rFonts w:cstheme="minorHAnsi"/>
          <w:szCs w:val="24"/>
          <w:lang w:val="en-US"/>
        </w:rPr>
        <w:t xml:space="preserve">volume </w:t>
      </w:r>
      <w:r w:rsidR="00EE05DA" w:rsidRPr="00BE5362">
        <w:rPr>
          <w:rFonts w:cstheme="minorHAnsi"/>
          <w:szCs w:val="24"/>
          <w:lang w:val="en-US"/>
        </w:rPr>
        <w:t>(ranging between 3-6 mL per sample).</w:t>
      </w:r>
      <w:r w:rsidR="00B63E7B" w:rsidRPr="00BE5362">
        <w:rPr>
          <w:rFonts w:cstheme="minorHAnsi"/>
          <w:szCs w:val="24"/>
          <w:lang w:val="en-US"/>
        </w:rPr>
        <w:t xml:space="preserve"> To avoid overfitting of the models, w</w:t>
      </w:r>
      <w:r w:rsidR="00EE05DA" w:rsidRPr="00BE5362">
        <w:rPr>
          <w:rFonts w:cstheme="minorHAnsi"/>
          <w:szCs w:val="24"/>
          <w:lang w:val="en-US"/>
        </w:rPr>
        <w:t xml:space="preserve">e split the </w:t>
      </w:r>
      <w:r w:rsidR="00912EA0" w:rsidRPr="00BE5362">
        <w:rPr>
          <w:rFonts w:cstheme="minorHAnsi"/>
          <w:szCs w:val="24"/>
          <w:lang w:val="en-US"/>
        </w:rPr>
        <w:t>11 first sessions into test</w:t>
      </w:r>
      <w:r w:rsidR="00A64BE2" w:rsidRPr="00BE5362">
        <w:rPr>
          <w:rFonts w:cstheme="minorHAnsi"/>
          <w:szCs w:val="24"/>
          <w:lang w:val="en-US"/>
        </w:rPr>
        <w:t xml:space="preserve"> (</w:t>
      </w:r>
      <w:r w:rsidR="00A64BE2" w:rsidRPr="00BE5362">
        <w:rPr>
          <w:rFonts w:cstheme="minorHAnsi"/>
          <w:i/>
          <w:szCs w:val="24"/>
          <w:lang w:val="en-US"/>
        </w:rPr>
        <w:t>yellow</w:t>
      </w:r>
      <w:r w:rsidR="00A64BE2" w:rsidRPr="00BE5362">
        <w:rPr>
          <w:rFonts w:cstheme="minorHAnsi"/>
          <w:szCs w:val="24"/>
          <w:lang w:val="en-US"/>
        </w:rPr>
        <w:t>, fig. 2)</w:t>
      </w:r>
      <w:r w:rsidR="00912EA0" w:rsidRPr="00BE5362">
        <w:rPr>
          <w:rFonts w:cstheme="minorHAnsi"/>
          <w:szCs w:val="24"/>
          <w:lang w:val="en-US"/>
        </w:rPr>
        <w:t xml:space="preserve"> and training data sets</w:t>
      </w:r>
      <w:r w:rsidR="00A64BE2" w:rsidRPr="00BE5362">
        <w:rPr>
          <w:rFonts w:cstheme="minorHAnsi"/>
          <w:szCs w:val="24"/>
          <w:lang w:val="en-US"/>
        </w:rPr>
        <w:t xml:space="preserve"> (</w:t>
      </w:r>
      <w:r w:rsidR="00A64BE2" w:rsidRPr="00BE5362">
        <w:rPr>
          <w:rFonts w:cstheme="minorHAnsi"/>
          <w:i/>
          <w:szCs w:val="24"/>
          <w:lang w:val="en-US"/>
        </w:rPr>
        <w:t>orange,</w:t>
      </w:r>
      <w:r w:rsidR="00A64BE2" w:rsidRPr="00BE5362">
        <w:rPr>
          <w:rFonts w:cstheme="minorHAnsi"/>
          <w:szCs w:val="24"/>
          <w:lang w:val="en-US"/>
        </w:rPr>
        <w:t xml:space="preserve"> fig. 2)</w:t>
      </w:r>
      <w:r w:rsidR="00912EA0" w:rsidRPr="00BE5362">
        <w:rPr>
          <w:rFonts w:cstheme="minorHAnsi"/>
          <w:szCs w:val="24"/>
          <w:lang w:val="en-US"/>
        </w:rPr>
        <w:t xml:space="preserve">. </w:t>
      </w:r>
      <w:r w:rsidR="00CE5AA9" w:rsidRPr="00BE5362">
        <w:rPr>
          <w:rFonts w:cstheme="minorHAnsi"/>
          <w:szCs w:val="24"/>
          <w:lang w:val="en-US"/>
        </w:rPr>
        <w:t xml:space="preserve">We randomly chose </w:t>
      </w:r>
      <m:oMath>
        <m:r>
          <w:rPr>
            <w:rFonts w:ascii="Cambria Math" w:hAnsi="Cambria Math" w:cstheme="minorHAnsi"/>
            <w:szCs w:val="24"/>
            <w:lang w:val="en-US"/>
          </w:rPr>
          <m:t>x</m:t>
        </m:r>
      </m:oMath>
      <w:r w:rsidR="00CE5AA9" w:rsidRPr="00BE5362">
        <w:rPr>
          <w:rFonts w:cstheme="minorHAnsi"/>
          <w:szCs w:val="24"/>
          <w:lang w:val="en-US"/>
        </w:rPr>
        <w:t xml:space="preserve"> training data sets and the other data sets were automatically the test data sets for that iteration. </w:t>
      </w:r>
      <w:r w:rsidR="004D42A1" w:rsidRPr="00BE5362">
        <w:rPr>
          <w:rFonts w:cstheme="minorHAnsi"/>
          <w:szCs w:val="24"/>
          <w:lang w:val="en-US"/>
        </w:rPr>
        <w:t xml:space="preserve">The training:test split </w:t>
      </w:r>
      <w:r w:rsidR="008543D5">
        <w:rPr>
          <w:rFonts w:cstheme="minorHAnsi"/>
          <w:szCs w:val="24"/>
          <w:lang w:val="en-US"/>
        </w:rPr>
        <w:t>is</w:t>
      </w:r>
      <w:r w:rsidR="004D42A1" w:rsidRPr="00BE5362">
        <w:rPr>
          <w:rFonts w:cstheme="minorHAnsi"/>
          <w:szCs w:val="24"/>
          <w:lang w:val="en-US"/>
        </w:rPr>
        <w:t xml:space="preserve"> 6:5 and 7:4</w:t>
      </w:r>
      <w:r w:rsidR="008218F9" w:rsidRPr="00BE5362">
        <w:rPr>
          <w:rFonts w:cstheme="minorHAnsi"/>
          <w:szCs w:val="24"/>
          <w:lang w:val="en-US"/>
        </w:rPr>
        <w:t xml:space="preserve"> (to avoid overfitting </w:t>
      </w:r>
      <w:r w:rsidR="007D09A8">
        <w:rPr>
          <w:rFonts w:cstheme="minorHAnsi"/>
          <w:szCs w:val="24"/>
          <w:lang w:val="en-US"/>
        </w:rPr>
        <w:t xml:space="preserve">when the training set is too big </w:t>
      </w:r>
      <w:r w:rsidR="008218F9" w:rsidRPr="00BE5362">
        <w:rPr>
          <w:rFonts w:cstheme="minorHAnsi"/>
          <w:szCs w:val="24"/>
          <w:lang w:val="en-US"/>
        </w:rPr>
        <w:t>or underfitting</w:t>
      </w:r>
      <w:r w:rsidR="007D09A8">
        <w:rPr>
          <w:rFonts w:cstheme="minorHAnsi"/>
          <w:szCs w:val="24"/>
          <w:lang w:val="en-US"/>
        </w:rPr>
        <w:t xml:space="preserve"> when the training set is too small</w:t>
      </w:r>
      <w:r w:rsidR="008218F9" w:rsidRPr="00BE5362">
        <w:rPr>
          <w:rFonts w:cstheme="minorHAnsi"/>
          <w:szCs w:val="24"/>
          <w:lang w:val="en-US"/>
        </w:rPr>
        <w:t>)</w:t>
      </w:r>
      <w:r w:rsidR="004D42A1" w:rsidRPr="00BE5362">
        <w:rPr>
          <w:rFonts w:cstheme="minorHAnsi"/>
          <w:szCs w:val="24"/>
          <w:lang w:val="en-US"/>
        </w:rPr>
        <w:t xml:space="preserve">. </w:t>
      </w:r>
      <w:r w:rsidR="00CE5AA9" w:rsidRPr="00BE5362">
        <w:rPr>
          <w:rFonts w:cstheme="minorHAnsi"/>
          <w:szCs w:val="24"/>
          <w:lang w:val="en-US"/>
        </w:rPr>
        <w:t xml:space="preserve">For all the training data sets, </w:t>
      </w:r>
      <w:r w:rsidR="00A30BA0" w:rsidRPr="00BE5362">
        <w:rPr>
          <w:rFonts w:cstheme="minorHAnsi"/>
          <w:szCs w:val="24"/>
          <w:lang w:val="en-US"/>
        </w:rPr>
        <w:t xml:space="preserve">we fitted the parameter values by minimizing the difference between the predicted and measured dialysate concentrations for all solutes </w:t>
      </w:r>
      <w:r w:rsidR="00CE5AA9" w:rsidRPr="00BE5362">
        <w:rPr>
          <w:rFonts w:cstheme="minorHAnsi"/>
          <w:szCs w:val="24"/>
          <w:lang w:val="en-US"/>
        </w:rPr>
        <w:t>(table 1)</w:t>
      </w:r>
      <w:r w:rsidR="003E7D0E" w:rsidRPr="00BE5362">
        <w:rPr>
          <w:rFonts w:cstheme="minorHAnsi"/>
          <w:szCs w:val="24"/>
          <w:lang w:val="en-US"/>
        </w:rPr>
        <w:t xml:space="preserve">. We repeated this for 10 </w:t>
      </w:r>
      <w:r w:rsidR="00AB3C2E">
        <w:rPr>
          <w:rFonts w:cstheme="minorHAnsi"/>
          <w:szCs w:val="24"/>
          <w:lang w:val="en-US"/>
        </w:rPr>
        <w:t>iterations</w:t>
      </w:r>
      <w:r w:rsidR="00AB3C2E" w:rsidRPr="00BE5362">
        <w:rPr>
          <w:rFonts w:cstheme="minorHAnsi"/>
          <w:szCs w:val="24"/>
          <w:lang w:val="en-US"/>
        </w:rPr>
        <w:t xml:space="preserve"> </w:t>
      </w:r>
      <w:r w:rsidR="008F6B4C">
        <w:rPr>
          <w:rFonts w:cstheme="minorHAnsi"/>
          <w:szCs w:val="24"/>
          <w:lang w:val="en-US"/>
        </w:rPr>
        <w:t xml:space="preserve">with different starting </w:t>
      </w:r>
      <w:r w:rsidR="00AB3C2E">
        <w:rPr>
          <w:rFonts w:cstheme="minorHAnsi"/>
          <w:szCs w:val="24"/>
          <w:lang w:val="en-US"/>
        </w:rPr>
        <w:t xml:space="preserve">points for the fitted parameters per training dataset </w:t>
      </w:r>
      <w:r w:rsidR="003E7D0E" w:rsidRPr="00BE5362">
        <w:rPr>
          <w:rFonts w:cstheme="minorHAnsi"/>
          <w:szCs w:val="24"/>
          <w:lang w:val="en-US"/>
        </w:rPr>
        <w:t xml:space="preserve">and selected the parameter set with the lowest RMSE as the fitted set for that </w:t>
      </w:r>
      <w:r w:rsidR="00AB3C2E">
        <w:rPr>
          <w:rFonts w:cstheme="minorHAnsi"/>
          <w:szCs w:val="24"/>
          <w:lang w:val="en-US"/>
        </w:rPr>
        <w:t>training dataset</w:t>
      </w:r>
      <w:r w:rsidR="003E7D0E" w:rsidRPr="00BE5362">
        <w:rPr>
          <w:rFonts w:cstheme="minorHAnsi"/>
          <w:szCs w:val="24"/>
          <w:lang w:val="en-US"/>
        </w:rPr>
        <w:t xml:space="preserve">. </w:t>
      </w:r>
      <w:r w:rsidR="00CE5AA9" w:rsidRPr="00BE5362">
        <w:rPr>
          <w:rFonts w:cstheme="minorHAnsi"/>
          <w:szCs w:val="24"/>
          <w:lang w:val="en-US"/>
        </w:rPr>
        <w:t xml:space="preserve"> </w:t>
      </w:r>
      <w:r w:rsidR="00AB3C2E">
        <w:rPr>
          <w:rFonts w:cstheme="minorHAnsi"/>
          <w:szCs w:val="24"/>
          <w:lang w:val="en-US"/>
        </w:rPr>
        <w:t xml:space="preserve">We repeat this process for all datasets in the training set. After all the training sets have their best fits for the parameters, </w:t>
      </w:r>
      <w:r w:rsidR="00AB3C2E" w:rsidRPr="00BE5362" w:rsidDel="00AB3C2E">
        <w:rPr>
          <w:rFonts w:cstheme="minorHAnsi"/>
          <w:szCs w:val="24"/>
          <w:lang w:val="en-US"/>
        </w:rPr>
        <w:t xml:space="preserve"> </w:t>
      </w:r>
      <w:r w:rsidR="003E7D0E" w:rsidRPr="00BE5362">
        <w:rPr>
          <w:rFonts w:cstheme="minorHAnsi"/>
          <w:szCs w:val="24"/>
          <w:lang w:val="en-US"/>
        </w:rPr>
        <w:t xml:space="preserve"> </w:t>
      </w:r>
      <w:r w:rsidR="00285365">
        <w:rPr>
          <w:rFonts w:cstheme="minorHAnsi"/>
          <w:szCs w:val="24"/>
          <w:lang w:val="en-US"/>
        </w:rPr>
        <w:t>W</w:t>
      </w:r>
      <w:r w:rsidR="00CE5AA9" w:rsidRPr="00BE5362">
        <w:rPr>
          <w:rFonts w:cstheme="minorHAnsi"/>
          <w:szCs w:val="24"/>
          <w:lang w:val="en-US"/>
        </w:rPr>
        <w:t xml:space="preserve">e took a mean of the parameters as the base for our </w:t>
      </w:r>
      <w:r w:rsidR="006706DB" w:rsidRPr="00BE5362">
        <w:rPr>
          <w:rFonts w:cstheme="minorHAnsi"/>
          <w:szCs w:val="24"/>
          <w:lang w:val="en-US"/>
        </w:rPr>
        <w:t>training</w:t>
      </w:r>
      <w:r w:rsidR="00CE5AA9" w:rsidRPr="00BE5362">
        <w:rPr>
          <w:rFonts w:cstheme="minorHAnsi"/>
          <w:szCs w:val="24"/>
          <w:lang w:val="en-US"/>
        </w:rPr>
        <w:t xml:space="preserve"> data set</w:t>
      </w:r>
      <w:r w:rsidR="003E7D0E" w:rsidRPr="00BE5362">
        <w:rPr>
          <w:rFonts w:cstheme="minorHAnsi"/>
          <w:szCs w:val="24"/>
          <w:lang w:val="en-US"/>
        </w:rPr>
        <w:t xml:space="preserve"> (output </w:t>
      </w:r>
      <w:r w:rsidR="006706DB" w:rsidRPr="00BE5362">
        <w:rPr>
          <w:rFonts w:cstheme="minorHAnsi"/>
          <w:szCs w:val="24"/>
          <w:lang w:val="en-US"/>
        </w:rPr>
        <w:t>1</w:t>
      </w:r>
      <w:r w:rsidR="003E7D0E" w:rsidRPr="00BE5362">
        <w:rPr>
          <w:rFonts w:cstheme="minorHAnsi"/>
          <w:szCs w:val="24"/>
          <w:lang w:val="en-US"/>
        </w:rPr>
        <w:t xml:space="preserve">) ignoring those sets for which the RMSE </w:t>
      </w:r>
      <w:r w:rsidR="008543D5">
        <w:rPr>
          <w:rFonts w:cstheme="minorHAnsi"/>
          <w:szCs w:val="24"/>
          <w:lang w:val="en-US"/>
        </w:rPr>
        <w:t>is</w:t>
      </w:r>
      <w:r w:rsidR="003E7D0E" w:rsidRPr="00BE5362">
        <w:rPr>
          <w:rFonts w:cstheme="minorHAnsi"/>
          <w:szCs w:val="24"/>
          <w:lang w:val="en-US"/>
        </w:rPr>
        <w:t xml:space="preserve"> greater than 1e6</w:t>
      </w:r>
      <w:r w:rsidR="00CE5AA9" w:rsidRPr="00BE5362">
        <w:rPr>
          <w:rFonts w:cstheme="minorHAnsi"/>
          <w:szCs w:val="24"/>
          <w:lang w:val="en-US"/>
        </w:rPr>
        <w:t xml:space="preserve">. </w:t>
      </w:r>
      <w:r w:rsidR="003E7D0E" w:rsidRPr="00BE5362">
        <w:rPr>
          <w:rFonts w:cstheme="minorHAnsi"/>
          <w:szCs w:val="24"/>
          <w:lang w:val="en-US"/>
        </w:rPr>
        <w:t xml:space="preserve">We used the same mean to also check for the average RMSE for our </w:t>
      </w:r>
      <w:r w:rsidR="006706DB" w:rsidRPr="00BE5362">
        <w:rPr>
          <w:rFonts w:cstheme="minorHAnsi"/>
          <w:szCs w:val="24"/>
          <w:lang w:val="en-US"/>
        </w:rPr>
        <w:t>test</w:t>
      </w:r>
      <w:r w:rsidR="003E7D0E" w:rsidRPr="00BE5362">
        <w:rPr>
          <w:rFonts w:cstheme="minorHAnsi"/>
          <w:szCs w:val="24"/>
          <w:lang w:val="en-US"/>
        </w:rPr>
        <w:t xml:space="preserve"> set (output </w:t>
      </w:r>
      <w:r w:rsidR="004D42A1" w:rsidRPr="00BE5362">
        <w:rPr>
          <w:rFonts w:cstheme="minorHAnsi"/>
          <w:szCs w:val="24"/>
          <w:lang w:val="en-US"/>
        </w:rPr>
        <w:t>1</w:t>
      </w:r>
      <w:r w:rsidR="003E7D0E" w:rsidRPr="00BE5362">
        <w:rPr>
          <w:rFonts w:cstheme="minorHAnsi"/>
          <w:szCs w:val="24"/>
          <w:lang w:val="en-US"/>
        </w:rPr>
        <w:t xml:space="preserve">). </w:t>
      </w:r>
      <w:r w:rsidR="00CE5AA9" w:rsidRPr="00BE5362">
        <w:rPr>
          <w:rFonts w:cstheme="minorHAnsi"/>
          <w:szCs w:val="24"/>
          <w:lang w:val="en-US"/>
        </w:rPr>
        <w:t>We used the 5 second sessions as the second test set</w:t>
      </w:r>
      <w:r w:rsidR="00A64BE2" w:rsidRPr="00BE5362">
        <w:rPr>
          <w:rFonts w:cstheme="minorHAnsi"/>
          <w:szCs w:val="24"/>
          <w:lang w:val="en-US"/>
        </w:rPr>
        <w:t xml:space="preserve"> </w:t>
      </w:r>
      <w:r w:rsidR="00AB3C2E">
        <w:rPr>
          <w:rFonts w:cstheme="minorHAnsi"/>
          <w:szCs w:val="24"/>
          <w:lang w:val="en-US"/>
        </w:rPr>
        <w:t xml:space="preserve">and calculated the </w:t>
      </w:r>
      <w:r w:rsidR="00AB3C2E">
        <w:rPr>
          <w:rFonts w:cstheme="minorHAnsi"/>
          <w:szCs w:val="24"/>
          <w:lang w:val="en-US"/>
        </w:rPr>
        <w:lastRenderedPageBreak/>
        <w:t>corresponding RMSE</w:t>
      </w:r>
      <w:r w:rsidR="003A0ECF">
        <w:rPr>
          <w:rFonts w:cstheme="minorHAnsi"/>
          <w:szCs w:val="24"/>
          <w:lang w:val="en-US"/>
        </w:rPr>
        <w:t xml:space="preserve"> </w:t>
      </w:r>
      <w:r w:rsidR="00A64BE2" w:rsidRPr="00BE5362">
        <w:rPr>
          <w:rFonts w:cstheme="minorHAnsi"/>
          <w:szCs w:val="24"/>
          <w:lang w:val="en-US"/>
        </w:rPr>
        <w:t>(</w:t>
      </w:r>
      <w:r w:rsidR="003E7D0E" w:rsidRPr="00BE5362">
        <w:rPr>
          <w:rFonts w:cstheme="minorHAnsi"/>
          <w:szCs w:val="24"/>
          <w:lang w:val="en-US"/>
        </w:rPr>
        <w:t xml:space="preserve">output </w:t>
      </w:r>
      <w:r w:rsidR="004D42A1" w:rsidRPr="00BE5362">
        <w:rPr>
          <w:rFonts w:cstheme="minorHAnsi"/>
          <w:szCs w:val="24"/>
          <w:lang w:val="en-US"/>
        </w:rPr>
        <w:t>3</w:t>
      </w:r>
      <w:r w:rsidR="003E7D0E" w:rsidRPr="00BE5362">
        <w:rPr>
          <w:rFonts w:cstheme="minorHAnsi"/>
          <w:szCs w:val="24"/>
          <w:lang w:val="en-US"/>
        </w:rPr>
        <w:t xml:space="preserve">, </w:t>
      </w:r>
      <w:r w:rsidR="00A64BE2" w:rsidRPr="00BE5362">
        <w:rPr>
          <w:rFonts w:cstheme="minorHAnsi"/>
          <w:i/>
          <w:szCs w:val="24"/>
          <w:lang w:val="en-US"/>
        </w:rPr>
        <w:t>blue</w:t>
      </w:r>
      <w:r w:rsidR="00A64BE2" w:rsidRPr="00BE5362">
        <w:rPr>
          <w:rFonts w:cstheme="minorHAnsi"/>
          <w:szCs w:val="24"/>
          <w:lang w:val="en-US"/>
        </w:rPr>
        <w:t>, fig. 2)</w:t>
      </w:r>
      <w:r w:rsidR="00CE5AA9" w:rsidRPr="00BE5362">
        <w:rPr>
          <w:rFonts w:cstheme="minorHAnsi"/>
          <w:szCs w:val="24"/>
          <w:lang w:val="en-US"/>
        </w:rPr>
        <w:t>.</w:t>
      </w:r>
      <w:r w:rsidR="00F670DD">
        <w:rPr>
          <w:rFonts w:cstheme="minorHAnsi"/>
          <w:szCs w:val="24"/>
          <w:lang w:val="en-US"/>
        </w:rPr>
        <w:t xml:space="preserve"> </w:t>
      </w:r>
      <w:commentRangeStart w:id="20"/>
      <w:commentRangeStart w:id="21"/>
      <w:r w:rsidR="00F670DD">
        <w:rPr>
          <w:rFonts w:cstheme="minorHAnsi"/>
          <w:szCs w:val="24"/>
          <w:lang w:val="en-US"/>
        </w:rPr>
        <w:t>We repeat</w:t>
      </w:r>
      <w:r w:rsidR="006849CA" w:rsidRPr="00BE5362">
        <w:rPr>
          <w:rFonts w:cstheme="minorHAnsi"/>
          <w:szCs w:val="24"/>
          <w:lang w:val="en-US"/>
        </w:rPr>
        <w:t xml:space="preserve"> this 3 times per model</w:t>
      </w:r>
      <w:r w:rsidR="00AB3C2E">
        <w:rPr>
          <w:rFonts w:cstheme="minorHAnsi"/>
          <w:szCs w:val="24"/>
          <w:lang w:val="en-US"/>
        </w:rPr>
        <w:t xml:space="preserve"> with a different training set to avoid any bias for any dataset</w:t>
      </w:r>
      <w:r w:rsidR="006849CA" w:rsidRPr="00BE5362">
        <w:rPr>
          <w:rFonts w:cstheme="minorHAnsi"/>
          <w:szCs w:val="24"/>
          <w:lang w:val="en-US"/>
        </w:rPr>
        <w:t>.</w:t>
      </w:r>
      <w:commentRangeEnd w:id="20"/>
      <w:r w:rsidR="009D1BC7">
        <w:rPr>
          <w:rStyle w:val="CommentReference"/>
        </w:rPr>
        <w:commentReference w:id="20"/>
      </w:r>
      <w:commentRangeEnd w:id="21"/>
      <w:r w:rsidR="00285365">
        <w:rPr>
          <w:rStyle w:val="CommentReference"/>
        </w:rPr>
        <w:commentReference w:id="21"/>
      </w:r>
    </w:p>
    <w:p w14:paraId="2CC9D21F" w14:textId="406CE1B3" w:rsidR="00943EFC" w:rsidRDefault="00943EFC" w:rsidP="00297D4C">
      <w:pPr>
        <w:rPr>
          <w:rFonts w:cstheme="minorHAnsi"/>
          <w:szCs w:val="24"/>
          <w:lang w:val="en-US"/>
        </w:rPr>
      </w:pPr>
      <w:r>
        <w:rPr>
          <w:rFonts w:cstheme="minorHAnsi"/>
          <w:szCs w:val="24"/>
          <w:lang w:val="en-US"/>
        </w:rPr>
        <w:t xml:space="preserve">To calculate the solute specific RMSE, </w:t>
      </w:r>
      <w:r w:rsidR="00720FF7">
        <w:rPr>
          <w:rFonts w:cstheme="minorHAnsi"/>
          <w:szCs w:val="24"/>
          <w:lang w:val="en-US"/>
        </w:rPr>
        <w:t xml:space="preserve">each </w:t>
      </w:r>
      <w:r>
        <w:rPr>
          <w:rFonts w:cstheme="minorHAnsi"/>
          <w:szCs w:val="24"/>
          <w:lang w:val="en-US"/>
        </w:rPr>
        <w:t xml:space="preserve">model is run again with the average fitted parameter values to calculate the error per solute. </w:t>
      </w:r>
      <w:r w:rsidR="00F670DD">
        <w:rPr>
          <w:rFonts w:cstheme="minorHAnsi"/>
          <w:szCs w:val="24"/>
          <w:lang w:val="en-US"/>
        </w:rPr>
        <w:t>We repeat the process</w:t>
      </w:r>
      <w:r>
        <w:rPr>
          <w:rFonts w:cstheme="minorHAnsi"/>
          <w:szCs w:val="24"/>
          <w:lang w:val="en-US"/>
        </w:rPr>
        <w:t xml:space="preserve"> for all the three iterations</w:t>
      </w:r>
      <w:r w:rsidR="00AB3C2E">
        <w:rPr>
          <w:rFonts w:cstheme="minorHAnsi"/>
          <w:szCs w:val="24"/>
          <w:lang w:val="en-US"/>
        </w:rPr>
        <w:t xml:space="preserve"> (different training set each time)</w:t>
      </w:r>
      <w:r>
        <w:rPr>
          <w:rFonts w:cstheme="minorHAnsi"/>
          <w:szCs w:val="24"/>
          <w:lang w:val="en-US"/>
        </w:rPr>
        <w:t xml:space="preserve"> to get mean and standard deviation of the error per solute.</w:t>
      </w:r>
    </w:p>
    <w:p w14:paraId="075D8703" w14:textId="5A203CFE" w:rsidR="00943EFC" w:rsidRPr="00023BA2" w:rsidRDefault="00943EFC" w:rsidP="00023BA2">
      <w:pPr>
        <w:pStyle w:val="Heading2"/>
        <w:numPr>
          <w:ilvl w:val="1"/>
          <w:numId w:val="3"/>
        </w:numPr>
        <w:rPr>
          <w:b w:val="0"/>
          <w:sz w:val="24"/>
          <w:szCs w:val="24"/>
          <w:lang w:val="en-US"/>
        </w:rPr>
      </w:pPr>
      <w:r w:rsidRPr="00023BA2">
        <w:rPr>
          <w:b w:val="0"/>
          <w:sz w:val="24"/>
          <w:szCs w:val="24"/>
          <w:lang w:val="en-US"/>
        </w:rPr>
        <w:t xml:space="preserve">Fitting hydraulic conductivity for </w:t>
      </w:r>
      <w:r w:rsidR="00475DBD" w:rsidRPr="00023BA2">
        <w:rPr>
          <w:b w:val="0"/>
          <w:sz w:val="24"/>
          <w:szCs w:val="24"/>
          <w:lang w:val="en-US"/>
        </w:rPr>
        <w:t xml:space="preserve">the </w:t>
      </w:r>
      <w:r w:rsidRPr="00023BA2">
        <w:rPr>
          <w:b w:val="0"/>
          <w:sz w:val="24"/>
          <w:szCs w:val="24"/>
          <w:lang w:val="en-US"/>
        </w:rPr>
        <w:t>three pore model</w:t>
      </w:r>
      <w:r w:rsidR="000933CD" w:rsidRPr="00023BA2">
        <w:rPr>
          <w:b w:val="0"/>
          <w:sz w:val="24"/>
          <w:szCs w:val="24"/>
          <w:lang w:val="en-US"/>
        </w:rPr>
        <w:t xml:space="preserve"> in pigs</w:t>
      </w:r>
    </w:p>
    <w:p w14:paraId="37A7E43D" w14:textId="2F789F53" w:rsidR="000D24C5" w:rsidRDefault="00EC49D3" w:rsidP="00943EFC">
      <w:pPr>
        <w:rPr>
          <w:rFonts w:cstheme="minorHAnsi"/>
          <w:szCs w:val="24"/>
          <w:lang w:val="en-US"/>
        </w:rPr>
      </w:pPr>
      <w:r>
        <w:rPr>
          <w:rFonts w:cstheme="minorHAnsi"/>
          <w:szCs w:val="24"/>
          <w:lang w:val="en-US"/>
        </w:rPr>
        <w:t xml:space="preserve">Previously, the </w:t>
      </w:r>
      <w:r w:rsidR="009270EB">
        <w:rPr>
          <w:rFonts w:cstheme="minorHAnsi"/>
          <w:szCs w:val="24"/>
          <w:lang w:val="en-US"/>
        </w:rPr>
        <w:t>TPM</w:t>
      </w:r>
      <w:r>
        <w:rPr>
          <w:rFonts w:cstheme="minorHAnsi"/>
          <w:szCs w:val="24"/>
          <w:lang w:val="en-US"/>
        </w:rPr>
        <w:t xml:space="preserve"> was fitted to human data. Here, we aim to determine the parameter values for pig data, which has not been done before and is relevant for cross-species comparison and data extrapolation.</w:t>
      </w:r>
      <w:r w:rsidR="00AB3C2E">
        <w:rPr>
          <w:rFonts w:cstheme="minorHAnsi"/>
          <w:szCs w:val="24"/>
          <w:lang w:val="en-US"/>
        </w:rPr>
        <w:t xml:space="preserve"> </w:t>
      </w:r>
      <w:r w:rsidR="00533090">
        <w:rPr>
          <w:rFonts w:cstheme="minorHAnsi"/>
          <w:szCs w:val="24"/>
          <w:lang w:val="en-US"/>
        </w:rPr>
        <w:t>In the above detailed procedure</w:t>
      </w:r>
      <w:r w:rsidR="00AB3C2E">
        <w:rPr>
          <w:rFonts w:cstheme="minorHAnsi"/>
          <w:szCs w:val="24"/>
          <w:lang w:val="en-US"/>
        </w:rPr>
        <w:t>, only</w:t>
      </w:r>
      <w:r w:rsidR="00533090">
        <w:rPr>
          <w:rFonts w:cstheme="minorHAnsi"/>
          <w:szCs w:val="24"/>
          <w:lang w:val="en-US"/>
        </w:rPr>
        <w:t xml:space="preserve"> the</w:t>
      </w:r>
      <w:r w:rsidR="00AB3C2E">
        <w:rPr>
          <w:rFonts w:cstheme="minorHAnsi"/>
          <w:szCs w:val="24"/>
          <w:lang w:val="en-US"/>
        </w:rPr>
        <w:t xml:space="preserve"> dialysate solute concentration</w:t>
      </w:r>
      <w:r w:rsidR="00533090">
        <w:rPr>
          <w:rFonts w:cstheme="minorHAnsi"/>
          <w:szCs w:val="24"/>
          <w:lang w:val="en-US"/>
        </w:rPr>
        <w:t>s</w:t>
      </w:r>
      <w:r w:rsidR="00AB3C2E">
        <w:rPr>
          <w:rFonts w:cstheme="minorHAnsi"/>
          <w:szCs w:val="24"/>
          <w:lang w:val="en-US"/>
        </w:rPr>
        <w:t xml:space="preserve"> </w:t>
      </w:r>
      <w:r w:rsidR="00533090">
        <w:rPr>
          <w:rFonts w:cstheme="minorHAnsi"/>
          <w:szCs w:val="24"/>
          <w:lang w:val="en-US"/>
        </w:rPr>
        <w:t xml:space="preserve">are </w:t>
      </w:r>
      <w:r w:rsidR="00AB3C2E">
        <w:rPr>
          <w:rFonts w:cstheme="minorHAnsi"/>
          <w:szCs w:val="24"/>
          <w:lang w:val="en-US"/>
        </w:rPr>
        <w:t>fitted</w:t>
      </w:r>
      <w:r w:rsidR="00533090">
        <w:rPr>
          <w:rFonts w:cstheme="minorHAnsi"/>
          <w:szCs w:val="24"/>
          <w:lang w:val="en-US"/>
        </w:rPr>
        <w:t xml:space="preserve"> to determine the optimal values of MTAC, L, fct and SiCo (see Table 1)</w:t>
      </w:r>
      <w:r w:rsidR="00AB3C2E">
        <w:rPr>
          <w:rFonts w:cstheme="minorHAnsi"/>
          <w:szCs w:val="24"/>
          <w:lang w:val="en-US"/>
        </w:rPr>
        <w:t xml:space="preserve">. </w:t>
      </w:r>
      <w:r w:rsidR="00533090">
        <w:rPr>
          <w:rFonts w:cstheme="minorHAnsi"/>
          <w:szCs w:val="24"/>
          <w:lang w:val="en-US"/>
        </w:rPr>
        <w:t xml:space="preserve">Here, in order to get species-specific values, we also fitted the </w:t>
      </w:r>
      <w:r w:rsidR="00943EFC">
        <w:rPr>
          <w:rFonts w:cstheme="minorHAnsi"/>
          <w:szCs w:val="24"/>
          <w:lang w:val="en-US"/>
        </w:rPr>
        <w:t xml:space="preserve">total hydraulic </w:t>
      </w:r>
      <w:r w:rsidR="000677A3">
        <w:rPr>
          <w:rFonts w:cstheme="minorHAnsi"/>
          <w:szCs w:val="24"/>
          <w:lang w:val="en-US"/>
        </w:rPr>
        <w:t>conductivity</w:t>
      </w:r>
      <w:r w:rsidR="00533090">
        <w:rPr>
          <w:rFonts w:cstheme="minorHAnsi"/>
          <w:szCs w:val="24"/>
          <w:lang w:val="en-US"/>
        </w:rPr>
        <w:t xml:space="preserve"> (via the</w:t>
      </w:r>
      <w:r w:rsidR="000677A3">
        <w:rPr>
          <w:rFonts w:cstheme="minorHAnsi"/>
          <w:szCs w:val="24"/>
          <w:lang w:val="en-US"/>
        </w:rPr>
        <w:t>the intraperitoneal volume profile</w:t>
      </w:r>
      <w:r w:rsidR="00C76734">
        <w:rPr>
          <w:rFonts w:cstheme="minorHAnsi"/>
          <w:szCs w:val="24"/>
          <w:lang w:val="en-US"/>
        </w:rPr>
        <w:t xml:space="preserve">(equation </w:t>
      </w:r>
      <w:r w:rsidR="00C76734">
        <w:rPr>
          <w:rFonts w:cstheme="minorHAnsi"/>
          <w:szCs w:val="24"/>
          <w:lang w:val="en-US"/>
        </w:rPr>
        <w:fldChar w:fldCharType="begin"/>
      </w:r>
      <w:r w:rsidR="00C76734">
        <w:rPr>
          <w:rFonts w:cstheme="minorHAnsi"/>
          <w:szCs w:val="24"/>
          <w:lang w:val="en-US"/>
        </w:rPr>
        <w:instrText xml:space="preserve"> REF _Ref118731361 \h </w:instrText>
      </w:r>
      <w:r w:rsidR="00C76734">
        <w:rPr>
          <w:rFonts w:cstheme="minorHAnsi"/>
          <w:szCs w:val="24"/>
          <w:lang w:val="en-US"/>
        </w:rPr>
      </w:r>
      <w:r w:rsidR="00C76734">
        <w:rPr>
          <w:rFonts w:cstheme="minorHAnsi"/>
          <w:szCs w:val="24"/>
          <w:lang w:val="en-US"/>
        </w:rPr>
        <w:fldChar w:fldCharType="separate"/>
      </w:r>
      <w:r w:rsidR="00023BA2">
        <w:rPr>
          <w:rFonts w:cstheme="minorHAnsi"/>
          <w:b/>
          <w:noProof/>
          <w:szCs w:val="24"/>
          <w:lang w:val="en-GB"/>
        </w:rPr>
        <w:t>9</w:t>
      </w:r>
      <w:r w:rsidR="00023BA2" w:rsidRPr="00BE5362">
        <w:rPr>
          <w:rFonts w:cstheme="minorHAnsi"/>
          <w:b/>
          <w:szCs w:val="24"/>
          <w:lang w:val="en-GB"/>
        </w:rPr>
        <w:t>.</w:t>
      </w:r>
      <w:r w:rsidR="00023BA2" w:rsidRPr="00BE5362">
        <w:rPr>
          <w:rFonts w:cstheme="minorHAnsi"/>
          <w:b/>
          <w:noProof/>
          <w:szCs w:val="24"/>
          <w:lang w:val="en-GB"/>
        </w:rPr>
        <w:t>2</w:t>
      </w:r>
      <w:r w:rsidR="00C76734">
        <w:rPr>
          <w:rFonts w:cstheme="minorHAnsi"/>
          <w:szCs w:val="24"/>
          <w:lang w:val="en-US"/>
        </w:rPr>
        <w:fldChar w:fldCharType="end"/>
      </w:r>
      <w:r w:rsidR="00C76734">
        <w:rPr>
          <w:rFonts w:cstheme="minorHAnsi"/>
          <w:szCs w:val="24"/>
          <w:lang w:val="en-US"/>
        </w:rPr>
        <w:t>)</w:t>
      </w:r>
      <w:r w:rsidR="00533090">
        <w:rPr>
          <w:rFonts w:cstheme="minorHAnsi"/>
          <w:szCs w:val="24"/>
          <w:lang w:val="en-US"/>
        </w:rPr>
        <w:t xml:space="preserve">) and the </w:t>
      </w:r>
      <w:r w:rsidR="000677A3">
        <w:rPr>
          <w:rFonts w:cstheme="minorHAnsi"/>
          <w:szCs w:val="24"/>
          <w:lang w:val="en-US"/>
        </w:rPr>
        <w:t>fractional pore fraction for transcellular pores</w:t>
      </w:r>
      <w:r w:rsidR="00071300">
        <w:rPr>
          <w:rFonts w:cstheme="minorHAnsi"/>
          <w:szCs w:val="24"/>
          <w:lang w:val="en-US"/>
        </w:rPr>
        <w:t xml:space="preserve"> using equation </w:t>
      </w:r>
      <w:r w:rsidR="00023BA2">
        <w:rPr>
          <w:rFonts w:cstheme="minorHAnsi"/>
          <w:szCs w:val="24"/>
          <w:lang w:val="en-US"/>
        </w:rPr>
        <w:fldChar w:fldCharType="begin"/>
      </w:r>
      <w:r w:rsidR="00023BA2">
        <w:rPr>
          <w:rFonts w:cstheme="minorHAnsi"/>
          <w:szCs w:val="24"/>
          <w:lang w:val="en-US"/>
        </w:rPr>
        <w:instrText xml:space="preserve"> REF _Ref131536297 \h </w:instrText>
      </w:r>
      <w:r w:rsidR="00023BA2">
        <w:rPr>
          <w:rFonts w:cstheme="minorHAnsi"/>
          <w:szCs w:val="24"/>
          <w:lang w:val="en-US"/>
        </w:rPr>
      </w:r>
      <w:r w:rsidR="00023BA2">
        <w:rPr>
          <w:rFonts w:cstheme="minorHAnsi"/>
          <w:szCs w:val="24"/>
          <w:lang w:val="en-US"/>
        </w:rPr>
        <w:fldChar w:fldCharType="separate"/>
      </w:r>
      <w:r w:rsidR="00023BA2">
        <w:rPr>
          <w:rFonts w:cstheme="minorHAnsi"/>
          <w:b/>
          <w:noProof/>
          <w:szCs w:val="24"/>
          <w:lang w:val="en-GB"/>
        </w:rPr>
        <w:t>9</w:t>
      </w:r>
      <w:r w:rsidR="00023BA2" w:rsidRPr="00BE5362">
        <w:rPr>
          <w:rFonts w:cstheme="minorHAnsi"/>
          <w:b/>
          <w:szCs w:val="24"/>
          <w:lang w:val="en-GB"/>
        </w:rPr>
        <w:t>.</w:t>
      </w:r>
      <w:r w:rsidR="00023BA2" w:rsidRPr="00BE5362">
        <w:rPr>
          <w:rFonts w:cstheme="minorHAnsi"/>
          <w:b/>
          <w:noProof/>
          <w:szCs w:val="24"/>
          <w:lang w:val="en-GB"/>
        </w:rPr>
        <w:t>7</w:t>
      </w:r>
      <w:r w:rsidR="00023BA2">
        <w:rPr>
          <w:rFonts w:cstheme="minorHAnsi"/>
          <w:szCs w:val="24"/>
          <w:lang w:val="en-US"/>
        </w:rPr>
        <w:fldChar w:fldCharType="end"/>
      </w:r>
      <w:r w:rsidR="00533090">
        <w:rPr>
          <w:rFonts w:cstheme="minorHAnsi"/>
          <w:szCs w:val="24"/>
          <w:lang w:val="en-US"/>
        </w:rPr>
        <w:t>, via the</w:t>
      </w:r>
      <w:r w:rsidR="000677A3">
        <w:rPr>
          <w:rFonts w:cstheme="minorHAnsi"/>
          <w:szCs w:val="24"/>
          <w:lang w:val="en-US"/>
        </w:rPr>
        <w:t xml:space="preserve"> sodium concentration profiles.</w:t>
      </w:r>
    </w:p>
    <w:p w14:paraId="1BD897EC" w14:textId="0FC69DFD" w:rsidR="000D24C5" w:rsidRPr="00943EFC" w:rsidRDefault="000D24C5" w:rsidP="00943EFC">
      <w:pPr>
        <w:rPr>
          <w:rFonts w:cstheme="minorHAnsi"/>
          <w:szCs w:val="24"/>
          <w:lang w:val="en-US"/>
        </w:rPr>
      </w:pPr>
      <w:r>
        <w:rPr>
          <w:rFonts w:cstheme="minorHAnsi"/>
          <w:szCs w:val="24"/>
          <w:lang w:val="en-US"/>
        </w:rPr>
        <w:t xml:space="preserve">All models and fitting routines have been written in Python 3.10 and are available on </w:t>
      </w:r>
      <w:commentRangeStart w:id="22"/>
      <w:r>
        <w:rPr>
          <w:rFonts w:cstheme="minorHAnsi"/>
          <w:szCs w:val="24"/>
          <w:lang w:val="en-US"/>
        </w:rPr>
        <w:t>Github</w:t>
      </w:r>
      <w:commentRangeEnd w:id="22"/>
      <w:r w:rsidR="008E415E">
        <w:rPr>
          <w:rStyle w:val="CommentReference"/>
        </w:rPr>
        <w:commentReference w:id="22"/>
      </w:r>
      <w:r>
        <w:rPr>
          <w:rFonts w:cstheme="minorHAnsi"/>
          <w:szCs w:val="24"/>
          <w:lang w:val="en-US"/>
        </w:rPr>
        <w:t>.</w:t>
      </w:r>
    </w:p>
    <w:p w14:paraId="2E09FB4A" w14:textId="19CC2895" w:rsidR="00D10432" w:rsidRPr="00BE5362" w:rsidRDefault="00D10432" w:rsidP="00297D4C">
      <w:pPr>
        <w:rPr>
          <w:rFonts w:cstheme="minorHAnsi"/>
          <w:szCs w:val="24"/>
          <w:lang w:val="en-US"/>
        </w:rPr>
      </w:pPr>
      <w:r w:rsidRPr="00BE5362">
        <w:rPr>
          <w:rFonts w:cstheme="minorHAnsi"/>
          <w:noProof/>
          <w:szCs w:val="24"/>
          <w:lang w:val="en-GB" w:eastAsia="en-GB"/>
        </w:rPr>
        <w:drawing>
          <wp:inline distT="0" distB="0" distL="0" distR="0" wp14:anchorId="401C1F18" wp14:editId="1A66A77A">
            <wp:extent cx="3048" cy="304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lowchart.png"/>
                    <pic:cNvPicPr/>
                  </pic:nvPicPr>
                  <pic:blipFill>
                    <a:blip r:embed="rId11"/>
                    <a:stretch>
                      <a:fillRect/>
                    </a:stretch>
                  </pic:blipFill>
                  <pic:spPr>
                    <a:xfrm>
                      <a:off x="0" y="0"/>
                      <a:ext cx="3048" cy="3048"/>
                    </a:xfrm>
                    <a:prstGeom prst="rect">
                      <a:avLst/>
                    </a:prstGeom>
                  </pic:spPr>
                </pic:pic>
              </a:graphicData>
            </a:graphic>
          </wp:inline>
        </w:drawing>
      </w:r>
      <w:bookmarkStart w:id="23" w:name="_GoBack"/>
      <w:r w:rsidRPr="00BE5362">
        <w:rPr>
          <w:rFonts w:cstheme="minorHAnsi"/>
          <w:noProof/>
          <w:szCs w:val="24"/>
          <w:lang w:val="en-GB" w:eastAsia="en-GB"/>
        </w:rPr>
        <w:drawing>
          <wp:inline distT="0" distB="0" distL="0" distR="0" wp14:anchorId="483DA8EE" wp14:editId="38683A30">
            <wp:extent cx="5760564" cy="5085833"/>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lowchar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564" cy="5085833"/>
                    </a:xfrm>
                    <a:prstGeom prst="rect">
                      <a:avLst/>
                    </a:prstGeom>
                  </pic:spPr>
                </pic:pic>
              </a:graphicData>
            </a:graphic>
          </wp:inline>
        </w:drawing>
      </w:r>
      <w:bookmarkEnd w:id="23"/>
    </w:p>
    <w:p w14:paraId="18317786" w14:textId="48EC4203" w:rsidR="003E7D0E" w:rsidRPr="00BE5362" w:rsidRDefault="00D10432" w:rsidP="00297D4C">
      <w:pPr>
        <w:rPr>
          <w:rFonts w:cstheme="minorHAnsi"/>
          <w:szCs w:val="24"/>
          <w:lang w:val="en-US"/>
        </w:rPr>
      </w:pPr>
      <w:r w:rsidRPr="00BE5362">
        <w:rPr>
          <w:rFonts w:cstheme="minorHAnsi"/>
          <w:szCs w:val="24"/>
          <w:lang w:val="en-US"/>
        </w:rPr>
        <w:lastRenderedPageBreak/>
        <w:t>Figure</w:t>
      </w:r>
      <w:r w:rsidR="00F42A08" w:rsidRPr="00BE5362">
        <w:rPr>
          <w:rFonts w:cstheme="minorHAnsi"/>
          <w:szCs w:val="24"/>
          <w:lang w:val="en-US"/>
        </w:rPr>
        <w:t xml:space="preserve"> 2</w:t>
      </w:r>
      <w:r w:rsidRPr="00BE5362">
        <w:rPr>
          <w:rFonts w:cstheme="minorHAnsi"/>
          <w:szCs w:val="24"/>
          <w:lang w:val="en-US"/>
        </w:rPr>
        <w:t>: Flowchart explaining the benchmarking process used in this paper.</w:t>
      </w:r>
      <w:r w:rsidR="003E7D0E" w:rsidRPr="00BE5362">
        <w:rPr>
          <w:rFonts w:cstheme="minorHAnsi"/>
          <w:szCs w:val="24"/>
          <w:lang w:val="en-US"/>
        </w:rPr>
        <w:t xml:space="preserve"> After obtaining the mean of the fitted parameters from the 10 iterations, the </w:t>
      </w:r>
      <w:r w:rsidR="00071300">
        <w:rPr>
          <w:rFonts w:cstheme="minorHAnsi"/>
          <w:szCs w:val="24"/>
          <w:lang w:val="en-US"/>
        </w:rPr>
        <w:t>best fit</w:t>
      </w:r>
      <w:r w:rsidR="00071300" w:rsidRPr="00BE5362">
        <w:rPr>
          <w:rFonts w:cstheme="minorHAnsi"/>
          <w:szCs w:val="24"/>
          <w:lang w:val="en-US"/>
        </w:rPr>
        <w:t xml:space="preserve"> </w:t>
      </w:r>
      <w:r w:rsidR="008543D5">
        <w:rPr>
          <w:rFonts w:cstheme="minorHAnsi"/>
          <w:szCs w:val="24"/>
          <w:lang w:val="en-US"/>
        </w:rPr>
        <w:t>is</w:t>
      </w:r>
      <w:r w:rsidR="003E7D0E" w:rsidRPr="00BE5362">
        <w:rPr>
          <w:rFonts w:cstheme="minorHAnsi"/>
          <w:szCs w:val="24"/>
          <w:lang w:val="en-US"/>
        </w:rPr>
        <w:t xml:space="preserve"> used to calculate the average RMSE in the</w:t>
      </w:r>
      <w:r w:rsidR="004D42A1" w:rsidRPr="00BE5362">
        <w:rPr>
          <w:rFonts w:cstheme="minorHAnsi"/>
          <w:szCs w:val="24"/>
          <w:lang w:val="en-US"/>
        </w:rPr>
        <w:t xml:space="preserve"> training set (output 1),</w:t>
      </w:r>
      <w:r w:rsidR="00950CFE">
        <w:rPr>
          <w:rFonts w:cstheme="minorHAnsi"/>
          <w:szCs w:val="24"/>
          <w:lang w:val="en-US"/>
        </w:rPr>
        <w:t xml:space="preserve"> test set-first</w:t>
      </w:r>
      <w:r w:rsidR="003E7D0E" w:rsidRPr="00BE5362">
        <w:rPr>
          <w:rFonts w:cstheme="minorHAnsi"/>
          <w:szCs w:val="24"/>
          <w:lang w:val="en-US"/>
        </w:rPr>
        <w:t xml:space="preserve"> session (output </w:t>
      </w:r>
      <w:r w:rsidR="004D42A1" w:rsidRPr="00BE5362">
        <w:rPr>
          <w:rFonts w:cstheme="minorHAnsi"/>
          <w:szCs w:val="24"/>
          <w:lang w:val="en-US"/>
        </w:rPr>
        <w:t>2</w:t>
      </w:r>
      <w:r w:rsidR="003E7D0E" w:rsidRPr="00BE5362">
        <w:rPr>
          <w:rFonts w:cstheme="minorHAnsi"/>
          <w:szCs w:val="24"/>
          <w:lang w:val="en-US"/>
        </w:rPr>
        <w:t>) and test set-</w:t>
      </w:r>
      <w:r w:rsidR="00950CFE">
        <w:rPr>
          <w:rFonts w:cstheme="minorHAnsi"/>
          <w:szCs w:val="24"/>
          <w:lang w:val="en-US"/>
        </w:rPr>
        <w:t>second</w:t>
      </w:r>
      <w:r w:rsidR="003E7D0E" w:rsidRPr="00BE5362">
        <w:rPr>
          <w:rFonts w:cstheme="minorHAnsi"/>
          <w:szCs w:val="24"/>
          <w:lang w:val="en-US"/>
        </w:rPr>
        <w:t xml:space="preserve"> session (output </w:t>
      </w:r>
      <w:r w:rsidR="004D42A1" w:rsidRPr="00BE5362">
        <w:rPr>
          <w:rFonts w:cstheme="minorHAnsi"/>
          <w:szCs w:val="24"/>
          <w:lang w:val="en-US"/>
        </w:rPr>
        <w:t>3</w:t>
      </w:r>
      <w:r w:rsidR="003E7D0E" w:rsidRPr="00BE5362">
        <w:rPr>
          <w:rFonts w:cstheme="minorHAnsi"/>
          <w:szCs w:val="24"/>
          <w:lang w:val="en-US"/>
        </w:rPr>
        <w:t>).</w:t>
      </w:r>
    </w:p>
    <w:p w14:paraId="0309FA5D" w14:textId="4B6612DE" w:rsidR="002241EA" w:rsidRPr="00BE5362" w:rsidRDefault="00F02035" w:rsidP="006F1B0D">
      <w:pPr>
        <w:pStyle w:val="Heading1"/>
        <w:numPr>
          <w:ilvl w:val="0"/>
          <w:numId w:val="3"/>
        </w:numPr>
        <w:ind w:left="284" w:hanging="284"/>
        <w:rPr>
          <w:rFonts w:asciiTheme="minorHAnsi" w:hAnsiTheme="minorHAnsi" w:cstheme="minorHAnsi"/>
          <w:b w:val="0"/>
          <w:noProof/>
          <w:sz w:val="24"/>
          <w:szCs w:val="24"/>
          <w:lang w:val="en-GB" w:eastAsia="en-GB"/>
        </w:rPr>
      </w:pPr>
      <w:r w:rsidRPr="00BE5362">
        <w:rPr>
          <w:rFonts w:asciiTheme="minorHAnsi" w:hAnsiTheme="minorHAnsi" w:cstheme="minorHAnsi"/>
          <w:b w:val="0"/>
          <w:caps w:val="0"/>
          <w:noProof/>
          <w:sz w:val="24"/>
          <w:szCs w:val="24"/>
          <w:lang w:val="en-GB" w:eastAsia="en-GB"/>
        </w:rPr>
        <w:t>Results and discussion</w:t>
      </w:r>
    </w:p>
    <w:p w14:paraId="5D890D3A" w14:textId="672F16A6" w:rsidR="002241EA" w:rsidRPr="00BE5362" w:rsidRDefault="006D0F09" w:rsidP="00D964A5">
      <w:pPr>
        <w:rPr>
          <w:rFonts w:cstheme="minorHAnsi"/>
          <w:szCs w:val="24"/>
          <w:lang w:val="en-GB" w:eastAsia="en-GB"/>
        </w:rPr>
      </w:pPr>
      <w:r w:rsidRPr="00BE5362">
        <w:rPr>
          <w:rFonts w:cstheme="minorHAnsi"/>
          <w:szCs w:val="24"/>
          <w:lang w:val="en-GB" w:eastAsia="en-GB"/>
        </w:rPr>
        <w:t>We performed all training with two train:test data split</w:t>
      </w:r>
      <w:ins w:id="24" w:author="Carlier, Aurélie (MERLN)" w:date="2023-03-31T19:58:00Z">
        <w:r w:rsidR="008E415E">
          <w:rPr>
            <w:rFonts w:cstheme="minorHAnsi"/>
            <w:szCs w:val="24"/>
            <w:lang w:val="en-GB" w:eastAsia="en-GB"/>
          </w:rPr>
          <w:t>s</w:t>
        </w:r>
      </w:ins>
      <w:r w:rsidRPr="00BE5362">
        <w:rPr>
          <w:rFonts w:cstheme="minorHAnsi"/>
          <w:szCs w:val="24"/>
          <w:lang w:val="en-GB" w:eastAsia="en-GB"/>
        </w:rPr>
        <w:t xml:space="preserve">. </w:t>
      </w:r>
      <w:r w:rsidR="000A72EA" w:rsidRPr="00BE5362">
        <w:rPr>
          <w:rFonts w:cstheme="minorHAnsi"/>
          <w:szCs w:val="24"/>
          <w:lang w:val="en-GB" w:eastAsia="en-GB"/>
        </w:rPr>
        <w:t>All the results discussed below are for a training set and test set ratio of 7:4</w:t>
      </w:r>
      <w:r w:rsidRPr="00BE5362">
        <w:rPr>
          <w:rFonts w:cstheme="minorHAnsi"/>
          <w:szCs w:val="24"/>
          <w:lang w:val="en-GB" w:eastAsia="en-GB"/>
        </w:rPr>
        <w:t xml:space="preserve"> only (</w:t>
      </w:r>
      <w:r w:rsidR="008E415E">
        <w:rPr>
          <w:rFonts w:cstheme="minorHAnsi"/>
          <w:szCs w:val="24"/>
          <w:lang w:val="en-GB" w:eastAsia="en-GB"/>
        </w:rPr>
        <w:t>unless mentioned explicitly</w:t>
      </w:r>
      <w:r w:rsidRPr="00BE5362">
        <w:rPr>
          <w:rFonts w:cstheme="minorHAnsi"/>
          <w:szCs w:val="24"/>
          <w:lang w:val="en-GB" w:eastAsia="en-GB"/>
        </w:rPr>
        <w:t>)</w:t>
      </w:r>
      <w:r w:rsidR="000A72EA" w:rsidRPr="00BE5362">
        <w:rPr>
          <w:rFonts w:cstheme="minorHAnsi"/>
          <w:szCs w:val="24"/>
          <w:lang w:val="en-GB" w:eastAsia="en-GB"/>
        </w:rPr>
        <w:t xml:space="preserve">. </w:t>
      </w:r>
    </w:p>
    <w:p w14:paraId="59BE798A" w14:textId="0E6E21D0" w:rsidR="00A64BE2" w:rsidRPr="00BE5362" w:rsidRDefault="006F1B0D" w:rsidP="00945B56">
      <w:pPr>
        <w:pStyle w:val="Heading2"/>
        <w:numPr>
          <w:ilvl w:val="1"/>
          <w:numId w:val="3"/>
        </w:numPr>
        <w:ind w:left="284" w:hanging="284"/>
        <w:rPr>
          <w:rFonts w:asciiTheme="minorHAnsi" w:hAnsiTheme="minorHAnsi" w:cstheme="minorHAnsi"/>
          <w:b w:val="0"/>
          <w:i/>
          <w:sz w:val="24"/>
          <w:szCs w:val="24"/>
          <w:lang w:val="en-GB" w:eastAsia="en-GB"/>
        </w:rPr>
      </w:pPr>
      <w:r w:rsidRPr="00BE5362">
        <w:rPr>
          <w:rFonts w:asciiTheme="minorHAnsi" w:hAnsiTheme="minorHAnsi" w:cstheme="minorHAnsi"/>
          <w:b w:val="0"/>
          <w:i/>
          <w:sz w:val="24"/>
          <w:szCs w:val="24"/>
          <w:lang w:val="en-GB" w:eastAsia="en-GB"/>
        </w:rPr>
        <w:t>Model 7, 8 and 9 predict all solute concentration</w:t>
      </w:r>
      <w:r w:rsidR="008928AF">
        <w:rPr>
          <w:rFonts w:asciiTheme="minorHAnsi" w:hAnsiTheme="minorHAnsi" w:cstheme="minorHAnsi"/>
          <w:b w:val="0"/>
          <w:i/>
          <w:sz w:val="24"/>
          <w:szCs w:val="24"/>
          <w:lang w:val="en-GB" w:eastAsia="en-GB"/>
        </w:rPr>
        <w:t>s</w:t>
      </w:r>
      <w:r w:rsidRPr="00BE5362">
        <w:rPr>
          <w:rFonts w:asciiTheme="minorHAnsi" w:hAnsiTheme="minorHAnsi" w:cstheme="minorHAnsi"/>
          <w:b w:val="0"/>
          <w:i/>
          <w:sz w:val="24"/>
          <w:szCs w:val="24"/>
          <w:lang w:val="en-GB" w:eastAsia="en-GB"/>
        </w:rPr>
        <w:t xml:space="preserve"> with least error</w:t>
      </w:r>
    </w:p>
    <w:p w14:paraId="270FA26C" w14:textId="5542DADD" w:rsidR="00C1486C" w:rsidRPr="00BE5362" w:rsidRDefault="008928AF" w:rsidP="00C1486C">
      <w:pPr>
        <w:rPr>
          <w:rFonts w:cstheme="minorHAnsi"/>
          <w:szCs w:val="24"/>
          <w:lang w:val="en-US" w:eastAsia="en-GB"/>
        </w:rPr>
      </w:pPr>
      <w:r>
        <w:rPr>
          <w:rFonts w:cstheme="minorHAnsi"/>
          <w:szCs w:val="24"/>
          <w:lang w:val="en-GB" w:eastAsia="en-GB"/>
        </w:rPr>
        <w:t>First, we trained</w:t>
      </w:r>
      <w:r w:rsidR="00C1486C" w:rsidRPr="00BE5362">
        <w:rPr>
          <w:rFonts w:cstheme="minorHAnsi"/>
          <w:szCs w:val="24"/>
          <w:lang w:val="en-GB" w:eastAsia="en-GB"/>
        </w:rPr>
        <w:t xml:space="preserve"> each of the 9 model</w:t>
      </w:r>
      <w:r w:rsidR="00AA1902" w:rsidRPr="00BE5362">
        <w:rPr>
          <w:rFonts w:cstheme="minorHAnsi"/>
          <w:szCs w:val="24"/>
          <w:lang w:val="en-GB" w:eastAsia="en-GB"/>
        </w:rPr>
        <w:t>s</w:t>
      </w:r>
      <w:r w:rsidR="00C1486C" w:rsidRPr="00BE5362">
        <w:rPr>
          <w:rFonts w:cstheme="minorHAnsi"/>
          <w:szCs w:val="24"/>
          <w:lang w:val="en-GB" w:eastAsia="en-GB"/>
        </w:rPr>
        <w:t xml:space="preserve"> and test the</w:t>
      </w:r>
      <w:r>
        <w:rPr>
          <w:rFonts w:cstheme="minorHAnsi"/>
          <w:szCs w:val="24"/>
          <w:lang w:val="en-GB" w:eastAsia="en-GB"/>
        </w:rPr>
        <w:t>ir</w:t>
      </w:r>
      <w:r w:rsidR="00C1486C" w:rsidRPr="00BE5362">
        <w:rPr>
          <w:rFonts w:cstheme="minorHAnsi"/>
          <w:szCs w:val="24"/>
          <w:lang w:val="en-GB" w:eastAsia="en-GB"/>
        </w:rPr>
        <w:t xml:space="preserve"> predictions </w:t>
      </w:r>
      <w:r w:rsidR="00080477" w:rsidRPr="00BE5362">
        <w:rPr>
          <w:rFonts w:cstheme="minorHAnsi"/>
          <w:szCs w:val="24"/>
          <w:lang w:val="en-GB" w:eastAsia="en-GB"/>
        </w:rPr>
        <w:t>on two different data sets as shown in figure 2 (yellow and blue</w:t>
      </w:r>
      <w:r w:rsidR="006D0F09" w:rsidRPr="00BE5362">
        <w:rPr>
          <w:rFonts w:cstheme="minorHAnsi"/>
          <w:szCs w:val="24"/>
          <w:lang w:val="en-GB" w:eastAsia="en-GB"/>
        </w:rPr>
        <w:t>, Figure 2</w:t>
      </w:r>
      <w:r w:rsidR="00080477" w:rsidRPr="00BE5362">
        <w:rPr>
          <w:rFonts w:cstheme="minorHAnsi"/>
          <w:szCs w:val="24"/>
          <w:lang w:val="en-GB" w:eastAsia="en-GB"/>
        </w:rPr>
        <w:t>).</w:t>
      </w:r>
      <w:r w:rsidR="006F1B0D" w:rsidRPr="00BE5362">
        <w:rPr>
          <w:rFonts w:cstheme="minorHAnsi"/>
          <w:szCs w:val="24"/>
          <w:lang w:val="en-GB" w:eastAsia="en-GB"/>
        </w:rPr>
        <w:t xml:space="preserve"> The total RMSE is calculated as per equation </w:t>
      </w:r>
      <w:r w:rsidR="006F1B0D" w:rsidRPr="00A47BA4">
        <w:rPr>
          <w:rFonts w:cstheme="minorHAnsi"/>
          <w:b/>
          <w:szCs w:val="24"/>
          <w:lang w:val="en-GB" w:eastAsia="en-GB"/>
        </w:rPr>
        <w:fldChar w:fldCharType="begin"/>
      </w:r>
      <w:r w:rsidR="006F1B0D" w:rsidRPr="00A47BA4">
        <w:rPr>
          <w:rFonts w:cstheme="minorHAnsi"/>
          <w:b/>
          <w:szCs w:val="24"/>
          <w:lang w:val="en-GB" w:eastAsia="en-GB"/>
        </w:rPr>
        <w:instrText xml:space="preserve"> REF _Ref118892564 \h </w:instrText>
      </w:r>
      <w:r w:rsidR="00BE5362" w:rsidRPr="00A47BA4">
        <w:rPr>
          <w:rFonts w:cstheme="minorHAnsi"/>
          <w:b/>
          <w:szCs w:val="24"/>
          <w:lang w:val="en-GB" w:eastAsia="en-GB"/>
        </w:rPr>
        <w:instrText xml:space="preserve"> \* MERGEFORMAT </w:instrText>
      </w:r>
      <w:r w:rsidR="006F1B0D" w:rsidRPr="00A47BA4">
        <w:rPr>
          <w:rFonts w:cstheme="minorHAnsi"/>
          <w:b/>
          <w:szCs w:val="24"/>
          <w:lang w:val="en-GB" w:eastAsia="en-GB"/>
        </w:rPr>
      </w:r>
      <w:r w:rsidR="006F1B0D" w:rsidRPr="00A47BA4">
        <w:rPr>
          <w:rFonts w:cstheme="minorHAnsi"/>
          <w:b/>
          <w:szCs w:val="24"/>
          <w:lang w:val="en-GB" w:eastAsia="en-GB"/>
        </w:rPr>
        <w:fldChar w:fldCharType="separate"/>
      </w:r>
      <w:r w:rsidR="006F1B0D" w:rsidRPr="00A47BA4">
        <w:rPr>
          <w:rFonts w:cstheme="minorHAnsi"/>
          <w:noProof/>
          <w:szCs w:val="24"/>
          <w:lang w:val="en-GB"/>
        </w:rPr>
        <w:t>2</w:t>
      </w:r>
      <w:r w:rsidR="006F1B0D" w:rsidRPr="00A47BA4">
        <w:rPr>
          <w:rFonts w:cstheme="minorHAnsi"/>
          <w:szCs w:val="24"/>
          <w:lang w:val="en-GB"/>
        </w:rPr>
        <w:t>.</w:t>
      </w:r>
      <w:r w:rsidR="006F1B0D" w:rsidRPr="00A47BA4">
        <w:rPr>
          <w:rFonts w:cstheme="minorHAnsi"/>
          <w:noProof/>
          <w:szCs w:val="24"/>
          <w:lang w:val="en-GB"/>
        </w:rPr>
        <w:t>15</w:t>
      </w:r>
      <w:r w:rsidR="006F1B0D" w:rsidRPr="00A47BA4">
        <w:rPr>
          <w:rFonts w:cstheme="minorHAnsi"/>
          <w:b/>
          <w:szCs w:val="24"/>
          <w:lang w:val="en-GB" w:eastAsia="en-GB"/>
        </w:rPr>
        <w:fldChar w:fldCharType="end"/>
      </w:r>
      <w:r w:rsidR="00A47BA4">
        <w:rPr>
          <w:rFonts w:cstheme="minorHAnsi"/>
          <w:szCs w:val="24"/>
          <w:lang w:val="en-GB" w:eastAsia="en-GB"/>
        </w:rPr>
        <w:t xml:space="preserve"> and is shown in figure 3</w:t>
      </w:r>
      <w:r w:rsidR="006F1B0D" w:rsidRPr="00BE5362">
        <w:rPr>
          <w:rFonts w:cstheme="minorHAnsi"/>
          <w:szCs w:val="24"/>
          <w:lang w:val="en-GB" w:eastAsia="en-GB"/>
        </w:rPr>
        <w:t>.</w:t>
      </w:r>
      <w:r w:rsidR="006D0F09" w:rsidRPr="00BE5362">
        <w:rPr>
          <w:rFonts w:cstheme="minorHAnsi"/>
          <w:szCs w:val="24"/>
          <w:lang w:val="en-GB" w:eastAsia="en-GB"/>
        </w:rPr>
        <w:t xml:space="preserve"> </w:t>
      </w:r>
      <w:r w:rsidR="00071300">
        <w:rPr>
          <w:rFonts w:cstheme="minorHAnsi"/>
          <w:szCs w:val="24"/>
          <w:lang w:val="en-GB" w:eastAsia="en-GB"/>
        </w:rPr>
        <w:t xml:space="preserve">Each model predicts similar total RMSE in each set despite the train:test split ratio. </w:t>
      </w:r>
    </w:p>
    <w:p w14:paraId="22FF6F52" w14:textId="576F9FBF" w:rsidR="00664E22" w:rsidRPr="00BE5362" w:rsidRDefault="004359A6" w:rsidP="002241EA">
      <w:pPr>
        <w:rPr>
          <w:rFonts w:cstheme="minorHAnsi"/>
          <w:noProof/>
          <w:szCs w:val="24"/>
          <w:lang w:val="en-GB" w:eastAsia="en-GB"/>
        </w:rPr>
      </w:pPr>
      <w:r>
        <w:rPr>
          <w:rFonts w:cstheme="minorHAnsi"/>
          <w:noProof/>
          <w:szCs w:val="24"/>
          <w:lang w:val="en-GB" w:eastAsia="en-GB"/>
        </w:rPr>
        <w:drawing>
          <wp:inline distT="0" distB="0" distL="0" distR="0" wp14:anchorId="7050407E" wp14:editId="794D5D4A">
            <wp:extent cx="5759450" cy="2922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9450" cy="2922905"/>
                    </a:xfrm>
                    <a:prstGeom prst="rect">
                      <a:avLst/>
                    </a:prstGeom>
                  </pic:spPr>
                </pic:pic>
              </a:graphicData>
            </a:graphic>
          </wp:inline>
        </w:drawing>
      </w:r>
    </w:p>
    <w:p w14:paraId="3D94A731" w14:textId="7BB0DA9C" w:rsidR="00AA4D1E" w:rsidRPr="00BE5362" w:rsidRDefault="00A64BE2" w:rsidP="002241EA">
      <w:pPr>
        <w:rPr>
          <w:rFonts w:cstheme="minorHAnsi"/>
          <w:szCs w:val="24"/>
          <w:lang w:val="en-GB" w:eastAsia="en-GB"/>
        </w:rPr>
      </w:pPr>
      <w:r w:rsidRPr="00BE5362">
        <w:rPr>
          <w:rFonts w:cstheme="minorHAnsi"/>
          <w:szCs w:val="24"/>
          <w:lang w:val="en-GB" w:eastAsia="en-GB"/>
        </w:rPr>
        <w:t xml:space="preserve">Figure 3: </w:t>
      </w:r>
      <w:r w:rsidR="00D3033A" w:rsidRPr="00BE5362">
        <w:rPr>
          <w:rFonts w:cstheme="minorHAnsi"/>
          <w:szCs w:val="24"/>
          <w:lang w:val="en-GB" w:eastAsia="en-GB"/>
        </w:rPr>
        <w:t xml:space="preserve">Total </w:t>
      </w:r>
      <w:r w:rsidRPr="00BE5362">
        <w:rPr>
          <w:rFonts w:cstheme="minorHAnsi"/>
          <w:szCs w:val="24"/>
          <w:lang w:val="en-GB" w:eastAsia="en-GB"/>
        </w:rPr>
        <w:t xml:space="preserve">RMSE </w:t>
      </w:r>
      <w:r w:rsidR="00664E22" w:rsidRPr="00BE5362">
        <w:rPr>
          <w:rFonts w:cstheme="minorHAnsi"/>
          <w:szCs w:val="24"/>
          <w:lang w:val="en-GB" w:eastAsia="en-GB"/>
        </w:rPr>
        <w:t>calculated for all solutes</w:t>
      </w:r>
      <w:r w:rsidR="00F9107B">
        <w:rPr>
          <w:rFonts w:cstheme="minorHAnsi"/>
          <w:szCs w:val="24"/>
          <w:lang w:val="en-GB" w:eastAsia="en-GB"/>
        </w:rPr>
        <w:t xml:space="preserve"> for all nine models</w:t>
      </w:r>
      <w:r w:rsidR="00664E22" w:rsidRPr="00BE5362">
        <w:rPr>
          <w:rFonts w:cstheme="minorHAnsi"/>
          <w:szCs w:val="24"/>
          <w:lang w:val="en-GB" w:eastAsia="en-GB"/>
        </w:rPr>
        <w:t>. Since there are three iterations per model, here we have shown mean and standard deviation of the error.</w:t>
      </w:r>
      <w:r w:rsidR="00D3033A" w:rsidRPr="00BE5362">
        <w:rPr>
          <w:rFonts w:cstheme="minorHAnsi"/>
          <w:szCs w:val="24"/>
          <w:lang w:val="en-GB" w:eastAsia="en-GB"/>
        </w:rPr>
        <w:t xml:space="preserve"> A, B and C are for</w:t>
      </w:r>
      <w:r w:rsidR="00F9107B">
        <w:rPr>
          <w:rFonts w:cstheme="minorHAnsi"/>
          <w:szCs w:val="24"/>
          <w:lang w:val="en-GB" w:eastAsia="en-GB"/>
        </w:rPr>
        <w:t xml:space="preserve"> a</w:t>
      </w:r>
      <w:r w:rsidR="00D3033A" w:rsidRPr="00BE5362">
        <w:rPr>
          <w:rFonts w:cstheme="minorHAnsi"/>
          <w:szCs w:val="24"/>
          <w:lang w:val="en-GB" w:eastAsia="en-GB"/>
        </w:rPr>
        <w:t xml:space="preserve"> 7:4 split of training to test data and D, E and F are for 6:4. </w:t>
      </w:r>
      <w:r w:rsidR="00DC2102" w:rsidRPr="00BE5362">
        <w:rPr>
          <w:rFonts w:cstheme="minorHAnsi"/>
          <w:szCs w:val="24"/>
          <w:lang w:val="en-GB" w:eastAsia="en-GB"/>
        </w:rPr>
        <w:t>C (right y-axis) also shows the computational time required to run the fitting for a chosen dataset.</w:t>
      </w:r>
      <w:r w:rsidR="00950CFE">
        <w:rPr>
          <w:rFonts w:cstheme="minorHAnsi"/>
          <w:szCs w:val="24"/>
          <w:lang w:val="en-GB" w:eastAsia="en-GB"/>
        </w:rPr>
        <w:t xml:space="preserve"> </w:t>
      </w:r>
      <w:r w:rsidR="001A7F81">
        <w:rPr>
          <w:lang w:val="en-US"/>
        </w:rPr>
        <w:t>See figure 2 for a schematic representation of the fitting procedure.</w:t>
      </w:r>
      <w:r w:rsidR="001A7F81" w:rsidDel="00134F09">
        <w:rPr>
          <w:rFonts w:cstheme="minorHAnsi"/>
          <w:szCs w:val="24"/>
          <w:lang w:val="en-GB" w:eastAsia="en-GB"/>
        </w:rPr>
        <w:t xml:space="preserve"> </w:t>
      </w:r>
    </w:p>
    <w:p w14:paraId="0641569F" w14:textId="73FB6F94" w:rsidR="00D964A5" w:rsidRPr="00BE5362" w:rsidRDefault="00D964A5" w:rsidP="002241EA">
      <w:pPr>
        <w:rPr>
          <w:rFonts w:cstheme="minorHAnsi"/>
          <w:szCs w:val="24"/>
          <w:lang w:val="en-GB" w:eastAsia="en-GB"/>
        </w:rPr>
      </w:pPr>
      <w:r w:rsidRPr="00BE5362">
        <w:rPr>
          <w:rFonts w:cstheme="minorHAnsi"/>
          <w:szCs w:val="24"/>
          <w:lang w:val="en-GB" w:eastAsia="en-GB"/>
        </w:rPr>
        <w:t xml:space="preserve">The computational time taken to execute one full fitting process independent of the number of fitted parameters is shown in Figure 3C (right y-axis). The SLSQP program used to minimise the objective function (section </w:t>
      </w:r>
      <w:r w:rsidRPr="00BE5362">
        <w:rPr>
          <w:rFonts w:cstheme="minorHAnsi"/>
          <w:i/>
          <w:szCs w:val="24"/>
          <w:lang w:val="en-GB" w:eastAsia="en-GB"/>
        </w:rPr>
        <w:t>training and test data</w:t>
      </w:r>
      <w:r w:rsidRPr="00BE5362">
        <w:rPr>
          <w:rFonts w:cstheme="minorHAnsi"/>
          <w:szCs w:val="24"/>
          <w:lang w:val="en-GB" w:eastAsia="en-GB"/>
        </w:rPr>
        <w:t>)</w:t>
      </w:r>
      <w:r w:rsidR="00CD0B13" w:rsidRPr="00BE5362">
        <w:rPr>
          <w:rFonts w:cstheme="minorHAnsi"/>
          <w:szCs w:val="24"/>
          <w:lang w:val="en-GB" w:eastAsia="en-GB"/>
        </w:rPr>
        <w:t xml:space="preserve"> has a time complexity of O(</w:t>
      </w:r>
      <w:r w:rsidR="00CD0B13" w:rsidRPr="00BE5362">
        <w:rPr>
          <w:rFonts w:cstheme="minorHAnsi"/>
          <w:i/>
          <w:szCs w:val="24"/>
          <w:lang w:val="en-GB" w:eastAsia="en-GB"/>
        </w:rPr>
        <w:t>n</w:t>
      </w:r>
      <w:r w:rsidR="00CD0B13" w:rsidRPr="00BE5362">
        <w:rPr>
          <w:rFonts w:cstheme="minorHAnsi"/>
          <w:szCs w:val="24"/>
          <w:lang w:val="en-GB" w:eastAsia="en-GB"/>
        </w:rPr>
        <w:t xml:space="preserve">^3) where </w:t>
      </w:r>
      <w:r w:rsidR="00CD0B13" w:rsidRPr="00BE5362">
        <w:rPr>
          <w:rFonts w:cstheme="minorHAnsi"/>
          <w:i/>
          <w:szCs w:val="24"/>
          <w:lang w:val="en-GB" w:eastAsia="en-GB"/>
        </w:rPr>
        <w:t xml:space="preserve">n </w:t>
      </w:r>
      <w:r w:rsidR="00CD0B13" w:rsidRPr="00BE5362">
        <w:rPr>
          <w:rFonts w:cstheme="minorHAnsi"/>
          <w:szCs w:val="24"/>
          <w:lang w:val="en-GB" w:eastAsia="en-GB"/>
        </w:rPr>
        <w:t>is the number of fitted parameters</w:t>
      </w:r>
      <w:r w:rsidR="00CD0B13" w:rsidRPr="00BE5362">
        <w:rPr>
          <w:rFonts w:cstheme="minorHAnsi"/>
          <w:szCs w:val="24"/>
          <w:lang w:val="en-GB" w:eastAsia="en-GB"/>
        </w:rPr>
        <w:fldChar w:fldCharType="begin"/>
      </w:r>
      <w:r w:rsidR="00F6225D">
        <w:rPr>
          <w:rFonts w:cstheme="minorHAnsi"/>
          <w:szCs w:val="24"/>
          <w:lang w:val="en-GB" w:eastAsia="en-GB"/>
        </w:rPr>
        <w:instrText xml:space="preserve"> ADDIN EN.CITE &lt;EndNote&gt;&lt;Cite&gt;&lt;Author&gt;Kraft&lt;/Author&gt;&lt;Year&gt;1988&lt;/Year&gt;&lt;RecNum&gt;162&lt;/RecNum&gt;&lt;DisplayText&gt;&lt;style face="superscript"&gt;29&lt;/style&gt;&lt;/DisplayText&gt;&lt;record&gt;&lt;rec-number&gt;162&lt;/rec-number&gt;&lt;foreign-keys&gt;&lt;key app="EN" db-id="5d50wpzse5zedbe0x5sxd5wc200pde0pe2r5" timestamp="1679999652"&gt;162&lt;/key&gt;&lt;/foreign-keys&gt;&lt;ref-type name="Journal Article"&gt;17&lt;/ref-type&gt;&lt;contributors&gt;&lt;authors&gt;&lt;author&gt;Kraft, Dieter&lt;/author&gt;&lt;/authors&gt;&lt;/contributors&gt;&lt;titles&gt;&lt;title&gt;A software package for sequential quadratic programming&lt;/title&gt;&lt;secondary-title&gt;Forschungsbericht- Deutsche Forschungs- und Versuchsanstalt fur Luft- und Raumfahrt&lt;/secondary-title&gt;&lt;/titles&gt;&lt;periodical&gt;&lt;full-title&gt;Forschungsbericht- Deutsche Forschungs- und Versuchsanstalt fur Luft- und Raumfahrt&lt;/full-title&gt;&lt;/periodical&gt;&lt;dates&gt;&lt;year&gt;1988&lt;/year&gt;&lt;/dates&gt;&lt;isbn&gt;0171-1342&lt;/isbn&gt;&lt;urls&gt;&lt;/urls&gt;&lt;/record&gt;&lt;/Cite&gt;&lt;/EndNote&gt;</w:instrText>
      </w:r>
      <w:r w:rsidR="00CD0B13" w:rsidRPr="00BE5362">
        <w:rPr>
          <w:rFonts w:cstheme="minorHAnsi"/>
          <w:szCs w:val="24"/>
          <w:lang w:val="en-GB" w:eastAsia="en-GB"/>
        </w:rPr>
        <w:fldChar w:fldCharType="separate"/>
      </w:r>
      <w:r w:rsidR="00F6225D" w:rsidRPr="00F6225D">
        <w:rPr>
          <w:rFonts w:cstheme="minorHAnsi"/>
          <w:noProof/>
          <w:szCs w:val="24"/>
          <w:vertAlign w:val="superscript"/>
          <w:lang w:val="en-GB" w:eastAsia="en-GB"/>
        </w:rPr>
        <w:t>29</w:t>
      </w:r>
      <w:r w:rsidR="00CD0B13" w:rsidRPr="00BE5362">
        <w:rPr>
          <w:rFonts w:cstheme="minorHAnsi"/>
          <w:szCs w:val="24"/>
          <w:lang w:val="en-GB" w:eastAsia="en-GB"/>
        </w:rPr>
        <w:fldChar w:fldCharType="end"/>
      </w:r>
      <w:r w:rsidR="00CD0B13" w:rsidRPr="00BE5362">
        <w:rPr>
          <w:rFonts w:cstheme="minorHAnsi"/>
          <w:szCs w:val="24"/>
          <w:lang w:val="en-GB" w:eastAsia="en-GB"/>
        </w:rPr>
        <w:t>. Model 3 and 6 have 18 and 19 fitted parameters</w:t>
      </w:r>
      <w:r w:rsidR="0063015E" w:rsidRPr="00BE5362">
        <w:rPr>
          <w:rFonts w:cstheme="minorHAnsi"/>
          <w:szCs w:val="24"/>
          <w:lang w:val="en-GB" w:eastAsia="en-GB"/>
        </w:rPr>
        <w:t xml:space="preserve"> (table 1</w:t>
      </w:r>
      <w:r w:rsidR="00641B28">
        <w:rPr>
          <w:rFonts w:cstheme="minorHAnsi"/>
          <w:szCs w:val="24"/>
          <w:lang w:val="en-GB" w:eastAsia="en-GB"/>
        </w:rPr>
        <w:t>, MTAC, fct and SiCo for all 6 solutes</w:t>
      </w:r>
      <w:r w:rsidR="0063015E" w:rsidRPr="00BE5362">
        <w:rPr>
          <w:rFonts w:cstheme="minorHAnsi"/>
          <w:szCs w:val="24"/>
          <w:lang w:val="en-GB" w:eastAsia="en-GB"/>
        </w:rPr>
        <w:t>)</w:t>
      </w:r>
      <w:r w:rsidR="00CD0B13" w:rsidRPr="00BE5362">
        <w:rPr>
          <w:rFonts w:cstheme="minorHAnsi"/>
          <w:szCs w:val="24"/>
          <w:lang w:val="en-GB" w:eastAsia="en-GB"/>
        </w:rPr>
        <w:t xml:space="preserve">, </w:t>
      </w:r>
      <w:r w:rsidR="00A67EBE" w:rsidRPr="00BE5362">
        <w:rPr>
          <w:rFonts w:cstheme="minorHAnsi"/>
          <w:szCs w:val="24"/>
          <w:lang w:val="en-GB" w:eastAsia="en-GB"/>
        </w:rPr>
        <w:t>and due to the largeness of the matrix decomposition employed by SLSQP</w:t>
      </w:r>
      <w:r w:rsidR="00A67EBE" w:rsidRPr="00BE5362">
        <w:rPr>
          <w:rFonts w:cstheme="minorHAnsi"/>
          <w:szCs w:val="24"/>
          <w:lang w:val="en-GB" w:eastAsia="en-GB"/>
        </w:rPr>
        <w:fldChar w:fldCharType="begin">
          <w:fldData xml:space="preserve">PEVuZE5vdGU+PENpdGU+PEF1dGhvcj5WaXJ0YW5lbjwvQXV0aG9yPjxZZWFyPjIwMjA8L1llYXI+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</w:fldData>
        </w:fldChar>
      </w:r>
      <w:r w:rsidR="00F6225D">
        <w:rPr>
          <w:rFonts w:cstheme="minorHAnsi"/>
          <w:szCs w:val="24"/>
          <w:lang w:val="en-GB" w:eastAsia="en-GB"/>
        </w:rPr>
        <w:instrText xml:space="preserve"> ADDIN EN.CITE </w:instrText>
      </w:r>
      <w:r w:rsidR="00F6225D">
        <w:rPr>
          <w:rFonts w:cstheme="minorHAnsi"/>
          <w:szCs w:val="24"/>
          <w:lang w:val="en-GB" w:eastAsia="en-GB"/>
        </w:rPr>
        <w:fldChar w:fldCharType="begin">
          <w:fldData xml:space="preserve">PEVuZE5vdGU+PENpdGU+PEF1dGhvcj5WaXJ0YW5lbjwvQXV0aG9yPjxZZWFyPjIwMjA8L1llYXI+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</w:fldData>
        </w:fldChar>
      </w:r>
      <w:r w:rsidR="00F6225D">
        <w:rPr>
          <w:rFonts w:cstheme="minorHAnsi"/>
          <w:szCs w:val="24"/>
          <w:lang w:val="en-GB" w:eastAsia="en-GB"/>
        </w:rPr>
        <w:instrText xml:space="preserve"> ADDIN EN.CITE.DATA </w:instrText>
      </w:r>
      <w:r w:rsidR="00F6225D">
        <w:rPr>
          <w:rFonts w:cstheme="minorHAnsi"/>
          <w:szCs w:val="24"/>
          <w:lang w:val="en-GB" w:eastAsia="en-GB"/>
        </w:rPr>
      </w:r>
      <w:r w:rsidR="00F6225D">
        <w:rPr>
          <w:rFonts w:cstheme="minorHAnsi"/>
          <w:szCs w:val="24"/>
          <w:lang w:val="en-GB" w:eastAsia="en-GB"/>
        </w:rPr>
        <w:fldChar w:fldCharType="end"/>
      </w:r>
      <w:r w:rsidR="00A67EBE" w:rsidRPr="00BE5362">
        <w:rPr>
          <w:rFonts w:cstheme="minorHAnsi"/>
          <w:szCs w:val="24"/>
          <w:lang w:val="en-GB" w:eastAsia="en-GB"/>
        </w:rPr>
      </w:r>
      <w:r w:rsidR="00A67EBE" w:rsidRPr="00BE5362">
        <w:rPr>
          <w:rFonts w:cstheme="minorHAnsi"/>
          <w:szCs w:val="24"/>
          <w:lang w:val="en-GB" w:eastAsia="en-GB"/>
        </w:rPr>
        <w:fldChar w:fldCharType="separate"/>
      </w:r>
      <w:r w:rsidR="00F6225D" w:rsidRPr="00F6225D">
        <w:rPr>
          <w:rFonts w:cstheme="minorHAnsi"/>
          <w:noProof/>
          <w:szCs w:val="24"/>
          <w:vertAlign w:val="superscript"/>
          <w:lang w:val="en-GB" w:eastAsia="en-GB"/>
        </w:rPr>
        <w:t>27</w:t>
      </w:r>
      <w:r w:rsidR="00A67EBE" w:rsidRPr="00BE5362">
        <w:rPr>
          <w:rFonts w:cstheme="minorHAnsi"/>
          <w:szCs w:val="24"/>
          <w:lang w:val="en-GB" w:eastAsia="en-GB"/>
        </w:rPr>
        <w:fldChar w:fldCharType="end"/>
      </w:r>
      <w:r w:rsidR="001C351A" w:rsidRPr="00BE5362">
        <w:rPr>
          <w:rFonts w:cstheme="minorHAnsi"/>
          <w:szCs w:val="24"/>
          <w:lang w:val="en-GB" w:eastAsia="en-GB"/>
        </w:rPr>
        <w:t xml:space="preserve">, these often resulted in </w:t>
      </w:r>
      <w:r w:rsidR="006706DB" w:rsidRPr="00BE5362">
        <w:rPr>
          <w:rFonts w:cstheme="minorHAnsi"/>
          <w:szCs w:val="24"/>
          <w:lang w:val="en-GB" w:eastAsia="en-GB"/>
        </w:rPr>
        <w:t>premature termination of</w:t>
      </w:r>
      <w:r w:rsidR="001C351A" w:rsidRPr="00BE5362">
        <w:rPr>
          <w:rFonts w:cstheme="minorHAnsi"/>
          <w:szCs w:val="24"/>
          <w:lang w:val="en-GB" w:eastAsia="en-GB"/>
        </w:rPr>
        <w:t xml:space="preserve"> simulations. </w:t>
      </w:r>
      <w:r w:rsidR="0063015E" w:rsidRPr="00BE5362">
        <w:rPr>
          <w:rFonts w:cstheme="minorHAnsi"/>
          <w:szCs w:val="24"/>
          <w:lang w:val="en-GB" w:eastAsia="en-GB"/>
        </w:rPr>
        <w:t xml:space="preserve">Model </w:t>
      </w:r>
      <w:r w:rsidR="00286843" w:rsidRPr="00BE5362">
        <w:rPr>
          <w:rFonts w:cstheme="minorHAnsi"/>
          <w:szCs w:val="24"/>
          <w:lang w:val="en-GB" w:eastAsia="en-GB"/>
        </w:rPr>
        <w:t xml:space="preserve">2 and </w:t>
      </w:r>
      <w:r w:rsidR="0063015E" w:rsidRPr="00BE5362">
        <w:rPr>
          <w:rFonts w:cstheme="minorHAnsi"/>
          <w:szCs w:val="24"/>
          <w:lang w:val="en-GB" w:eastAsia="en-GB"/>
        </w:rPr>
        <w:t>4 with sieving coefficient fixed to 0</w:t>
      </w:r>
      <w:r w:rsidR="00286843" w:rsidRPr="00BE5362">
        <w:rPr>
          <w:rFonts w:cstheme="minorHAnsi"/>
          <w:szCs w:val="24"/>
          <w:lang w:val="en-GB" w:eastAsia="en-GB"/>
        </w:rPr>
        <w:t xml:space="preserve"> and 1 for all solutes, gave</w:t>
      </w:r>
      <w:r w:rsidR="001A7F81">
        <w:rPr>
          <w:rFonts w:cstheme="minorHAnsi"/>
          <w:szCs w:val="24"/>
          <w:lang w:val="en-GB" w:eastAsia="en-GB"/>
        </w:rPr>
        <w:t xml:space="preserve"> unrealistic</w:t>
      </w:r>
      <w:r w:rsidR="001A7F81" w:rsidRPr="00BE5362">
        <w:rPr>
          <w:rFonts w:cstheme="minorHAnsi"/>
          <w:szCs w:val="24"/>
          <w:lang w:val="en-GB" w:eastAsia="en-GB"/>
        </w:rPr>
        <w:t xml:space="preserve"> </w:t>
      </w:r>
      <w:r w:rsidR="00286843" w:rsidRPr="00BE5362">
        <w:rPr>
          <w:rFonts w:cstheme="minorHAnsi"/>
          <w:szCs w:val="24"/>
          <w:lang w:val="en-GB" w:eastAsia="en-GB"/>
        </w:rPr>
        <w:t>results</w:t>
      </w:r>
      <w:r w:rsidR="00071300">
        <w:rPr>
          <w:rFonts w:cstheme="minorHAnsi"/>
          <w:szCs w:val="24"/>
          <w:lang w:val="en-GB" w:eastAsia="en-GB"/>
        </w:rPr>
        <w:t xml:space="preserve"> (</w:t>
      </w:r>
      <w:r w:rsidR="001A7F81">
        <w:rPr>
          <w:rFonts w:cstheme="minorHAnsi"/>
          <w:szCs w:val="24"/>
          <w:lang w:val="en-GB" w:eastAsia="en-GB"/>
        </w:rPr>
        <w:t>Table S1</w:t>
      </w:r>
      <w:r w:rsidR="00071300">
        <w:rPr>
          <w:rFonts w:cstheme="minorHAnsi"/>
          <w:szCs w:val="24"/>
          <w:lang w:val="en-GB" w:eastAsia="en-GB"/>
        </w:rPr>
        <w:t>)</w:t>
      </w:r>
      <w:r w:rsidR="00286843" w:rsidRPr="00BE5362">
        <w:rPr>
          <w:rFonts w:cstheme="minorHAnsi"/>
          <w:szCs w:val="24"/>
          <w:lang w:val="en-GB" w:eastAsia="en-GB"/>
        </w:rPr>
        <w:t xml:space="preserve"> and can also be ignored.</w:t>
      </w:r>
      <w:r w:rsidR="00637631" w:rsidRPr="00BE5362">
        <w:rPr>
          <w:rFonts w:cstheme="minorHAnsi"/>
          <w:szCs w:val="24"/>
          <w:lang w:val="en-GB" w:eastAsia="en-GB"/>
        </w:rPr>
        <w:t xml:space="preserve"> Model 7 required the most computational time compared to model 8 and 9</w:t>
      </w:r>
      <w:r w:rsidR="00641B28" w:rsidRPr="00641B28">
        <w:rPr>
          <w:rFonts w:cstheme="minorHAnsi"/>
          <w:szCs w:val="24"/>
          <w:lang w:val="en-GB" w:eastAsia="en-GB"/>
        </w:rPr>
        <w:t xml:space="preserve"> </w:t>
      </w:r>
      <w:r w:rsidR="00641B28" w:rsidRPr="00BE5362">
        <w:rPr>
          <w:rFonts w:cstheme="minorHAnsi"/>
          <w:szCs w:val="24"/>
          <w:lang w:val="en-GB" w:eastAsia="en-GB"/>
        </w:rPr>
        <w:t>due to the non-linear nature of the model</w:t>
      </w:r>
      <w:r w:rsidR="00641B28">
        <w:rPr>
          <w:rFonts w:cstheme="minorHAnsi"/>
          <w:szCs w:val="24"/>
          <w:lang w:val="en-GB" w:eastAsia="en-GB"/>
        </w:rPr>
        <w:t xml:space="preserve">. Model 7, 8 and 9 all result in a </w:t>
      </w:r>
      <w:r w:rsidR="00637631" w:rsidRPr="00BE5362">
        <w:rPr>
          <w:rFonts w:cstheme="minorHAnsi"/>
          <w:szCs w:val="24"/>
          <w:lang w:val="en-GB" w:eastAsia="en-GB"/>
        </w:rPr>
        <w:t>low total RMSE.</w:t>
      </w:r>
    </w:p>
    <w:p w14:paraId="79B41AEF" w14:textId="7CC41E35" w:rsidR="00BD71A8" w:rsidRPr="00BE5362" w:rsidRDefault="00D3033A" w:rsidP="00945B56">
      <w:pPr>
        <w:pStyle w:val="Heading2"/>
        <w:numPr>
          <w:ilvl w:val="1"/>
          <w:numId w:val="3"/>
        </w:numPr>
        <w:ind w:left="284" w:hanging="284"/>
        <w:rPr>
          <w:rFonts w:asciiTheme="minorHAnsi" w:hAnsiTheme="minorHAnsi" w:cstheme="minorHAnsi"/>
          <w:b w:val="0"/>
          <w:i/>
          <w:sz w:val="24"/>
          <w:szCs w:val="24"/>
          <w:lang w:val="en-GB" w:eastAsia="en-GB"/>
        </w:rPr>
      </w:pPr>
      <w:r w:rsidRPr="00BE5362">
        <w:rPr>
          <w:rFonts w:asciiTheme="minorHAnsi" w:hAnsiTheme="minorHAnsi" w:cstheme="minorHAnsi"/>
          <w:b w:val="0"/>
          <w:i/>
          <w:sz w:val="24"/>
          <w:szCs w:val="24"/>
          <w:lang w:val="en-GB" w:eastAsia="en-GB"/>
        </w:rPr>
        <w:lastRenderedPageBreak/>
        <w:t>Model prediction accuracy is solute dependent</w:t>
      </w:r>
    </w:p>
    <w:p w14:paraId="4A5E815F" w14:textId="4E4C5CE2" w:rsidR="00C057D6" w:rsidRPr="00BE5362" w:rsidRDefault="00BD71A8" w:rsidP="00BD71A8">
      <w:pPr>
        <w:rPr>
          <w:rFonts w:cstheme="minorHAnsi"/>
          <w:szCs w:val="24"/>
          <w:lang w:val="en-GB" w:eastAsia="en-GB"/>
        </w:rPr>
      </w:pPr>
      <w:r w:rsidRPr="00BE5362">
        <w:rPr>
          <w:rFonts w:cstheme="minorHAnsi"/>
          <w:szCs w:val="24"/>
          <w:lang w:val="en-GB" w:eastAsia="en-GB"/>
        </w:rPr>
        <w:t>Understanding that all solutes have a different transport mechanism</w:t>
      </w:r>
      <w:r w:rsidR="00BC2054" w:rsidRPr="00BE5362">
        <w:rPr>
          <w:rFonts w:cstheme="minorHAnsi"/>
          <w:szCs w:val="24"/>
          <w:lang w:val="en-GB" w:eastAsia="en-GB"/>
        </w:rPr>
        <w:t>s</w:t>
      </w:r>
      <w:r w:rsidRPr="00BE5362">
        <w:rPr>
          <w:rFonts w:cstheme="minorHAnsi"/>
          <w:szCs w:val="24"/>
          <w:lang w:val="en-GB" w:eastAsia="en-GB"/>
        </w:rPr>
        <w:t xml:space="preserve"> which </w:t>
      </w:r>
      <w:r w:rsidR="00BC2054" w:rsidRPr="00BE5362">
        <w:rPr>
          <w:rFonts w:cstheme="minorHAnsi"/>
          <w:szCs w:val="24"/>
          <w:lang w:val="en-GB" w:eastAsia="en-GB"/>
        </w:rPr>
        <w:t xml:space="preserve">are </w:t>
      </w:r>
      <w:r w:rsidRPr="00BE5362">
        <w:rPr>
          <w:rFonts w:cstheme="minorHAnsi"/>
          <w:szCs w:val="24"/>
          <w:lang w:val="en-GB" w:eastAsia="en-GB"/>
        </w:rPr>
        <w:t xml:space="preserve">a combination of diffusion, non-lymphatic and lymphatic convection, </w:t>
      </w:r>
      <w:r w:rsidR="00FD38BD" w:rsidRPr="00BE5362">
        <w:rPr>
          <w:rFonts w:cstheme="minorHAnsi"/>
          <w:szCs w:val="24"/>
          <w:lang w:val="en-GB" w:eastAsia="en-GB"/>
        </w:rPr>
        <w:t>i</w:t>
      </w:r>
      <w:r w:rsidRPr="00BE5362">
        <w:rPr>
          <w:rFonts w:cstheme="minorHAnsi"/>
          <w:szCs w:val="24"/>
          <w:lang w:val="en-GB" w:eastAsia="en-GB"/>
        </w:rPr>
        <w:t xml:space="preserve">t is also necessary to see how well the </w:t>
      </w:r>
      <w:r w:rsidR="00BC2054" w:rsidRPr="00BE5362">
        <w:rPr>
          <w:rFonts w:cstheme="minorHAnsi"/>
          <w:szCs w:val="24"/>
          <w:lang w:val="en-GB" w:eastAsia="en-GB"/>
        </w:rPr>
        <w:t xml:space="preserve">9 </w:t>
      </w:r>
      <w:r w:rsidRPr="00BE5362">
        <w:rPr>
          <w:rFonts w:cstheme="minorHAnsi"/>
          <w:szCs w:val="24"/>
          <w:lang w:val="en-GB" w:eastAsia="en-GB"/>
        </w:rPr>
        <w:t>models fit each individual solute</w:t>
      </w:r>
      <w:r w:rsidR="00BC2054" w:rsidRPr="00BE5362">
        <w:rPr>
          <w:rFonts w:cstheme="minorHAnsi"/>
          <w:szCs w:val="24"/>
          <w:lang w:val="en-GB" w:eastAsia="en-GB"/>
        </w:rPr>
        <w:t xml:space="preserve"> concentration</w:t>
      </w:r>
      <w:r w:rsidRPr="00BE5362">
        <w:rPr>
          <w:rFonts w:cstheme="minorHAnsi"/>
          <w:szCs w:val="24"/>
          <w:lang w:val="en-GB" w:eastAsia="en-GB"/>
        </w:rPr>
        <w:t>.</w:t>
      </w:r>
      <w:r w:rsidR="00D3033A" w:rsidRPr="00BE5362">
        <w:rPr>
          <w:rFonts w:cstheme="minorHAnsi"/>
          <w:szCs w:val="24"/>
          <w:lang w:val="en-GB" w:eastAsia="en-GB"/>
        </w:rPr>
        <w:t xml:space="preserve"> As expected, urea</w:t>
      </w:r>
      <w:r w:rsidR="00071300">
        <w:rPr>
          <w:rFonts w:cstheme="minorHAnsi"/>
          <w:szCs w:val="24"/>
          <w:lang w:val="en-GB" w:eastAsia="en-GB"/>
        </w:rPr>
        <w:t xml:space="preserve"> and</w:t>
      </w:r>
      <w:r w:rsidR="00D3033A" w:rsidRPr="00BE5362">
        <w:rPr>
          <w:rFonts w:cstheme="minorHAnsi"/>
          <w:szCs w:val="24"/>
          <w:lang w:val="en-GB" w:eastAsia="en-GB"/>
        </w:rPr>
        <w:t xml:space="preserve"> creatinine</w:t>
      </w:r>
      <w:r w:rsidR="007240BD">
        <w:rPr>
          <w:rFonts w:cstheme="minorHAnsi"/>
          <w:szCs w:val="24"/>
          <w:lang w:val="en-GB" w:eastAsia="en-GB"/>
        </w:rPr>
        <w:t>,</w:t>
      </w:r>
      <w:r w:rsidR="00D3033A" w:rsidRPr="00BE5362">
        <w:rPr>
          <w:rFonts w:cstheme="minorHAnsi"/>
          <w:szCs w:val="24"/>
          <w:lang w:val="en-GB" w:eastAsia="en-GB"/>
        </w:rPr>
        <w:t xml:space="preserve"> being small solutes</w:t>
      </w:r>
      <w:r w:rsidR="007240BD">
        <w:rPr>
          <w:rFonts w:cstheme="minorHAnsi"/>
          <w:szCs w:val="24"/>
          <w:lang w:val="en-GB" w:eastAsia="en-GB"/>
        </w:rPr>
        <w:t>,</w:t>
      </w:r>
      <w:r w:rsidR="00D3033A" w:rsidRPr="00BE5362">
        <w:rPr>
          <w:rFonts w:cstheme="minorHAnsi"/>
          <w:szCs w:val="24"/>
          <w:lang w:val="en-GB" w:eastAsia="en-GB"/>
        </w:rPr>
        <w:t xml:space="preserve"> are predicted well</w:t>
      </w:r>
      <w:r w:rsidR="00071300">
        <w:rPr>
          <w:rFonts w:cstheme="minorHAnsi"/>
          <w:szCs w:val="24"/>
          <w:lang w:val="en-GB" w:eastAsia="en-GB"/>
        </w:rPr>
        <w:t xml:space="preserve"> (</w:t>
      </w:r>
      <w:r w:rsidR="00966F15">
        <w:rPr>
          <w:rFonts w:cstheme="minorHAnsi"/>
          <w:szCs w:val="24"/>
          <w:lang w:val="en-GB" w:eastAsia="en-GB"/>
        </w:rPr>
        <w:t>RMSE</w:t>
      </w:r>
      <w:r w:rsidR="00071300">
        <w:rPr>
          <w:rFonts w:cstheme="minorHAnsi"/>
          <w:szCs w:val="24"/>
          <w:lang w:val="en-GB" w:eastAsia="en-GB"/>
        </w:rPr>
        <w:t xml:space="preserve"> &lt; 10)</w:t>
      </w:r>
      <w:r w:rsidR="00D3033A" w:rsidRPr="00BE5362">
        <w:rPr>
          <w:rFonts w:cstheme="minorHAnsi"/>
          <w:szCs w:val="24"/>
          <w:lang w:val="en-GB" w:eastAsia="en-GB"/>
        </w:rPr>
        <w:t xml:space="preserve"> by </w:t>
      </w:r>
      <w:r w:rsidR="00071300">
        <w:rPr>
          <w:rFonts w:cstheme="minorHAnsi"/>
          <w:szCs w:val="24"/>
          <w:lang w:val="en-GB" w:eastAsia="en-GB"/>
        </w:rPr>
        <w:t>8</w:t>
      </w:r>
      <w:r w:rsidR="00D3033A" w:rsidRPr="00BE5362">
        <w:rPr>
          <w:rFonts w:cstheme="minorHAnsi"/>
          <w:szCs w:val="24"/>
          <w:lang w:val="en-GB" w:eastAsia="en-GB"/>
        </w:rPr>
        <w:t xml:space="preserve"> models</w:t>
      </w:r>
      <w:r w:rsidR="00071300">
        <w:rPr>
          <w:rFonts w:cstheme="minorHAnsi"/>
          <w:szCs w:val="24"/>
          <w:lang w:val="en-GB" w:eastAsia="en-GB"/>
        </w:rPr>
        <w:t xml:space="preserve"> with the exception of model 6</w:t>
      </w:r>
      <w:r w:rsidR="00A47BA4">
        <w:rPr>
          <w:rFonts w:cstheme="minorHAnsi"/>
          <w:szCs w:val="24"/>
          <w:lang w:val="en-GB" w:eastAsia="en-GB"/>
        </w:rPr>
        <w:t xml:space="preserve"> (figure 4)</w:t>
      </w:r>
      <w:r w:rsidR="00D3033A" w:rsidRPr="00BE5362">
        <w:rPr>
          <w:rFonts w:cstheme="minorHAnsi"/>
          <w:szCs w:val="24"/>
          <w:lang w:val="en-GB" w:eastAsia="en-GB"/>
        </w:rPr>
        <w:t>. However, sodium is often hindered from diffusion into the peritoneal membrane</w:t>
      </w:r>
      <w:r w:rsidR="007240BD" w:rsidRPr="007240BD">
        <w:rPr>
          <w:rFonts w:cstheme="minorHAnsi"/>
          <w:szCs w:val="24"/>
          <w:lang w:val="en-GB" w:eastAsia="en-GB"/>
        </w:rPr>
        <w:t xml:space="preserve"> </w:t>
      </w:r>
      <w:r w:rsidR="007240BD" w:rsidRPr="00BE5362">
        <w:rPr>
          <w:rFonts w:cstheme="minorHAnsi"/>
          <w:szCs w:val="24"/>
          <w:lang w:val="en-GB" w:eastAsia="en-GB"/>
        </w:rPr>
        <w:t>due to its association with negatively charged ions</w:t>
      </w:r>
      <w:r w:rsidR="00D3033A" w:rsidRPr="00BE5362">
        <w:rPr>
          <w:rFonts w:cstheme="minorHAnsi"/>
          <w:szCs w:val="24"/>
          <w:lang w:val="en-GB" w:eastAsia="en-GB"/>
        </w:rPr>
        <w:t xml:space="preserve">. As the water </w:t>
      </w:r>
      <w:r w:rsidR="005A0AB6" w:rsidRPr="00BE5362">
        <w:rPr>
          <w:rFonts w:cstheme="minorHAnsi"/>
          <w:szCs w:val="24"/>
          <w:lang w:val="en-GB" w:eastAsia="en-GB"/>
        </w:rPr>
        <w:t xml:space="preserve">rushes into the peritoneal cavity at the start of the treatment (high osmotic gradient from glucose), there is </w:t>
      </w:r>
      <w:r w:rsidR="007C6102">
        <w:rPr>
          <w:rFonts w:cstheme="minorHAnsi"/>
          <w:szCs w:val="24"/>
          <w:lang w:val="en-GB" w:eastAsia="en-GB"/>
        </w:rPr>
        <w:t xml:space="preserve">a </w:t>
      </w:r>
      <w:r w:rsidR="005A0AB6" w:rsidRPr="00BE5362">
        <w:rPr>
          <w:rFonts w:cstheme="minorHAnsi"/>
          <w:szCs w:val="24"/>
          <w:lang w:val="en-GB" w:eastAsia="en-GB"/>
        </w:rPr>
        <w:t xml:space="preserve">dilution of </w:t>
      </w:r>
      <w:r w:rsidR="007C6102">
        <w:rPr>
          <w:rFonts w:cstheme="minorHAnsi"/>
          <w:szCs w:val="24"/>
          <w:lang w:val="en-GB" w:eastAsia="en-GB"/>
        </w:rPr>
        <w:t xml:space="preserve">the </w:t>
      </w:r>
      <w:r w:rsidR="005A0AB6" w:rsidRPr="00BE5362">
        <w:rPr>
          <w:rFonts w:cstheme="minorHAnsi"/>
          <w:szCs w:val="24"/>
          <w:lang w:val="en-GB" w:eastAsia="en-GB"/>
        </w:rPr>
        <w:t xml:space="preserve">sodium concentration, which explains the dip usually seen in sodium dialysate concentration, a phenomenon otherwise known as ‘sodium sieving’. This could not be captured well by </w:t>
      </w:r>
      <w:r w:rsidR="007C6102">
        <w:rPr>
          <w:rFonts w:cstheme="minorHAnsi"/>
          <w:szCs w:val="24"/>
          <w:lang w:val="en-GB" w:eastAsia="en-GB"/>
        </w:rPr>
        <w:t xml:space="preserve">models </w:t>
      </w:r>
      <w:r w:rsidR="00071300">
        <w:rPr>
          <w:rFonts w:cstheme="minorHAnsi"/>
          <w:szCs w:val="24"/>
          <w:lang w:val="en-GB" w:eastAsia="en-GB"/>
        </w:rPr>
        <w:t>1-6</w:t>
      </w:r>
      <w:r w:rsidR="005A0AB6" w:rsidRPr="00BE5362">
        <w:rPr>
          <w:rFonts w:cstheme="minorHAnsi"/>
          <w:szCs w:val="24"/>
          <w:lang w:val="en-GB" w:eastAsia="en-GB"/>
        </w:rPr>
        <w:t xml:space="preserve">. Glucose, the osmotic agent, is highly diffusible. While </w:t>
      </w:r>
      <w:r w:rsidR="000332F7">
        <w:rPr>
          <w:rFonts w:cstheme="minorHAnsi"/>
          <w:szCs w:val="24"/>
          <w:lang w:val="en-GB" w:eastAsia="en-GB"/>
        </w:rPr>
        <w:t>this behavior</w:t>
      </w:r>
      <w:r w:rsidR="005A0AB6" w:rsidRPr="00BE5362">
        <w:rPr>
          <w:rFonts w:cstheme="minorHAnsi"/>
          <w:szCs w:val="24"/>
          <w:lang w:val="en-GB" w:eastAsia="en-GB"/>
        </w:rPr>
        <w:t xml:space="preserve"> is captured well by </w:t>
      </w:r>
      <w:r w:rsidR="00A71600">
        <w:rPr>
          <w:rFonts w:cstheme="minorHAnsi"/>
          <w:szCs w:val="24"/>
          <w:lang w:val="en-GB" w:eastAsia="en-GB"/>
        </w:rPr>
        <w:t>low sieving models</w:t>
      </w:r>
      <w:r w:rsidR="000332F7">
        <w:rPr>
          <w:rFonts w:cstheme="minorHAnsi"/>
          <w:szCs w:val="24"/>
          <w:lang w:val="en-GB" w:eastAsia="en-GB"/>
        </w:rPr>
        <w:t xml:space="preserve"> (i.e. models </w:t>
      </w:r>
      <w:r w:rsidR="00A71600">
        <w:rPr>
          <w:rFonts w:cstheme="minorHAnsi"/>
          <w:szCs w:val="24"/>
          <w:lang w:val="en-GB" w:eastAsia="en-GB"/>
        </w:rPr>
        <w:t>1, 3, 4 and 5</w:t>
      </w:r>
      <w:r w:rsidR="000332F7">
        <w:rPr>
          <w:rFonts w:cstheme="minorHAnsi"/>
          <w:szCs w:val="24"/>
          <w:lang w:val="en-GB" w:eastAsia="en-GB"/>
        </w:rPr>
        <w:t>)</w:t>
      </w:r>
      <w:r w:rsidR="005A0AB6" w:rsidRPr="00BE5362">
        <w:rPr>
          <w:rFonts w:cstheme="minorHAnsi"/>
          <w:szCs w:val="24"/>
          <w:lang w:val="en-GB" w:eastAsia="en-GB"/>
        </w:rPr>
        <w:t>, models which incorporate high rates of sieving and lymphatics (</w:t>
      </w:r>
      <w:r w:rsidR="000332F7">
        <w:rPr>
          <w:rFonts w:cstheme="minorHAnsi"/>
          <w:szCs w:val="24"/>
          <w:lang w:val="en-GB" w:eastAsia="en-GB"/>
        </w:rPr>
        <w:t xml:space="preserve">such as models </w:t>
      </w:r>
      <w:r w:rsidR="005A0AB6" w:rsidRPr="00BE5362">
        <w:rPr>
          <w:rFonts w:cstheme="minorHAnsi"/>
          <w:szCs w:val="24"/>
          <w:lang w:val="en-GB" w:eastAsia="en-GB"/>
        </w:rPr>
        <w:t>2</w:t>
      </w:r>
      <w:r w:rsidR="005A0E70" w:rsidRPr="00BE5362">
        <w:rPr>
          <w:rFonts w:cstheme="minorHAnsi"/>
          <w:szCs w:val="24"/>
          <w:lang w:val="en-GB" w:eastAsia="en-GB"/>
        </w:rPr>
        <w:t xml:space="preserve"> </w:t>
      </w:r>
      <w:r w:rsidR="005A0AB6" w:rsidRPr="00BE5362">
        <w:rPr>
          <w:rFonts w:cstheme="minorHAnsi"/>
          <w:szCs w:val="24"/>
          <w:lang w:val="en-GB" w:eastAsia="en-GB"/>
        </w:rPr>
        <w:t>and 6) resulted in poor fits.</w:t>
      </w:r>
    </w:p>
    <w:p w14:paraId="449D1A6E" w14:textId="3BDCB1E3" w:rsidR="00BD71A8" w:rsidRPr="00BE5362" w:rsidRDefault="00C057D6" w:rsidP="00BD71A8">
      <w:pPr>
        <w:rPr>
          <w:rFonts w:cstheme="minorHAnsi"/>
          <w:szCs w:val="24"/>
          <w:lang w:val="en-GB" w:eastAsia="en-GB"/>
        </w:rPr>
      </w:pPr>
      <w:r w:rsidRPr="00BE5362">
        <w:rPr>
          <w:rFonts w:cstheme="minorHAnsi"/>
          <w:noProof/>
          <w:szCs w:val="24"/>
          <w:lang w:val="en-GB" w:eastAsia="en-GB"/>
        </w:rPr>
        <w:t xml:space="preserve"> </w:t>
      </w:r>
      <w:r w:rsidR="00231170">
        <w:rPr>
          <w:rFonts w:cstheme="minorHAnsi"/>
          <w:noProof/>
          <w:szCs w:val="24"/>
          <w:lang w:val="en-GB" w:eastAsia="en-GB"/>
        </w:rPr>
        <w:drawing>
          <wp:inline distT="0" distB="0" distL="0" distR="0" wp14:anchorId="1CA11CFF" wp14:editId="536E3F86">
            <wp:extent cx="5759450" cy="487153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4.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4871534"/>
                    </a:xfrm>
                    <a:prstGeom prst="rect">
                      <a:avLst/>
                    </a:prstGeom>
                  </pic:spPr>
                </pic:pic>
              </a:graphicData>
            </a:graphic>
          </wp:inline>
        </w:drawing>
      </w:r>
    </w:p>
    <w:p w14:paraId="311C97B2" w14:textId="0AE4BEE6" w:rsidR="003D173A" w:rsidRPr="00BE5362" w:rsidRDefault="00EC5B8E" w:rsidP="004306FE">
      <w:pPr>
        <w:rPr>
          <w:rFonts w:cstheme="minorHAnsi"/>
          <w:szCs w:val="24"/>
          <w:lang w:val="en-GB" w:eastAsia="en-GB"/>
        </w:rPr>
      </w:pPr>
      <w:r w:rsidRPr="00F670DD">
        <w:rPr>
          <w:rFonts w:cstheme="minorHAnsi"/>
          <w:b/>
          <w:szCs w:val="24"/>
          <w:lang w:val="en-GB" w:eastAsia="en-GB"/>
        </w:rPr>
        <w:t>Figure</w:t>
      </w:r>
      <w:r w:rsidRPr="00BE5362">
        <w:rPr>
          <w:rFonts w:cstheme="minorHAnsi"/>
          <w:szCs w:val="24"/>
          <w:lang w:val="en-GB" w:eastAsia="en-GB"/>
        </w:rPr>
        <w:t xml:space="preserve"> 4: RMSE per solute for</w:t>
      </w:r>
      <w:r w:rsidR="00C057D6" w:rsidRPr="00BE5362">
        <w:rPr>
          <w:rFonts w:cstheme="minorHAnsi"/>
          <w:szCs w:val="24"/>
          <w:lang w:val="en-GB" w:eastAsia="en-GB"/>
        </w:rPr>
        <w:t xml:space="preserve"> all datasets for a split of 7:4</w:t>
      </w:r>
      <w:r w:rsidR="00950CFE">
        <w:rPr>
          <w:rFonts w:cstheme="minorHAnsi"/>
          <w:szCs w:val="24"/>
          <w:lang w:val="en-GB" w:eastAsia="en-GB"/>
        </w:rPr>
        <w:t xml:space="preserve"> (training</w:t>
      </w:r>
      <w:ins w:id="25" w:author="Carlier, Aurélie (MERLN)" w:date="2023-03-31T20:12:00Z">
        <w:r w:rsidR="000332F7">
          <w:rPr>
            <w:rFonts w:cstheme="minorHAnsi"/>
            <w:szCs w:val="24"/>
            <w:lang w:val="en-GB" w:eastAsia="en-GB"/>
          </w:rPr>
          <w:t xml:space="preserve">, </w:t>
        </w:r>
      </w:ins>
      <w:r w:rsidR="00950CFE">
        <w:rPr>
          <w:rFonts w:cstheme="minorHAnsi"/>
          <w:szCs w:val="24"/>
          <w:lang w:val="en-GB" w:eastAsia="en-GB"/>
        </w:rPr>
        <w:t>test set 1</w:t>
      </w:r>
      <w:r w:rsidR="00950CFE" w:rsidRPr="00950CFE">
        <w:rPr>
          <w:rFonts w:cstheme="minorHAnsi"/>
          <w:szCs w:val="24"/>
          <w:vertAlign w:val="superscript"/>
          <w:lang w:val="en-GB" w:eastAsia="en-GB"/>
        </w:rPr>
        <w:t>st</w:t>
      </w:r>
      <w:r w:rsidR="00950CFE">
        <w:rPr>
          <w:rFonts w:cstheme="minorHAnsi"/>
          <w:szCs w:val="24"/>
          <w:lang w:val="en-GB" w:eastAsia="en-GB"/>
        </w:rPr>
        <w:t xml:space="preserve"> session</w:t>
      </w:r>
      <w:r w:rsidR="000332F7">
        <w:rPr>
          <w:rFonts w:cstheme="minorHAnsi"/>
          <w:szCs w:val="24"/>
          <w:lang w:val="en-GB" w:eastAsia="en-GB"/>
        </w:rPr>
        <w:t xml:space="preserve"> and test set 2</w:t>
      </w:r>
      <w:r w:rsidR="000332F7" w:rsidRPr="00A71600">
        <w:rPr>
          <w:rFonts w:cstheme="minorHAnsi"/>
          <w:szCs w:val="24"/>
          <w:vertAlign w:val="superscript"/>
          <w:lang w:val="en-GB" w:eastAsia="en-GB"/>
        </w:rPr>
        <w:t>nd</w:t>
      </w:r>
      <w:r w:rsidR="000332F7">
        <w:rPr>
          <w:rFonts w:cstheme="minorHAnsi"/>
          <w:szCs w:val="24"/>
          <w:lang w:val="en-GB" w:eastAsia="en-GB"/>
        </w:rPr>
        <w:t xml:space="preserve"> session</w:t>
      </w:r>
      <w:r w:rsidR="00950CFE">
        <w:rPr>
          <w:rFonts w:cstheme="minorHAnsi"/>
          <w:szCs w:val="24"/>
          <w:lang w:val="en-GB" w:eastAsia="en-GB"/>
        </w:rPr>
        <w:t>)</w:t>
      </w:r>
      <w:r w:rsidR="005A0AB6" w:rsidRPr="00BE5362">
        <w:rPr>
          <w:rFonts w:cstheme="minorHAnsi"/>
          <w:szCs w:val="24"/>
          <w:lang w:val="en-GB" w:eastAsia="en-GB"/>
        </w:rPr>
        <w:t xml:space="preserve">. </w:t>
      </w:r>
      <w:r w:rsidR="00950CFE">
        <w:rPr>
          <w:rFonts w:cstheme="minorHAnsi"/>
          <w:szCs w:val="24"/>
          <w:lang w:val="en-GB" w:eastAsia="en-GB"/>
        </w:rPr>
        <w:t>The</w:t>
      </w:r>
      <w:r w:rsidR="000332F7">
        <w:rPr>
          <w:rFonts w:cstheme="minorHAnsi"/>
          <w:szCs w:val="24"/>
          <w:lang w:val="en-GB" w:eastAsia="en-GB"/>
        </w:rPr>
        <w:t xml:space="preserve"> different</w:t>
      </w:r>
      <w:r w:rsidR="00950CFE">
        <w:rPr>
          <w:rFonts w:cstheme="minorHAnsi"/>
          <w:szCs w:val="24"/>
          <w:lang w:val="en-GB" w:eastAsia="en-GB"/>
        </w:rPr>
        <w:t xml:space="preserve"> test</w:t>
      </w:r>
      <w:r w:rsidR="000332F7">
        <w:rPr>
          <w:rFonts w:cstheme="minorHAnsi"/>
          <w:szCs w:val="24"/>
          <w:vertAlign w:val="superscript"/>
          <w:lang w:val="en-GB" w:eastAsia="en-GB"/>
        </w:rPr>
        <w:t xml:space="preserve"> </w:t>
      </w:r>
      <w:r w:rsidR="00950CFE">
        <w:rPr>
          <w:rFonts w:cstheme="minorHAnsi"/>
          <w:szCs w:val="24"/>
          <w:lang w:val="en-GB" w:eastAsia="en-GB"/>
        </w:rPr>
        <w:t>session</w:t>
      </w:r>
      <w:r w:rsidR="000332F7">
        <w:rPr>
          <w:rFonts w:cstheme="minorHAnsi"/>
          <w:szCs w:val="24"/>
          <w:lang w:val="en-GB" w:eastAsia="en-GB"/>
        </w:rPr>
        <w:t>s</w:t>
      </w:r>
      <w:r w:rsidR="00950CFE">
        <w:rPr>
          <w:rFonts w:cstheme="minorHAnsi"/>
          <w:szCs w:val="24"/>
          <w:lang w:val="en-GB" w:eastAsia="en-GB"/>
        </w:rPr>
        <w:t xml:space="preserve"> shown here </w:t>
      </w:r>
      <w:r w:rsidR="000332F7">
        <w:rPr>
          <w:rFonts w:cstheme="minorHAnsi"/>
          <w:szCs w:val="24"/>
          <w:lang w:val="en-GB" w:eastAsia="en-GB"/>
        </w:rPr>
        <w:t>are</w:t>
      </w:r>
      <w:r w:rsidR="00950CFE">
        <w:rPr>
          <w:rFonts w:cstheme="minorHAnsi"/>
          <w:szCs w:val="24"/>
          <w:lang w:val="en-GB" w:eastAsia="en-GB"/>
        </w:rPr>
        <w:t xml:space="preserve"> explained in Figure 2. Each model was run for 3 different iteration to get a mean and standard deviation. </w:t>
      </w:r>
    </w:p>
    <w:p w14:paraId="76DF3ABA" w14:textId="05D56B5E" w:rsidR="00CF0613" w:rsidRPr="00BE5362" w:rsidRDefault="00CF0613" w:rsidP="00945B56">
      <w:pPr>
        <w:pStyle w:val="Heading2"/>
        <w:numPr>
          <w:ilvl w:val="1"/>
          <w:numId w:val="3"/>
        </w:numPr>
        <w:ind w:left="284" w:hanging="284"/>
        <w:rPr>
          <w:rFonts w:asciiTheme="minorHAnsi" w:hAnsiTheme="minorHAnsi" w:cstheme="minorHAnsi"/>
          <w:b w:val="0"/>
          <w:i/>
          <w:sz w:val="24"/>
          <w:szCs w:val="24"/>
          <w:lang w:val="en-GB"/>
        </w:rPr>
      </w:pPr>
      <w:r w:rsidRPr="00BE5362">
        <w:rPr>
          <w:rFonts w:asciiTheme="minorHAnsi" w:hAnsiTheme="minorHAnsi" w:cstheme="minorHAnsi"/>
          <w:b w:val="0"/>
          <w:i/>
          <w:sz w:val="24"/>
          <w:szCs w:val="24"/>
          <w:lang w:val="en-GB"/>
        </w:rPr>
        <w:t>Overall model validation</w:t>
      </w:r>
    </w:p>
    <w:p w14:paraId="6CDCE8EE" w14:textId="5F3FF35E" w:rsidR="00CF0613" w:rsidRPr="00BE5362" w:rsidRDefault="00CF0613" w:rsidP="00CF0613">
      <w:pPr>
        <w:rPr>
          <w:rFonts w:cstheme="minorHAnsi"/>
          <w:szCs w:val="24"/>
          <w:lang w:val="en-GB"/>
        </w:rPr>
      </w:pPr>
      <w:r w:rsidRPr="00BE5362">
        <w:rPr>
          <w:rFonts w:cstheme="minorHAnsi"/>
          <w:szCs w:val="24"/>
          <w:lang w:val="en-GB"/>
        </w:rPr>
        <w:t xml:space="preserve">In the previous sections we investigated specific measures to quantify the model validity, i.e. how well the model predicts the individual solute concentrations (goodness of fit), how well </w:t>
      </w:r>
      <w:r w:rsidRPr="00BE5362">
        <w:rPr>
          <w:rFonts w:cstheme="minorHAnsi"/>
          <w:szCs w:val="24"/>
          <w:lang w:val="en-GB"/>
        </w:rPr>
        <w:lastRenderedPageBreak/>
        <w:t xml:space="preserve">the model is able to predict all </w:t>
      </w:r>
      <w:r w:rsidR="006B4AA2">
        <w:rPr>
          <w:rFonts w:cstheme="minorHAnsi"/>
          <w:szCs w:val="24"/>
          <w:lang w:val="en-GB"/>
        </w:rPr>
        <w:t>solute concentrations (generalis</w:t>
      </w:r>
      <w:r w:rsidRPr="00BE5362">
        <w:rPr>
          <w:rFonts w:cstheme="minorHAnsi"/>
          <w:szCs w:val="24"/>
          <w:lang w:val="en-GB"/>
        </w:rPr>
        <w:t xml:space="preserve">ability) and how well the fitted parameters match with literature/experimentally determined values (parameter plausibility). </w:t>
      </w:r>
      <w:r w:rsidR="001A7F81">
        <w:rPr>
          <w:rFonts w:cstheme="minorHAnsi"/>
          <w:szCs w:val="24"/>
          <w:lang w:val="en-GB"/>
        </w:rPr>
        <w:t>See Table 1 for a tabular view of the fitted parameters (MTAC, fct, SiCo, L).</w:t>
      </w:r>
    </w:p>
    <w:p w14:paraId="71E0D9EF" w14:textId="1BB04249" w:rsidR="00CF0613" w:rsidRPr="00BE5362" w:rsidRDefault="006706DB" w:rsidP="00CF0613">
      <w:pPr>
        <w:rPr>
          <w:rFonts w:cstheme="minorHAnsi"/>
          <w:szCs w:val="24"/>
          <w:lang w:val="en-GB"/>
        </w:rPr>
      </w:pPr>
      <w:r w:rsidRPr="00BE5362">
        <w:rPr>
          <w:rFonts w:cstheme="minorHAnsi"/>
          <w:szCs w:val="24"/>
          <w:lang w:val="en-GB"/>
        </w:rPr>
        <w:t>Here we combine the</w:t>
      </w:r>
      <w:r w:rsidR="00CF0613" w:rsidRPr="00BE5362">
        <w:rPr>
          <w:rFonts w:cstheme="minorHAnsi"/>
          <w:szCs w:val="24"/>
          <w:lang w:val="en-GB"/>
        </w:rPr>
        <w:t>se measures to analyze overall model validity (see table 2). We found model 7 or the three-pore model to be the best model to interpret dialysate solute concentration in static dwell PD</w:t>
      </w:r>
      <w:r w:rsidR="007528E3">
        <w:rPr>
          <w:rFonts w:cstheme="minorHAnsi"/>
          <w:szCs w:val="24"/>
          <w:lang w:val="en-GB"/>
        </w:rPr>
        <w:t xml:space="preserve"> for the benchmark pig dataset</w:t>
      </w:r>
      <w:r w:rsidR="00CF0613" w:rsidRPr="00BE5362">
        <w:rPr>
          <w:rFonts w:cstheme="minorHAnsi"/>
          <w:szCs w:val="24"/>
          <w:lang w:val="en-GB"/>
        </w:rPr>
        <w:t>.</w:t>
      </w:r>
    </w:p>
    <w:p w14:paraId="7CD14B0A" w14:textId="77777777" w:rsidR="00F6225D" w:rsidRPr="00BE5362" w:rsidRDefault="00F6225D" w:rsidP="00F6225D">
      <w:pPr>
        <w:rPr>
          <w:rFonts w:cstheme="minorHAnsi"/>
          <w:szCs w:val="24"/>
          <w:lang w:val="en-GB"/>
        </w:rPr>
      </w:pPr>
      <w:r w:rsidRPr="00F670DD">
        <w:rPr>
          <w:rFonts w:cstheme="minorHAnsi"/>
          <w:b/>
          <w:szCs w:val="24"/>
          <w:lang w:val="en-GB"/>
        </w:rPr>
        <w:t>Table</w:t>
      </w:r>
      <w:r w:rsidRPr="00BE5362">
        <w:rPr>
          <w:rFonts w:cstheme="minorHAnsi"/>
          <w:szCs w:val="24"/>
          <w:lang w:val="en-GB"/>
        </w:rPr>
        <w:t xml:space="preserve"> 2: Overall model validation</w:t>
      </w:r>
      <w:r>
        <w:rPr>
          <w:rFonts w:cstheme="minorHAnsi"/>
          <w:szCs w:val="24"/>
          <w:lang w:val="en-GB"/>
        </w:rPr>
        <w:t xml:space="preserve"> to explore the goodness of fit for each solute, generalisability and parameter plausibility of the models tested. </w:t>
      </w:r>
    </w:p>
    <w:p w14:paraId="22D82DA5" w14:textId="77777777" w:rsidR="00F6225D" w:rsidRDefault="00F6225D" w:rsidP="00CF0613">
      <w:pPr>
        <w:rPr>
          <w:rFonts w:cstheme="minorHAnsi"/>
          <w:b/>
          <w:szCs w:val="24"/>
          <w:lang w:val="en-GB"/>
        </w:rPr>
      </w:pPr>
    </w:p>
    <w:p w14:paraId="34F9E545" w14:textId="77777777" w:rsidR="00CF0613" w:rsidRPr="00BE5362" w:rsidRDefault="00CF0613" w:rsidP="004306FE">
      <w:pPr>
        <w:rPr>
          <w:rFonts w:cstheme="minorHAnsi"/>
          <w:szCs w:val="24"/>
          <w:lang w:val="en-GB" w:eastAsia="en-GB"/>
        </w:rPr>
      </w:pPr>
    </w:p>
    <w:tbl>
      <w:tblPr>
        <w:tblStyle w:val="PlainTable2"/>
        <w:tblpPr w:leftFromText="180" w:rightFromText="180" w:vertAnchor="page" w:horzAnchor="margin" w:tblpY="4059"/>
        <w:tblW w:w="5000" w:type="pct"/>
        <w:tblLook w:val="04A0" w:firstRow="1" w:lastRow="0" w:firstColumn="1" w:lastColumn="0" w:noHBand="0" w:noVBand="1"/>
      </w:tblPr>
      <w:tblGrid>
        <w:gridCol w:w="845"/>
        <w:gridCol w:w="1232"/>
        <w:gridCol w:w="566"/>
        <w:gridCol w:w="923"/>
        <w:gridCol w:w="738"/>
        <w:gridCol w:w="911"/>
        <w:gridCol w:w="769"/>
        <w:gridCol w:w="911"/>
        <w:gridCol w:w="1034"/>
        <w:gridCol w:w="1141"/>
      </w:tblGrid>
      <w:tr w:rsidR="00CF0613" w:rsidRPr="00945B56" w14:paraId="5E70287C" w14:textId="77777777" w:rsidTr="00F6225D">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59A7BB4" w14:textId="77777777" w:rsidR="00CF0613" w:rsidRPr="00945B56" w:rsidRDefault="00CF0613" w:rsidP="00F6225D">
            <w:pPr>
              <w:pStyle w:val="Heading1"/>
              <w:jc w:val="center"/>
              <w:outlineLvl w:val="0"/>
              <w:rPr>
                <w:rFonts w:asciiTheme="minorHAnsi" w:hAnsiTheme="minorHAnsi" w:cstheme="minorHAnsi"/>
                <w:sz w:val="16"/>
                <w:szCs w:val="16"/>
                <w:lang w:val="en-GB"/>
              </w:rPr>
            </w:pPr>
            <w:r w:rsidRPr="00945B56">
              <w:rPr>
                <w:rFonts w:asciiTheme="minorHAnsi" w:hAnsiTheme="minorHAnsi" w:cstheme="minorHAnsi"/>
                <w:sz w:val="16"/>
                <w:szCs w:val="16"/>
                <w:lang w:val="en-GB"/>
              </w:rPr>
              <w:t>M</w:t>
            </w:r>
            <w:r w:rsidRPr="00945B56">
              <w:rPr>
                <w:rFonts w:asciiTheme="minorHAnsi" w:hAnsiTheme="minorHAnsi" w:cstheme="minorHAnsi"/>
                <w:caps w:val="0"/>
                <w:sz w:val="16"/>
                <w:szCs w:val="16"/>
                <w:lang w:val="en-GB"/>
              </w:rPr>
              <w:t>odel</w:t>
            </w:r>
          </w:p>
        </w:tc>
        <w:tc>
          <w:tcPr>
            <w:tcW w:w="679" w:type="pct"/>
            <w:vAlign w:val="center"/>
          </w:tcPr>
          <w:p w14:paraId="028879B1" w14:textId="77777777" w:rsidR="00CF0613" w:rsidRPr="00945B56" w:rsidRDefault="00CF0613" w:rsidP="00F6225D">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lang w:val="en-GB"/>
              </w:rPr>
            </w:pPr>
          </w:p>
        </w:tc>
        <w:tc>
          <w:tcPr>
            <w:tcW w:w="312" w:type="pct"/>
            <w:vAlign w:val="center"/>
          </w:tcPr>
          <w:p w14:paraId="48B131D9" w14:textId="77777777" w:rsidR="00CF0613" w:rsidRPr="00945B56" w:rsidRDefault="00CF0613" w:rsidP="00F6225D">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lang w:val="en-GB"/>
              </w:rPr>
            </w:pPr>
            <w:r w:rsidRPr="00945B56">
              <w:rPr>
                <w:rFonts w:asciiTheme="minorHAnsi" w:hAnsiTheme="minorHAnsi" w:cstheme="minorHAnsi"/>
                <w:sz w:val="16"/>
                <w:szCs w:val="16"/>
                <w:lang w:val="en-GB"/>
              </w:rPr>
              <w:t>U</w:t>
            </w:r>
            <w:r w:rsidRPr="00945B56">
              <w:rPr>
                <w:rFonts w:asciiTheme="minorHAnsi" w:hAnsiTheme="minorHAnsi" w:cstheme="minorHAnsi"/>
                <w:caps w:val="0"/>
                <w:sz w:val="16"/>
                <w:szCs w:val="16"/>
                <w:lang w:val="en-GB"/>
              </w:rPr>
              <w:t>rea</w:t>
            </w:r>
          </w:p>
        </w:tc>
        <w:tc>
          <w:tcPr>
            <w:tcW w:w="509" w:type="pct"/>
            <w:vAlign w:val="center"/>
          </w:tcPr>
          <w:p w14:paraId="50D234AA" w14:textId="77777777" w:rsidR="00CF0613" w:rsidRPr="00945B56" w:rsidRDefault="00CF0613" w:rsidP="00F6225D">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lang w:val="en-GB"/>
              </w:rPr>
            </w:pPr>
            <w:r w:rsidRPr="00945B56">
              <w:rPr>
                <w:rFonts w:asciiTheme="minorHAnsi" w:hAnsiTheme="minorHAnsi" w:cstheme="minorHAnsi"/>
                <w:caps w:val="0"/>
                <w:sz w:val="16"/>
                <w:szCs w:val="16"/>
                <w:lang w:val="en-GB"/>
              </w:rPr>
              <w:t>Creatinine</w:t>
            </w:r>
          </w:p>
        </w:tc>
        <w:tc>
          <w:tcPr>
            <w:tcW w:w="407" w:type="pct"/>
            <w:vAlign w:val="center"/>
          </w:tcPr>
          <w:p w14:paraId="2B3B3EA4" w14:textId="77777777" w:rsidR="00CF0613" w:rsidRPr="00945B56" w:rsidRDefault="00CF0613" w:rsidP="00F6225D">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lang w:val="en-GB"/>
              </w:rPr>
            </w:pPr>
            <w:r w:rsidRPr="00945B56">
              <w:rPr>
                <w:rFonts w:asciiTheme="minorHAnsi" w:hAnsiTheme="minorHAnsi" w:cstheme="minorHAnsi"/>
                <w:caps w:val="0"/>
                <w:sz w:val="16"/>
                <w:szCs w:val="16"/>
                <w:lang w:val="en-GB"/>
              </w:rPr>
              <w:t>Sodium</w:t>
            </w:r>
          </w:p>
        </w:tc>
        <w:tc>
          <w:tcPr>
            <w:tcW w:w="502" w:type="pct"/>
            <w:vAlign w:val="center"/>
          </w:tcPr>
          <w:p w14:paraId="1ADEEE1A" w14:textId="77777777" w:rsidR="00CF0613" w:rsidRPr="00945B56" w:rsidRDefault="00CF0613" w:rsidP="00F6225D">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lang w:val="en-GB"/>
              </w:rPr>
            </w:pPr>
            <w:r w:rsidRPr="00945B56">
              <w:rPr>
                <w:rFonts w:asciiTheme="minorHAnsi" w:hAnsiTheme="minorHAnsi" w:cstheme="minorHAnsi"/>
                <w:caps w:val="0"/>
                <w:sz w:val="16"/>
                <w:szCs w:val="16"/>
                <w:lang w:val="en-GB"/>
              </w:rPr>
              <w:t>Phosphate</w:t>
            </w:r>
          </w:p>
        </w:tc>
        <w:tc>
          <w:tcPr>
            <w:tcW w:w="424" w:type="pct"/>
            <w:vAlign w:val="center"/>
          </w:tcPr>
          <w:p w14:paraId="75610AB9" w14:textId="77777777" w:rsidR="00CF0613" w:rsidRPr="00945B56" w:rsidRDefault="00CF0613" w:rsidP="00F6225D">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lang w:val="en-GB"/>
              </w:rPr>
            </w:pPr>
            <w:r w:rsidRPr="00945B56">
              <w:rPr>
                <w:rFonts w:asciiTheme="minorHAnsi" w:hAnsiTheme="minorHAnsi" w:cstheme="minorHAnsi"/>
                <w:sz w:val="16"/>
                <w:szCs w:val="16"/>
                <w:lang w:val="en-GB"/>
              </w:rPr>
              <w:t>G</w:t>
            </w:r>
            <w:r w:rsidRPr="00945B56">
              <w:rPr>
                <w:rFonts w:asciiTheme="minorHAnsi" w:hAnsiTheme="minorHAnsi" w:cstheme="minorHAnsi"/>
                <w:caps w:val="0"/>
                <w:sz w:val="16"/>
                <w:szCs w:val="16"/>
                <w:lang w:val="en-GB"/>
              </w:rPr>
              <w:t>lucose</w:t>
            </w:r>
          </w:p>
        </w:tc>
        <w:tc>
          <w:tcPr>
            <w:tcW w:w="502" w:type="pct"/>
            <w:vAlign w:val="center"/>
          </w:tcPr>
          <w:p w14:paraId="26E54CA6" w14:textId="77777777" w:rsidR="00CF0613" w:rsidRPr="00945B56" w:rsidRDefault="00CF0613" w:rsidP="00F6225D">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lang w:val="en-GB"/>
              </w:rPr>
            </w:pPr>
            <w:r w:rsidRPr="00945B56">
              <w:rPr>
                <w:rFonts w:asciiTheme="minorHAnsi" w:hAnsiTheme="minorHAnsi" w:cstheme="minorHAnsi"/>
                <w:sz w:val="16"/>
                <w:szCs w:val="16"/>
                <w:lang w:val="en-GB"/>
              </w:rPr>
              <w:t>P</w:t>
            </w:r>
            <w:r w:rsidRPr="00945B56">
              <w:rPr>
                <w:rFonts w:asciiTheme="minorHAnsi" w:hAnsiTheme="minorHAnsi" w:cstheme="minorHAnsi"/>
                <w:caps w:val="0"/>
                <w:sz w:val="16"/>
                <w:szCs w:val="16"/>
                <w:lang w:val="en-GB"/>
              </w:rPr>
              <w:t>otassium</w:t>
            </w:r>
          </w:p>
        </w:tc>
        <w:tc>
          <w:tcPr>
            <w:tcW w:w="570" w:type="pct"/>
            <w:vAlign w:val="center"/>
          </w:tcPr>
          <w:p w14:paraId="45BA5672" w14:textId="77777777" w:rsidR="00CF0613" w:rsidRPr="00945B56" w:rsidRDefault="00CF0613" w:rsidP="00F6225D">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lang w:val="en-GB"/>
              </w:rPr>
            </w:pPr>
            <w:r w:rsidRPr="00945B56">
              <w:rPr>
                <w:rFonts w:asciiTheme="minorHAnsi" w:hAnsiTheme="minorHAnsi" w:cstheme="minorHAnsi"/>
                <w:sz w:val="16"/>
                <w:szCs w:val="16"/>
                <w:lang w:val="en-GB"/>
              </w:rPr>
              <w:t>G</w:t>
            </w:r>
            <w:r w:rsidRPr="00945B56">
              <w:rPr>
                <w:rFonts w:asciiTheme="minorHAnsi" w:hAnsiTheme="minorHAnsi" w:cstheme="minorHAnsi"/>
                <w:caps w:val="0"/>
                <w:sz w:val="16"/>
                <w:szCs w:val="16"/>
                <w:lang w:val="en-GB"/>
              </w:rPr>
              <w:t>eneralised</w:t>
            </w:r>
          </w:p>
        </w:tc>
        <w:tc>
          <w:tcPr>
            <w:tcW w:w="629" w:type="pct"/>
            <w:vAlign w:val="center"/>
          </w:tcPr>
          <w:p w14:paraId="18931A99" w14:textId="77777777" w:rsidR="00CF0613" w:rsidRPr="00945B56" w:rsidRDefault="00CF0613" w:rsidP="00F6225D">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lang w:val="en-GB"/>
              </w:rPr>
            </w:pPr>
            <w:r w:rsidRPr="00945B56">
              <w:rPr>
                <w:rFonts w:asciiTheme="minorHAnsi" w:hAnsiTheme="minorHAnsi" w:cstheme="minorHAnsi"/>
                <w:caps w:val="0"/>
                <w:sz w:val="16"/>
                <w:szCs w:val="16"/>
                <w:lang w:val="en-GB"/>
              </w:rPr>
              <w:t>Physiological</w:t>
            </w:r>
          </w:p>
        </w:tc>
      </w:tr>
      <w:tr w:rsidR="00CF0613" w:rsidRPr="00945B56" w14:paraId="7442DDFE" w14:textId="77777777" w:rsidTr="00F6225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pct"/>
            <w:vAlign w:val="center"/>
          </w:tcPr>
          <w:p w14:paraId="0FCE1323" w14:textId="77777777" w:rsidR="00CF0613" w:rsidRPr="00945B56" w:rsidRDefault="00CF0613" w:rsidP="00F6225D">
            <w:pPr>
              <w:pStyle w:val="Heading1"/>
              <w:jc w:val="center"/>
              <w:outlineLvl w:val="0"/>
              <w:rPr>
                <w:rFonts w:asciiTheme="minorHAnsi" w:hAnsiTheme="minorHAnsi" w:cstheme="minorHAnsi"/>
                <w:sz w:val="16"/>
                <w:szCs w:val="16"/>
                <w:lang w:val="en-GB"/>
              </w:rPr>
            </w:pPr>
            <w:r w:rsidRPr="00945B56">
              <w:rPr>
                <w:rFonts w:asciiTheme="minorHAnsi" w:hAnsiTheme="minorHAnsi" w:cstheme="minorHAnsi"/>
                <w:sz w:val="16"/>
                <w:szCs w:val="16"/>
                <w:lang w:val="en-GB"/>
              </w:rPr>
              <w:t>1</w:t>
            </w:r>
          </w:p>
        </w:tc>
        <w:tc>
          <w:tcPr>
            <w:tcW w:w="679" w:type="pct"/>
            <w:vMerge w:val="restart"/>
            <w:shd w:val="clear" w:color="auto" w:fill="E7E6E6" w:themeFill="background2"/>
            <w:vAlign w:val="center"/>
          </w:tcPr>
          <w:p w14:paraId="6FC0E361" w14:textId="77777777"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t>G</w:t>
            </w:r>
            <w:r w:rsidRPr="00945B56">
              <w:rPr>
                <w:rFonts w:asciiTheme="minorHAnsi" w:hAnsiTheme="minorHAnsi" w:cstheme="minorHAnsi"/>
                <w:b w:val="0"/>
                <w:caps w:val="0"/>
                <w:sz w:val="16"/>
                <w:szCs w:val="16"/>
                <w:lang w:val="en-GB"/>
              </w:rPr>
              <w:t>raff</w:t>
            </w:r>
          </w:p>
        </w:tc>
        <w:tc>
          <w:tcPr>
            <w:tcW w:w="312" w:type="pct"/>
            <w:vAlign w:val="center"/>
          </w:tcPr>
          <w:p w14:paraId="55DFECE2" w14:textId="77777777"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509" w:type="pct"/>
            <w:vAlign w:val="center"/>
          </w:tcPr>
          <w:p w14:paraId="0A8F82A1" w14:textId="77777777"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407" w:type="pct"/>
            <w:vAlign w:val="center"/>
          </w:tcPr>
          <w:p w14:paraId="3E931CE0" w14:textId="77777777"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p>
        </w:tc>
        <w:tc>
          <w:tcPr>
            <w:tcW w:w="502" w:type="pct"/>
            <w:vAlign w:val="center"/>
          </w:tcPr>
          <w:p w14:paraId="2CC794AB" w14:textId="77777777"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424" w:type="pct"/>
            <w:vAlign w:val="center"/>
          </w:tcPr>
          <w:p w14:paraId="7F9F2F0C" w14:textId="77777777"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502" w:type="pct"/>
            <w:vAlign w:val="center"/>
          </w:tcPr>
          <w:p w14:paraId="18DCD1C7" w14:textId="77777777"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570" w:type="pct"/>
            <w:vAlign w:val="center"/>
          </w:tcPr>
          <w:p w14:paraId="6A6880DA" w14:textId="77777777"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629" w:type="pct"/>
            <w:vAlign w:val="center"/>
          </w:tcPr>
          <w:p w14:paraId="462428ED" w14:textId="77777777"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p>
        </w:tc>
      </w:tr>
      <w:tr w:rsidR="00CF0613" w:rsidRPr="00945B56" w14:paraId="22F9B369" w14:textId="77777777" w:rsidTr="00F6225D">
        <w:trPr>
          <w:trHeight w:val="170"/>
        </w:trPr>
        <w:tc>
          <w:tcPr>
            <w:cnfStyle w:val="001000000000" w:firstRow="0" w:lastRow="0" w:firstColumn="1" w:lastColumn="0" w:oddVBand="0" w:evenVBand="0" w:oddHBand="0" w:evenHBand="0" w:firstRowFirstColumn="0" w:firstRowLastColumn="0" w:lastRowFirstColumn="0" w:lastRowLastColumn="0"/>
            <w:tcW w:w="466" w:type="pct"/>
            <w:vAlign w:val="center"/>
          </w:tcPr>
          <w:p w14:paraId="444B4791" w14:textId="77777777" w:rsidR="00CF0613" w:rsidRPr="00945B56" w:rsidRDefault="00CF0613" w:rsidP="00F6225D">
            <w:pPr>
              <w:pStyle w:val="Heading1"/>
              <w:jc w:val="center"/>
              <w:outlineLvl w:val="0"/>
              <w:rPr>
                <w:rFonts w:asciiTheme="minorHAnsi" w:hAnsiTheme="minorHAnsi" w:cstheme="minorHAnsi"/>
                <w:sz w:val="16"/>
                <w:szCs w:val="16"/>
                <w:lang w:val="en-GB"/>
              </w:rPr>
            </w:pPr>
            <w:r w:rsidRPr="00945B56">
              <w:rPr>
                <w:rFonts w:asciiTheme="minorHAnsi" w:hAnsiTheme="minorHAnsi" w:cstheme="minorHAnsi"/>
                <w:sz w:val="16"/>
                <w:szCs w:val="16"/>
                <w:lang w:val="en-GB"/>
              </w:rPr>
              <w:t>2</w:t>
            </w:r>
          </w:p>
        </w:tc>
        <w:tc>
          <w:tcPr>
            <w:tcW w:w="679" w:type="pct"/>
            <w:vMerge/>
            <w:shd w:val="clear" w:color="auto" w:fill="E7E6E6" w:themeFill="background2"/>
            <w:vAlign w:val="center"/>
          </w:tcPr>
          <w:p w14:paraId="17056DE7" w14:textId="77777777" w:rsidR="00CF0613" w:rsidRPr="00945B56" w:rsidRDefault="00CF0613" w:rsidP="00F6225D">
            <w:pPr>
              <w:pStyle w:val="Heading1"/>
              <w:jc w:val="center"/>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16"/>
                <w:szCs w:val="16"/>
                <w:lang w:val="en-GB"/>
              </w:rPr>
            </w:pPr>
          </w:p>
        </w:tc>
        <w:tc>
          <w:tcPr>
            <w:tcW w:w="312" w:type="pct"/>
            <w:vAlign w:val="center"/>
          </w:tcPr>
          <w:p w14:paraId="465603CB" w14:textId="77777777" w:rsidR="00CF0613" w:rsidRPr="00945B56" w:rsidRDefault="00CF0613" w:rsidP="00F6225D">
            <w:pPr>
              <w:pStyle w:val="Heading1"/>
              <w:jc w:val="center"/>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509" w:type="pct"/>
            <w:vAlign w:val="center"/>
          </w:tcPr>
          <w:p w14:paraId="6CDC6A85" w14:textId="77777777" w:rsidR="00CF0613" w:rsidRPr="00945B56" w:rsidRDefault="00CF0613" w:rsidP="00F6225D">
            <w:pPr>
              <w:pStyle w:val="Heading1"/>
              <w:jc w:val="center"/>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407" w:type="pct"/>
            <w:vAlign w:val="center"/>
          </w:tcPr>
          <w:p w14:paraId="5EEF601C" w14:textId="77777777" w:rsidR="00CF0613" w:rsidRPr="00945B56" w:rsidRDefault="00CF0613" w:rsidP="00F6225D">
            <w:pPr>
              <w:pStyle w:val="Heading1"/>
              <w:jc w:val="center"/>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16"/>
                <w:szCs w:val="16"/>
                <w:lang w:val="en-GB"/>
              </w:rPr>
            </w:pPr>
          </w:p>
        </w:tc>
        <w:tc>
          <w:tcPr>
            <w:tcW w:w="502" w:type="pct"/>
            <w:vAlign w:val="center"/>
          </w:tcPr>
          <w:p w14:paraId="2046EC50" w14:textId="77777777" w:rsidR="00CF0613" w:rsidRPr="00945B56" w:rsidRDefault="00CF0613" w:rsidP="00F6225D">
            <w:pPr>
              <w:pStyle w:val="Heading1"/>
              <w:jc w:val="center"/>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16"/>
                <w:szCs w:val="16"/>
                <w:lang w:val="en-GB"/>
              </w:rPr>
            </w:pPr>
          </w:p>
        </w:tc>
        <w:tc>
          <w:tcPr>
            <w:tcW w:w="424" w:type="pct"/>
            <w:vAlign w:val="center"/>
          </w:tcPr>
          <w:p w14:paraId="5BE4803E" w14:textId="77777777" w:rsidR="00CF0613" w:rsidRPr="00945B56" w:rsidRDefault="00CF0613" w:rsidP="00F6225D">
            <w:pPr>
              <w:pStyle w:val="Heading1"/>
              <w:jc w:val="center"/>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16"/>
                <w:szCs w:val="16"/>
                <w:lang w:val="en-GB"/>
              </w:rPr>
            </w:pPr>
          </w:p>
        </w:tc>
        <w:tc>
          <w:tcPr>
            <w:tcW w:w="502" w:type="pct"/>
            <w:vAlign w:val="center"/>
          </w:tcPr>
          <w:p w14:paraId="6818B9CA" w14:textId="77777777" w:rsidR="00CF0613" w:rsidRPr="00945B56" w:rsidRDefault="00CF0613" w:rsidP="00F6225D">
            <w:pPr>
              <w:pStyle w:val="Heading1"/>
              <w:jc w:val="center"/>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570" w:type="pct"/>
            <w:vAlign w:val="center"/>
          </w:tcPr>
          <w:p w14:paraId="179C7079" w14:textId="77777777" w:rsidR="00CF0613" w:rsidRPr="00945B56" w:rsidRDefault="00CF0613" w:rsidP="00F6225D">
            <w:pPr>
              <w:pStyle w:val="Heading1"/>
              <w:jc w:val="center"/>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16"/>
                <w:szCs w:val="16"/>
                <w:lang w:val="en-GB"/>
              </w:rPr>
            </w:pPr>
          </w:p>
        </w:tc>
        <w:tc>
          <w:tcPr>
            <w:tcW w:w="629" w:type="pct"/>
            <w:vAlign w:val="center"/>
          </w:tcPr>
          <w:p w14:paraId="67938F9F" w14:textId="77777777" w:rsidR="00CF0613" w:rsidRPr="00945B56" w:rsidRDefault="00CF0613" w:rsidP="00F6225D">
            <w:pPr>
              <w:pStyle w:val="Heading1"/>
              <w:jc w:val="center"/>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16"/>
                <w:szCs w:val="16"/>
                <w:lang w:val="en-GB"/>
              </w:rPr>
            </w:pPr>
          </w:p>
        </w:tc>
      </w:tr>
      <w:tr w:rsidR="00CF0613" w:rsidRPr="00945B56" w14:paraId="57289526" w14:textId="77777777" w:rsidTr="00F6225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pct"/>
            <w:vAlign w:val="center"/>
          </w:tcPr>
          <w:p w14:paraId="60648528" w14:textId="77777777" w:rsidR="00CF0613" w:rsidRPr="00945B56" w:rsidRDefault="00CF0613" w:rsidP="00F6225D">
            <w:pPr>
              <w:pStyle w:val="Heading1"/>
              <w:jc w:val="center"/>
              <w:outlineLvl w:val="0"/>
              <w:rPr>
                <w:rFonts w:asciiTheme="minorHAnsi" w:hAnsiTheme="minorHAnsi" w:cstheme="minorHAnsi"/>
                <w:sz w:val="16"/>
                <w:szCs w:val="16"/>
                <w:lang w:val="en-GB"/>
              </w:rPr>
            </w:pPr>
            <w:r w:rsidRPr="00945B56">
              <w:rPr>
                <w:rFonts w:asciiTheme="minorHAnsi" w:hAnsiTheme="minorHAnsi" w:cstheme="minorHAnsi"/>
                <w:sz w:val="16"/>
                <w:szCs w:val="16"/>
                <w:lang w:val="en-GB"/>
              </w:rPr>
              <w:t>3</w:t>
            </w:r>
          </w:p>
        </w:tc>
        <w:tc>
          <w:tcPr>
            <w:tcW w:w="679" w:type="pct"/>
            <w:vMerge/>
            <w:shd w:val="clear" w:color="auto" w:fill="E7E6E6" w:themeFill="background2"/>
            <w:vAlign w:val="center"/>
          </w:tcPr>
          <w:p w14:paraId="0B552A59" w14:textId="77777777"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p>
        </w:tc>
        <w:tc>
          <w:tcPr>
            <w:tcW w:w="312" w:type="pct"/>
            <w:vAlign w:val="center"/>
          </w:tcPr>
          <w:p w14:paraId="5D465180" w14:textId="77777777"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509" w:type="pct"/>
            <w:vAlign w:val="center"/>
          </w:tcPr>
          <w:p w14:paraId="6DB18C0A" w14:textId="77777777"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407" w:type="pct"/>
            <w:vAlign w:val="center"/>
          </w:tcPr>
          <w:p w14:paraId="4F565517" w14:textId="77777777"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p>
        </w:tc>
        <w:tc>
          <w:tcPr>
            <w:tcW w:w="502" w:type="pct"/>
            <w:vAlign w:val="center"/>
          </w:tcPr>
          <w:p w14:paraId="3E0B3E21" w14:textId="77777777"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424" w:type="pct"/>
            <w:vAlign w:val="center"/>
          </w:tcPr>
          <w:p w14:paraId="505B4B9C" w14:textId="77777777"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502" w:type="pct"/>
            <w:vAlign w:val="center"/>
          </w:tcPr>
          <w:p w14:paraId="59706E6C" w14:textId="77777777"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570" w:type="pct"/>
            <w:vAlign w:val="center"/>
          </w:tcPr>
          <w:p w14:paraId="4948FB67" w14:textId="77777777"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p>
        </w:tc>
        <w:tc>
          <w:tcPr>
            <w:tcW w:w="629" w:type="pct"/>
            <w:vAlign w:val="center"/>
          </w:tcPr>
          <w:p w14:paraId="0FE173EA" w14:textId="77777777"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p>
        </w:tc>
      </w:tr>
      <w:tr w:rsidR="00CF0613" w:rsidRPr="00945B56" w14:paraId="336A644B" w14:textId="77777777" w:rsidTr="00F6225D">
        <w:trPr>
          <w:trHeight w:val="170"/>
        </w:trPr>
        <w:tc>
          <w:tcPr>
            <w:cnfStyle w:val="001000000000" w:firstRow="0" w:lastRow="0" w:firstColumn="1" w:lastColumn="0" w:oddVBand="0" w:evenVBand="0" w:oddHBand="0" w:evenHBand="0" w:firstRowFirstColumn="0" w:firstRowLastColumn="0" w:lastRowFirstColumn="0" w:lastRowLastColumn="0"/>
            <w:tcW w:w="466" w:type="pct"/>
            <w:vAlign w:val="center"/>
          </w:tcPr>
          <w:p w14:paraId="4AEEB509" w14:textId="77777777" w:rsidR="00CF0613" w:rsidRPr="00945B56" w:rsidRDefault="00CF0613" w:rsidP="00F6225D">
            <w:pPr>
              <w:pStyle w:val="Heading1"/>
              <w:jc w:val="center"/>
              <w:outlineLvl w:val="0"/>
              <w:rPr>
                <w:rFonts w:asciiTheme="minorHAnsi" w:hAnsiTheme="minorHAnsi" w:cstheme="minorHAnsi"/>
                <w:sz w:val="16"/>
                <w:szCs w:val="16"/>
                <w:lang w:val="en-GB"/>
              </w:rPr>
            </w:pPr>
            <w:r w:rsidRPr="00945B56">
              <w:rPr>
                <w:rFonts w:asciiTheme="minorHAnsi" w:hAnsiTheme="minorHAnsi" w:cstheme="minorHAnsi"/>
                <w:sz w:val="16"/>
                <w:szCs w:val="16"/>
                <w:lang w:val="en-GB"/>
              </w:rPr>
              <w:t>4</w:t>
            </w:r>
          </w:p>
        </w:tc>
        <w:tc>
          <w:tcPr>
            <w:tcW w:w="679" w:type="pct"/>
            <w:vMerge/>
            <w:shd w:val="clear" w:color="auto" w:fill="E7E6E6" w:themeFill="background2"/>
            <w:vAlign w:val="center"/>
          </w:tcPr>
          <w:p w14:paraId="42A3F921" w14:textId="77777777" w:rsidR="00CF0613" w:rsidRPr="00945B56" w:rsidRDefault="00CF0613" w:rsidP="00F6225D">
            <w:pPr>
              <w:pStyle w:val="Heading1"/>
              <w:jc w:val="center"/>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16"/>
                <w:szCs w:val="16"/>
                <w:lang w:val="en-GB"/>
              </w:rPr>
            </w:pPr>
          </w:p>
        </w:tc>
        <w:tc>
          <w:tcPr>
            <w:tcW w:w="312" w:type="pct"/>
            <w:vAlign w:val="center"/>
          </w:tcPr>
          <w:p w14:paraId="27993F2E" w14:textId="77777777" w:rsidR="00CF0613" w:rsidRPr="00945B56" w:rsidRDefault="00CF0613" w:rsidP="00F6225D">
            <w:pPr>
              <w:pStyle w:val="Heading1"/>
              <w:jc w:val="center"/>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509" w:type="pct"/>
            <w:vAlign w:val="center"/>
          </w:tcPr>
          <w:p w14:paraId="3D199988" w14:textId="77777777" w:rsidR="00CF0613" w:rsidRPr="00945B56" w:rsidRDefault="00CF0613" w:rsidP="00F6225D">
            <w:pPr>
              <w:pStyle w:val="Heading1"/>
              <w:jc w:val="center"/>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407" w:type="pct"/>
            <w:vAlign w:val="center"/>
          </w:tcPr>
          <w:p w14:paraId="1A23DDBC" w14:textId="77777777" w:rsidR="00CF0613" w:rsidRPr="00945B56" w:rsidRDefault="00CF0613" w:rsidP="00F6225D">
            <w:pPr>
              <w:pStyle w:val="Heading1"/>
              <w:jc w:val="center"/>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502" w:type="pct"/>
            <w:vAlign w:val="center"/>
          </w:tcPr>
          <w:p w14:paraId="6CFE3B47" w14:textId="77777777" w:rsidR="00CF0613" w:rsidRPr="00945B56" w:rsidRDefault="00CF0613" w:rsidP="00F6225D">
            <w:pPr>
              <w:pStyle w:val="Heading1"/>
              <w:jc w:val="center"/>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424" w:type="pct"/>
            <w:vAlign w:val="center"/>
          </w:tcPr>
          <w:p w14:paraId="703505A8" w14:textId="77777777" w:rsidR="00CF0613" w:rsidRPr="00945B56" w:rsidRDefault="00CF0613" w:rsidP="00F6225D">
            <w:pPr>
              <w:pStyle w:val="Heading1"/>
              <w:jc w:val="center"/>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502" w:type="pct"/>
            <w:vAlign w:val="center"/>
          </w:tcPr>
          <w:p w14:paraId="3D26E967" w14:textId="77777777" w:rsidR="00CF0613" w:rsidRPr="00945B56" w:rsidRDefault="00CF0613" w:rsidP="00F6225D">
            <w:pPr>
              <w:pStyle w:val="Heading1"/>
              <w:jc w:val="center"/>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570" w:type="pct"/>
            <w:vAlign w:val="center"/>
          </w:tcPr>
          <w:p w14:paraId="18D4F980" w14:textId="77777777" w:rsidR="00CF0613" w:rsidRPr="00945B56" w:rsidRDefault="00CF0613" w:rsidP="00F6225D">
            <w:pPr>
              <w:pStyle w:val="Heading1"/>
              <w:jc w:val="center"/>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629" w:type="pct"/>
            <w:vAlign w:val="center"/>
          </w:tcPr>
          <w:p w14:paraId="3D745840" w14:textId="77777777" w:rsidR="00CF0613" w:rsidRPr="00945B56" w:rsidRDefault="00CF0613" w:rsidP="00F6225D">
            <w:pPr>
              <w:pStyle w:val="Heading1"/>
              <w:jc w:val="center"/>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16"/>
                <w:szCs w:val="16"/>
                <w:lang w:val="en-GB"/>
              </w:rPr>
            </w:pPr>
          </w:p>
        </w:tc>
      </w:tr>
      <w:tr w:rsidR="00CF0613" w:rsidRPr="00945B56" w14:paraId="31B0F472" w14:textId="77777777" w:rsidTr="00F6225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pct"/>
            <w:vAlign w:val="center"/>
          </w:tcPr>
          <w:p w14:paraId="1396714F" w14:textId="77777777" w:rsidR="00CF0613" w:rsidRPr="00945B56" w:rsidRDefault="00CF0613" w:rsidP="00F6225D">
            <w:pPr>
              <w:pStyle w:val="Heading1"/>
              <w:jc w:val="center"/>
              <w:outlineLvl w:val="0"/>
              <w:rPr>
                <w:rFonts w:asciiTheme="minorHAnsi" w:hAnsiTheme="minorHAnsi" w:cstheme="minorHAnsi"/>
                <w:sz w:val="16"/>
                <w:szCs w:val="16"/>
                <w:lang w:val="en-GB"/>
              </w:rPr>
            </w:pPr>
            <w:r w:rsidRPr="00945B56">
              <w:rPr>
                <w:rFonts w:asciiTheme="minorHAnsi" w:hAnsiTheme="minorHAnsi" w:cstheme="minorHAnsi"/>
                <w:sz w:val="16"/>
                <w:szCs w:val="16"/>
                <w:lang w:val="en-GB"/>
              </w:rPr>
              <w:t>5</w:t>
            </w:r>
          </w:p>
        </w:tc>
        <w:tc>
          <w:tcPr>
            <w:tcW w:w="679" w:type="pct"/>
            <w:vMerge/>
            <w:shd w:val="clear" w:color="auto" w:fill="E7E6E6" w:themeFill="background2"/>
            <w:vAlign w:val="center"/>
          </w:tcPr>
          <w:p w14:paraId="0D8591EF" w14:textId="77777777"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p>
        </w:tc>
        <w:tc>
          <w:tcPr>
            <w:tcW w:w="312" w:type="pct"/>
            <w:vAlign w:val="center"/>
          </w:tcPr>
          <w:p w14:paraId="583C3412" w14:textId="77777777"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509" w:type="pct"/>
            <w:vAlign w:val="center"/>
          </w:tcPr>
          <w:p w14:paraId="18A683DD" w14:textId="77777777"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407" w:type="pct"/>
            <w:vAlign w:val="center"/>
          </w:tcPr>
          <w:p w14:paraId="471D6949" w14:textId="77777777"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p>
        </w:tc>
        <w:tc>
          <w:tcPr>
            <w:tcW w:w="502" w:type="pct"/>
            <w:vAlign w:val="center"/>
          </w:tcPr>
          <w:p w14:paraId="4E5CF19B" w14:textId="77777777"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424" w:type="pct"/>
            <w:vAlign w:val="center"/>
          </w:tcPr>
          <w:p w14:paraId="5EADAA36" w14:textId="77777777"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502" w:type="pct"/>
            <w:vAlign w:val="center"/>
          </w:tcPr>
          <w:p w14:paraId="4767D0D4" w14:textId="77777777"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570" w:type="pct"/>
            <w:vAlign w:val="center"/>
          </w:tcPr>
          <w:p w14:paraId="74C32E7A" w14:textId="77777777"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629" w:type="pct"/>
            <w:vAlign w:val="center"/>
          </w:tcPr>
          <w:p w14:paraId="7EDAF9E0" w14:textId="77777777"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p>
        </w:tc>
      </w:tr>
      <w:tr w:rsidR="00CF0613" w:rsidRPr="00945B56" w14:paraId="01A15409" w14:textId="77777777" w:rsidTr="00F6225D">
        <w:trPr>
          <w:trHeight w:val="170"/>
        </w:trPr>
        <w:tc>
          <w:tcPr>
            <w:cnfStyle w:val="001000000000" w:firstRow="0" w:lastRow="0" w:firstColumn="1" w:lastColumn="0" w:oddVBand="0" w:evenVBand="0" w:oddHBand="0" w:evenHBand="0" w:firstRowFirstColumn="0" w:firstRowLastColumn="0" w:lastRowFirstColumn="0" w:lastRowLastColumn="0"/>
            <w:tcW w:w="466" w:type="pct"/>
            <w:vAlign w:val="center"/>
          </w:tcPr>
          <w:p w14:paraId="6C9E8CCF" w14:textId="77777777" w:rsidR="00CF0613" w:rsidRPr="00945B56" w:rsidRDefault="00CF0613" w:rsidP="00F6225D">
            <w:pPr>
              <w:pStyle w:val="Heading1"/>
              <w:jc w:val="center"/>
              <w:outlineLvl w:val="0"/>
              <w:rPr>
                <w:rFonts w:asciiTheme="minorHAnsi" w:hAnsiTheme="minorHAnsi" w:cstheme="minorHAnsi"/>
                <w:sz w:val="16"/>
                <w:szCs w:val="16"/>
                <w:lang w:val="en-GB"/>
              </w:rPr>
            </w:pPr>
            <w:r w:rsidRPr="00945B56">
              <w:rPr>
                <w:rFonts w:asciiTheme="minorHAnsi" w:hAnsiTheme="minorHAnsi" w:cstheme="minorHAnsi"/>
                <w:sz w:val="16"/>
                <w:szCs w:val="16"/>
                <w:lang w:val="en-GB"/>
              </w:rPr>
              <w:t>6</w:t>
            </w:r>
          </w:p>
        </w:tc>
        <w:tc>
          <w:tcPr>
            <w:tcW w:w="679" w:type="pct"/>
            <w:vMerge/>
            <w:shd w:val="clear" w:color="auto" w:fill="E7E6E6" w:themeFill="background2"/>
            <w:vAlign w:val="center"/>
          </w:tcPr>
          <w:p w14:paraId="198CC169" w14:textId="77777777" w:rsidR="00CF0613" w:rsidRPr="00945B56" w:rsidRDefault="00CF0613" w:rsidP="00F6225D">
            <w:pPr>
              <w:pStyle w:val="Heading1"/>
              <w:jc w:val="center"/>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16"/>
                <w:szCs w:val="16"/>
                <w:lang w:val="en-GB"/>
              </w:rPr>
            </w:pPr>
          </w:p>
        </w:tc>
        <w:tc>
          <w:tcPr>
            <w:tcW w:w="3226" w:type="pct"/>
            <w:gridSpan w:val="7"/>
            <w:vAlign w:val="center"/>
          </w:tcPr>
          <w:p w14:paraId="47E49550" w14:textId="2BF7E7FA" w:rsidR="00CF0613" w:rsidRPr="00945B56" w:rsidRDefault="00EB79DC" w:rsidP="00F6225D">
            <w:pPr>
              <w:pStyle w:val="Heading1"/>
              <w:jc w:val="center"/>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16"/>
                <w:szCs w:val="16"/>
                <w:lang w:val="en-GB"/>
              </w:rPr>
            </w:pPr>
            <w:r>
              <w:rPr>
                <w:rFonts w:asciiTheme="minorHAnsi" w:hAnsiTheme="minorHAnsi" w:cstheme="minorHAnsi"/>
                <w:b w:val="0"/>
                <w:caps w:val="0"/>
                <w:sz w:val="16"/>
                <w:szCs w:val="16"/>
                <w:lang w:val="en-GB"/>
              </w:rPr>
              <w:t>very high</w:t>
            </w:r>
            <w:r>
              <w:rPr>
                <w:rFonts w:asciiTheme="minorHAnsi" w:hAnsiTheme="minorHAnsi" w:cstheme="minorHAnsi"/>
                <w:b w:val="0"/>
                <w:sz w:val="16"/>
                <w:szCs w:val="16"/>
                <w:lang w:val="en-GB"/>
              </w:rPr>
              <w:t xml:space="preserve"> </w:t>
            </w:r>
            <w:commentRangeStart w:id="26"/>
            <w:r>
              <w:rPr>
                <w:rFonts w:asciiTheme="minorHAnsi" w:hAnsiTheme="minorHAnsi" w:cstheme="minorHAnsi"/>
                <w:b w:val="0"/>
                <w:sz w:val="16"/>
                <w:szCs w:val="16"/>
                <w:lang w:val="en-GB"/>
              </w:rPr>
              <w:t xml:space="preserve">RMSE </w:t>
            </w:r>
            <w:commentRangeEnd w:id="26"/>
            <w:r w:rsidR="002768E6">
              <w:rPr>
                <w:rStyle w:val="CommentReference"/>
                <w:rFonts w:asciiTheme="minorHAnsi" w:eastAsiaTheme="minorEastAsia" w:hAnsiTheme="minorHAnsi" w:cstheme="minorBidi"/>
                <w:b w:val="0"/>
                <w:bCs w:val="0"/>
                <w:caps w:val="0"/>
                <w:spacing w:val="0"/>
              </w:rPr>
              <w:commentReference w:id="26"/>
            </w:r>
            <w:ins w:id="27" w:author="Swapnasrita, Sangita (MERLN)" w:date="2023-04-04T21:45:00Z">
              <w:r>
                <w:rPr>
                  <w:rFonts w:asciiTheme="minorHAnsi" w:hAnsiTheme="minorHAnsi" w:cstheme="minorHAnsi"/>
                  <w:b w:val="0"/>
                  <w:caps w:val="0"/>
                  <w:sz w:val="16"/>
                  <w:szCs w:val="16"/>
                  <w:lang w:val="en-GB"/>
                </w:rPr>
                <w:t>values</w:t>
              </w:r>
            </w:ins>
          </w:p>
        </w:tc>
        <w:tc>
          <w:tcPr>
            <w:tcW w:w="629" w:type="pct"/>
            <w:vAlign w:val="center"/>
          </w:tcPr>
          <w:p w14:paraId="2740F26F" w14:textId="77777777" w:rsidR="00CF0613" w:rsidRPr="00945B56" w:rsidRDefault="00CF0613" w:rsidP="00F6225D">
            <w:pPr>
              <w:pStyle w:val="Heading1"/>
              <w:jc w:val="center"/>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16"/>
                <w:szCs w:val="16"/>
                <w:lang w:val="en-GB"/>
              </w:rPr>
            </w:pPr>
          </w:p>
        </w:tc>
      </w:tr>
      <w:tr w:rsidR="00CF0613" w:rsidRPr="00945B56" w14:paraId="5BA8A210" w14:textId="77777777" w:rsidTr="00F6225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pct"/>
            <w:vAlign w:val="center"/>
          </w:tcPr>
          <w:p w14:paraId="25218A3A" w14:textId="77777777" w:rsidR="00CF0613" w:rsidRPr="00945B56" w:rsidRDefault="00CF0613" w:rsidP="00F6225D">
            <w:pPr>
              <w:pStyle w:val="Heading1"/>
              <w:jc w:val="center"/>
              <w:outlineLvl w:val="0"/>
              <w:rPr>
                <w:rFonts w:asciiTheme="minorHAnsi" w:hAnsiTheme="minorHAnsi" w:cstheme="minorHAnsi"/>
                <w:sz w:val="16"/>
                <w:szCs w:val="16"/>
                <w:lang w:val="en-GB"/>
              </w:rPr>
            </w:pPr>
            <w:r w:rsidRPr="00945B56">
              <w:rPr>
                <w:rFonts w:asciiTheme="minorHAnsi" w:hAnsiTheme="minorHAnsi" w:cstheme="minorHAnsi"/>
                <w:sz w:val="16"/>
                <w:szCs w:val="16"/>
                <w:lang w:val="en-GB"/>
              </w:rPr>
              <w:t>7</w:t>
            </w:r>
          </w:p>
        </w:tc>
        <w:tc>
          <w:tcPr>
            <w:tcW w:w="679" w:type="pct"/>
            <w:shd w:val="clear" w:color="auto" w:fill="E7E6E6" w:themeFill="background2"/>
            <w:vAlign w:val="center"/>
          </w:tcPr>
          <w:p w14:paraId="12C0AC50" w14:textId="30AAA3E2"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t>TPM</w:t>
            </w:r>
          </w:p>
        </w:tc>
        <w:tc>
          <w:tcPr>
            <w:tcW w:w="312" w:type="pct"/>
            <w:vAlign w:val="center"/>
          </w:tcPr>
          <w:p w14:paraId="049F44DB" w14:textId="77777777"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509" w:type="pct"/>
            <w:vAlign w:val="center"/>
          </w:tcPr>
          <w:p w14:paraId="6D2141D6" w14:textId="77777777"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407" w:type="pct"/>
            <w:vAlign w:val="center"/>
          </w:tcPr>
          <w:p w14:paraId="2FE7A0BF" w14:textId="77777777"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502" w:type="pct"/>
            <w:vAlign w:val="center"/>
          </w:tcPr>
          <w:p w14:paraId="640E9421" w14:textId="77777777"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424" w:type="pct"/>
            <w:vAlign w:val="center"/>
          </w:tcPr>
          <w:p w14:paraId="1E55A08A" w14:textId="77777777"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502" w:type="pct"/>
            <w:vAlign w:val="center"/>
          </w:tcPr>
          <w:p w14:paraId="55FC8CD9" w14:textId="77777777"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570" w:type="pct"/>
            <w:vAlign w:val="center"/>
          </w:tcPr>
          <w:p w14:paraId="54B43BF2" w14:textId="77777777"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629" w:type="pct"/>
            <w:vAlign w:val="center"/>
          </w:tcPr>
          <w:p w14:paraId="216C87F6" w14:textId="77777777"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r>
      <w:tr w:rsidR="00CF0613" w:rsidRPr="00945B56" w14:paraId="36DC7F36" w14:textId="77777777" w:rsidTr="00F6225D">
        <w:trPr>
          <w:trHeight w:val="170"/>
        </w:trPr>
        <w:tc>
          <w:tcPr>
            <w:cnfStyle w:val="001000000000" w:firstRow="0" w:lastRow="0" w:firstColumn="1" w:lastColumn="0" w:oddVBand="0" w:evenVBand="0" w:oddHBand="0" w:evenHBand="0" w:firstRowFirstColumn="0" w:firstRowLastColumn="0" w:lastRowFirstColumn="0" w:lastRowLastColumn="0"/>
            <w:tcW w:w="466" w:type="pct"/>
            <w:vAlign w:val="center"/>
          </w:tcPr>
          <w:p w14:paraId="6F5E1467" w14:textId="77777777" w:rsidR="00CF0613" w:rsidRPr="00945B56" w:rsidRDefault="00CF0613" w:rsidP="00F6225D">
            <w:pPr>
              <w:pStyle w:val="Heading1"/>
              <w:jc w:val="center"/>
              <w:outlineLvl w:val="0"/>
              <w:rPr>
                <w:rFonts w:asciiTheme="minorHAnsi" w:hAnsiTheme="minorHAnsi" w:cstheme="minorHAnsi"/>
                <w:sz w:val="16"/>
                <w:szCs w:val="16"/>
                <w:lang w:val="en-GB"/>
              </w:rPr>
            </w:pPr>
            <w:r w:rsidRPr="00945B56">
              <w:rPr>
                <w:rFonts w:asciiTheme="minorHAnsi" w:hAnsiTheme="minorHAnsi" w:cstheme="minorHAnsi"/>
                <w:sz w:val="16"/>
                <w:szCs w:val="16"/>
                <w:lang w:val="en-GB"/>
              </w:rPr>
              <w:t>8</w:t>
            </w:r>
          </w:p>
        </w:tc>
        <w:tc>
          <w:tcPr>
            <w:tcW w:w="679" w:type="pct"/>
            <w:shd w:val="clear" w:color="auto" w:fill="E7E6E6" w:themeFill="background2"/>
            <w:vAlign w:val="center"/>
          </w:tcPr>
          <w:p w14:paraId="0741B665" w14:textId="77777777" w:rsidR="00CF0613" w:rsidRPr="00945B56" w:rsidRDefault="00CF0613" w:rsidP="00F6225D">
            <w:pPr>
              <w:pStyle w:val="Heading1"/>
              <w:jc w:val="center"/>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t>G</w:t>
            </w:r>
            <w:r w:rsidRPr="00945B56">
              <w:rPr>
                <w:rFonts w:asciiTheme="minorHAnsi" w:hAnsiTheme="minorHAnsi" w:cstheme="minorHAnsi"/>
                <w:b w:val="0"/>
                <w:caps w:val="0"/>
                <w:sz w:val="16"/>
                <w:szCs w:val="16"/>
                <w:lang w:val="en-GB"/>
              </w:rPr>
              <w:t>arred</w:t>
            </w:r>
          </w:p>
        </w:tc>
        <w:tc>
          <w:tcPr>
            <w:tcW w:w="312" w:type="pct"/>
            <w:vAlign w:val="center"/>
          </w:tcPr>
          <w:p w14:paraId="7EFF07A5" w14:textId="77777777" w:rsidR="00CF0613" w:rsidRPr="00945B56" w:rsidRDefault="00CF0613" w:rsidP="00F6225D">
            <w:pPr>
              <w:pStyle w:val="Heading1"/>
              <w:jc w:val="center"/>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509" w:type="pct"/>
            <w:vAlign w:val="center"/>
          </w:tcPr>
          <w:p w14:paraId="18D545AC" w14:textId="77777777" w:rsidR="00CF0613" w:rsidRPr="00945B56" w:rsidRDefault="00CF0613" w:rsidP="00F6225D">
            <w:pPr>
              <w:pStyle w:val="Heading1"/>
              <w:jc w:val="center"/>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407" w:type="pct"/>
            <w:vAlign w:val="center"/>
          </w:tcPr>
          <w:p w14:paraId="48DE8D5C" w14:textId="77777777" w:rsidR="00CF0613" w:rsidRPr="00945B56" w:rsidRDefault="00CF0613" w:rsidP="00F6225D">
            <w:pPr>
              <w:pStyle w:val="Heading1"/>
              <w:jc w:val="center"/>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502" w:type="pct"/>
            <w:vAlign w:val="center"/>
          </w:tcPr>
          <w:p w14:paraId="1CE1CCE7" w14:textId="77777777" w:rsidR="00CF0613" w:rsidRPr="00945B56" w:rsidRDefault="00CF0613" w:rsidP="00F6225D">
            <w:pPr>
              <w:pStyle w:val="Heading1"/>
              <w:jc w:val="center"/>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424" w:type="pct"/>
            <w:vAlign w:val="center"/>
          </w:tcPr>
          <w:p w14:paraId="1D7E8287" w14:textId="77777777" w:rsidR="00CF0613" w:rsidRPr="00945B56" w:rsidRDefault="00CF0613" w:rsidP="00F6225D">
            <w:pPr>
              <w:pStyle w:val="Heading1"/>
              <w:jc w:val="center"/>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502" w:type="pct"/>
            <w:vAlign w:val="center"/>
          </w:tcPr>
          <w:p w14:paraId="196228E5" w14:textId="77777777" w:rsidR="00CF0613" w:rsidRPr="00945B56" w:rsidRDefault="00CF0613" w:rsidP="00F6225D">
            <w:pPr>
              <w:pStyle w:val="Heading1"/>
              <w:jc w:val="center"/>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570" w:type="pct"/>
            <w:vAlign w:val="center"/>
          </w:tcPr>
          <w:p w14:paraId="65C7A757" w14:textId="77777777" w:rsidR="00CF0613" w:rsidRPr="00945B56" w:rsidRDefault="00CF0613" w:rsidP="00F6225D">
            <w:pPr>
              <w:pStyle w:val="Heading1"/>
              <w:jc w:val="center"/>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629" w:type="pct"/>
            <w:vAlign w:val="center"/>
          </w:tcPr>
          <w:p w14:paraId="376B9FC1" w14:textId="77777777" w:rsidR="00CF0613" w:rsidRPr="00945B56" w:rsidRDefault="00CF0613" w:rsidP="00F6225D">
            <w:pPr>
              <w:pStyle w:val="Heading1"/>
              <w:jc w:val="center"/>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16"/>
                <w:szCs w:val="16"/>
                <w:lang w:val="en-GB"/>
              </w:rPr>
            </w:pPr>
          </w:p>
        </w:tc>
      </w:tr>
      <w:tr w:rsidR="00CF0613" w:rsidRPr="00945B56" w14:paraId="4C19AF5F" w14:textId="77777777" w:rsidTr="00F6225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6" w:type="pct"/>
            <w:vAlign w:val="center"/>
          </w:tcPr>
          <w:p w14:paraId="44091B20" w14:textId="77777777" w:rsidR="00CF0613" w:rsidRPr="00945B56" w:rsidRDefault="00CF0613" w:rsidP="00F6225D">
            <w:pPr>
              <w:pStyle w:val="Heading1"/>
              <w:jc w:val="center"/>
              <w:outlineLvl w:val="0"/>
              <w:rPr>
                <w:rFonts w:asciiTheme="minorHAnsi" w:hAnsiTheme="minorHAnsi" w:cstheme="minorHAnsi"/>
                <w:sz w:val="16"/>
                <w:szCs w:val="16"/>
                <w:lang w:val="en-GB"/>
              </w:rPr>
            </w:pPr>
            <w:r w:rsidRPr="00945B56">
              <w:rPr>
                <w:rFonts w:asciiTheme="minorHAnsi" w:hAnsiTheme="minorHAnsi" w:cstheme="minorHAnsi"/>
                <w:sz w:val="16"/>
                <w:szCs w:val="16"/>
                <w:lang w:val="en-GB"/>
              </w:rPr>
              <w:t>9</w:t>
            </w:r>
          </w:p>
        </w:tc>
        <w:tc>
          <w:tcPr>
            <w:tcW w:w="679" w:type="pct"/>
            <w:shd w:val="clear" w:color="auto" w:fill="E7E6E6" w:themeFill="background2"/>
            <w:vAlign w:val="center"/>
          </w:tcPr>
          <w:p w14:paraId="2C6272AB" w14:textId="77777777"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caps w:val="0"/>
                <w:sz w:val="16"/>
                <w:szCs w:val="16"/>
                <w:lang w:val="en-GB"/>
              </w:rPr>
              <w:t>Waniewski</w:t>
            </w:r>
          </w:p>
        </w:tc>
        <w:tc>
          <w:tcPr>
            <w:tcW w:w="312" w:type="pct"/>
            <w:vAlign w:val="center"/>
          </w:tcPr>
          <w:p w14:paraId="57D5CE01" w14:textId="77777777"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509" w:type="pct"/>
            <w:vAlign w:val="center"/>
          </w:tcPr>
          <w:p w14:paraId="404CEBEF" w14:textId="77777777"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407" w:type="pct"/>
            <w:vAlign w:val="center"/>
          </w:tcPr>
          <w:p w14:paraId="6203F50E" w14:textId="77777777"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502" w:type="pct"/>
            <w:vAlign w:val="center"/>
          </w:tcPr>
          <w:p w14:paraId="4CDD13FE" w14:textId="77777777"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424" w:type="pct"/>
            <w:vAlign w:val="center"/>
          </w:tcPr>
          <w:p w14:paraId="5854E56B" w14:textId="77777777"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502" w:type="pct"/>
            <w:vAlign w:val="center"/>
          </w:tcPr>
          <w:p w14:paraId="4BF21429" w14:textId="77777777"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570" w:type="pct"/>
            <w:vAlign w:val="center"/>
          </w:tcPr>
          <w:p w14:paraId="20FC3E04" w14:textId="77777777"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r w:rsidRPr="00945B56">
              <w:rPr>
                <w:rFonts w:asciiTheme="minorHAnsi" w:hAnsiTheme="minorHAnsi" w:cstheme="minorHAnsi"/>
                <w:b w:val="0"/>
                <w:sz w:val="16"/>
                <w:szCs w:val="16"/>
                <w:lang w:val="en-GB"/>
              </w:rPr>
              <w:sym w:font="Wingdings" w:char="F0FC"/>
            </w:r>
          </w:p>
        </w:tc>
        <w:tc>
          <w:tcPr>
            <w:tcW w:w="629" w:type="pct"/>
            <w:vAlign w:val="center"/>
          </w:tcPr>
          <w:p w14:paraId="07E3E01F" w14:textId="77777777" w:rsidR="00CF0613" w:rsidRPr="00945B56" w:rsidRDefault="00CF0613" w:rsidP="00F6225D">
            <w:pPr>
              <w:pStyle w:val="Heading1"/>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16"/>
                <w:szCs w:val="16"/>
                <w:lang w:val="en-GB"/>
              </w:rPr>
            </w:pPr>
          </w:p>
        </w:tc>
      </w:tr>
    </w:tbl>
    <w:p w14:paraId="61A82BFF" w14:textId="1009A039" w:rsidR="00E14696" w:rsidRPr="00BE5362" w:rsidRDefault="00E14696" w:rsidP="00671A01">
      <w:pPr>
        <w:rPr>
          <w:rFonts w:cstheme="minorHAnsi"/>
          <w:noProof/>
          <w:szCs w:val="24"/>
          <w:lang w:val="en-GB" w:eastAsia="en-GB"/>
        </w:rPr>
      </w:pPr>
    </w:p>
    <w:p w14:paraId="2A83001B" w14:textId="4BD8AB1D" w:rsidR="00CF0613" w:rsidRPr="00BE5362" w:rsidRDefault="00CF0613" w:rsidP="00945B56">
      <w:pPr>
        <w:pStyle w:val="Heading2"/>
        <w:numPr>
          <w:ilvl w:val="1"/>
          <w:numId w:val="3"/>
        </w:numPr>
        <w:ind w:left="284" w:hanging="284"/>
        <w:rPr>
          <w:b w:val="0"/>
          <w:i/>
          <w:sz w:val="24"/>
          <w:szCs w:val="24"/>
          <w:lang w:val="en-GB" w:eastAsia="en-GB"/>
        </w:rPr>
      </w:pPr>
      <w:r w:rsidRPr="00BE5362">
        <w:rPr>
          <w:b w:val="0"/>
          <w:i/>
          <w:sz w:val="24"/>
          <w:szCs w:val="24"/>
          <w:lang w:val="en-GB" w:eastAsia="en-GB"/>
        </w:rPr>
        <w:t>Three pore model for pigs</w:t>
      </w:r>
    </w:p>
    <w:p w14:paraId="0C1CF31F" w14:textId="5B784B4E" w:rsidR="008A788E" w:rsidRDefault="00CF0613" w:rsidP="00CF0613">
      <w:pPr>
        <w:rPr>
          <w:szCs w:val="24"/>
          <w:lang w:val="en-GB" w:eastAsia="en-GB"/>
        </w:rPr>
      </w:pPr>
      <w:r w:rsidRPr="00BE5362">
        <w:rPr>
          <w:szCs w:val="24"/>
          <w:lang w:val="en-GB" w:eastAsia="en-GB"/>
        </w:rPr>
        <w:t>The three pore model has been applied previously to human</w:t>
      </w:r>
      <w:r w:rsidRPr="00BE5362">
        <w:rPr>
          <w:szCs w:val="24"/>
          <w:lang w:val="en-GB" w:eastAsia="en-GB"/>
        </w:rPr>
        <w:fldChar w:fldCharType="begin">
          <w:fldData xml:space="preserve">PEVuZE5vdGU+PENpdGU+PEF1dGhvcj5WZW50dXJvbGk8L0F1dGhvcj48WWVhcj4yMDAxPC9ZZWFy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</w:fldData>
        </w:fldChar>
      </w:r>
      <w:r w:rsidR="00F6225D">
        <w:rPr>
          <w:szCs w:val="24"/>
          <w:lang w:val="en-GB" w:eastAsia="en-GB"/>
        </w:rPr>
        <w:instrText xml:space="preserve"> ADDIN EN.CITE </w:instrText>
      </w:r>
      <w:r w:rsidR="00F6225D">
        <w:rPr>
          <w:szCs w:val="24"/>
          <w:lang w:val="en-GB" w:eastAsia="en-GB"/>
        </w:rPr>
        <w:fldChar w:fldCharType="begin">
          <w:fldData xml:space="preserve">PEVuZE5vdGU+PENpdGU+PEF1dGhvcj5WZW50dXJvbGk8L0F1dGhvcj48WWVhcj4yMDAxPC9ZZWFy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</w:fldData>
        </w:fldChar>
      </w:r>
      <w:r w:rsidR="00F6225D">
        <w:rPr>
          <w:szCs w:val="24"/>
          <w:lang w:val="en-GB" w:eastAsia="en-GB"/>
        </w:rPr>
        <w:instrText xml:space="preserve"> ADDIN EN.CITE.DATA </w:instrText>
      </w:r>
      <w:r w:rsidR="00F6225D">
        <w:rPr>
          <w:szCs w:val="24"/>
          <w:lang w:val="en-GB" w:eastAsia="en-GB"/>
        </w:rPr>
      </w:r>
      <w:r w:rsidR="00F6225D">
        <w:rPr>
          <w:szCs w:val="24"/>
          <w:lang w:val="en-GB" w:eastAsia="en-GB"/>
        </w:rPr>
        <w:fldChar w:fldCharType="end"/>
      </w:r>
      <w:r w:rsidRPr="00BE5362">
        <w:rPr>
          <w:szCs w:val="24"/>
          <w:lang w:val="en-GB" w:eastAsia="en-GB"/>
        </w:rPr>
      </w:r>
      <w:r w:rsidRPr="00BE5362">
        <w:rPr>
          <w:szCs w:val="24"/>
          <w:lang w:val="en-GB" w:eastAsia="en-GB"/>
        </w:rPr>
        <w:fldChar w:fldCharType="separate"/>
      </w:r>
      <w:r w:rsidR="00F6225D" w:rsidRPr="00F6225D">
        <w:rPr>
          <w:noProof/>
          <w:szCs w:val="24"/>
          <w:vertAlign w:val="superscript"/>
          <w:lang w:val="en-GB" w:eastAsia="en-GB"/>
        </w:rPr>
        <w:t>9, 24, 30-32</w:t>
      </w:r>
      <w:r w:rsidRPr="00BE5362">
        <w:rPr>
          <w:szCs w:val="24"/>
          <w:lang w:val="en-GB" w:eastAsia="en-GB"/>
        </w:rPr>
        <w:fldChar w:fldCharType="end"/>
      </w:r>
      <w:r w:rsidRPr="00BE5362">
        <w:rPr>
          <w:szCs w:val="24"/>
          <w:lang w:val="en-GB" w:eastAsia="en-GB"/>
        </w:rPr>
        <w:t>, rat</w:t>
      </w:r>
      <w:del w:id="28" w:author="Carlier, Aurélie (MERLN)" w:date="2023-03-31T20:15:00Z">
        <w:r w:rsidRPr="00BE5362" w:rsidDel="008A788E">
          <w:rPr>
            <w:szCs w:val="24"/>
            <w:lang w:val="en-GB" w:eastAsia="en-GB"/>
          </w:rPr>
          <w:delText>s</w:delText>
        </w:r>
      </w:del>
      <w:r w:rsidRPr="00BE5362">
        <w:rPr>
          <w:szCs w:val="24"/>
          <w:lang w:val="en-GB" w:eastAsia="en-GB"/>
        </w:rPr>
        <w:fldChar w:fldCharType="begin">
          <w:fldData xml:space="preserve">PEVuZE5vdGU+PENpdGU+PEF1dGhvcj5Ba29udXI8L0F1dGhvcj48WWVhcj4yMDE1PC9ZZWFyPjxS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</w:fldData>
        </w:fldChar>
      </w:r>
      <w:r w:rsidR="00F6225D">
        <w:rPr>
          <w:szCs w:val="24"/>
          <w:lang w:val="en-GB" w:eastAsia="en-GB"/>
        </w:rPr>
        <w:instrText xml:space="preserve"> ADDIN EN.CITE </w:instrText>
      </w:r>
      <w:r w:rsidR="00F6225D">
        <w:rPr>
          <w:szCs w:val="24"/>
          <w:lang w:val="en-GB" w:eastAsia="en-GB"/>
        </w:rPr>
        <w:fldChar w:fldCharType="begin">
          <w:fldData xml:space="preserve">PEVuZE5vdGU+PENpdGU+PEF1dGhvcj5Ba29udXI8L0F1dGhvcj48WWVhcj4yMDE1PC9ZZWFyPjxS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</w:fldData>
        </w:fldChar>
      </w:r>
      <w:r w:rsidR="00F6225D">
        <w:rPr>
          <w:szCs w:val="24"/>
          <w:lang w:val="en-GB" w:eastAsia="en-GB"/>
        </w:rPr>
        <w:instrText xml:space="preserve"> ADDIN EN.CITE.DATA </w:instrText>
      </w:r>
      <w:r w:rsidR="00F6225D">
        <w:rPr>
          <w:szCs w:val="24"/>
          <w:lang w:val="en-GB" w:eastAsia="en-GB"/>
        </w:rPr>
      </w:r>
      <w:r w:rsidR="00F6225D">
        <w:rPr>
          <w:szCs w:val="24"/>
          <w:lang w:val="en-GB" w:eastAsia="en-GB"/>
        </w:rPr>
        <w:fldChar w:fldCharType="end"/>
      </w:r>
      <w:r w:rsidRPr="00BE5362">
        <w:rPr>
          <w:szCs w:val="24"/>
          <w:lang w:val="en-GB" w:eastAsia="en-GB"/>
        </w:rPr>
      </w:r>
      <w:r w:rsidRPr="00BE5362">
        <w:rPr>
          <w:szCs w:val="24"/>
          <w:lang w:val="en-GB" w:eastAsia="en-GB"/>
        </w:rPr>
        <w:fldChar w:fldCharType="separate"/>
      </w:r>
      <w:r w:rsidR="00F6225D" w:rsidRPr="00F6225D">
        <w:rPr>
          <w:noProof/>
          <w:szCs w:val="24"/>
          <w:vertAlign w:val="superscript"/>
          <w:lang w:val="en-GB" w:eastAsia="en-GB"/>
        </w:rPr>
        <w:t>33-35</w:t>
      </w:r>
      <w:r w:rsidRPr="00BE5362">
        <w:rPr>
          <w:szCs w:val="24"/>
          <w:lang w:val="en-GB" w:eastAsia="en-GB"/>
        </w:rPr>
        <w:fldChar w:fldCharType="end"/>
      </w:r>
      <w:r w:rsidRPr="00BE5362">
        <w:rPr>
          <w:szCs w:val="24"/>
          <w:lang w:val="en-GB" w:eastAsia="en-GB"/>
        </w:rPr>
        <w:t xml:space="preserve"> and mouse</w:t>
      </w:r>
      <w:r w:rsidRPr="00BE5362">
        <w:rPr>
          <w:szCs w:val="24"/>
          <w:lang w:val="en-GB" w:eastAsia="en-GB"/>
        </w:rPr>
        <w:fldChar w:fldCharType="begin"/>
      </w:r>
      <w:r w:rsidR="00F6225D">
        <w:rPr>
          <w:szCs w:val="24"/>
          <w:lang w:val="en-GB" w:eastAsia="en-GB"/>
        </w:rPr>
        <w:instrText xml:space="preserve"> ADDIN EN.CITE &lt;EndNote&gt;&lt;Cite&gt;&lt;Author&gt;Rippe&lt;/Author&gt;&lt;Year&gt;2007&lt;/Year&gt;&lt;RecNum&gt;152&lt;/RecNum&gt;&lt;DisplayText&gt;&lt;style face="superscript"&gt;36&lt;/style&gt;&lt;/DisplayText&gt;&lt;record&gt;&lt;rec-number&gt;152&lt;/rec-number&gt;&lt;foreign-keys&gt;&lt;key app="EN" db-id="5d50wpzse5zedbe0x5sxd5wc200pde0pe2r5" timestamp="1679921773"&gt;152&lt;/key&gt;&lt;/foreign-keys&gt;&lt;ref-type name="Journal Article"&gt;17&lt;/ref-type&gt;&lt;contributors&gt;&lt;authors&gt;&lt;author&gt;Rippe, Anna&lt;/author&gt;&lt;author&gt;Rippe, Catarina&lt;/author&gt;&lt;author&gt;Swärd, Karl&lt;/author&gt;&lt;author&gt;Rippe, Bengt&lt;/author&gt;&lt;/authors&gt;&lt;/contributors&gt;&lt;titles&gt;&lt;title&gt;Disproportionally low clearance of macromolecules from the plasma to the peritoneal cavity in a mouse model of peritoneal dialysis&lt;/title&gt;&lt;secondary-title&gt;Nephrology Dialysis Transplantation&lt;/secondary-title&gt;&lt;/titles&gt;&lt;periodical&gt;&lt;full-title&gt;Nephrology Dialysis Transplantation&lt;/full-title&gt;&lt;/periodical&gt;&lt;pages&gt;88-95&lt;/pages&gt;&lt;volume&gt;22&lt;/volume&gt;&lt;number&gt;1&lt;/number&gt;&lt;dates&gt;&lt;year&gt;2007&lt;/year&gt;&lt;/dates&gt;&lt;publisher&gt;Oxford University Press&lt;/publisher&gt;&lt;isbn&gt;1460-2385&lt;/isbn&gt;&lt;urls&gt;&lt;/urls&gt;&lt;/record&gt;&lt;/Cite&gt;&lt;/EndNote&gt;</w:instrText>
      </w:r>
      <w:r w:rsidRPr="00BE5362">
        <w:rPr>
          <w:szCs w:val="24"/>
          <w:lang w:val="en-GB" w:eastAsia="en-GB"/>
        </w:rPr>
        <w:fldChar w:fldCharType="separate"/>
      </w:r>
      <w:r w:rsidR="00F6225D" w:rsidRPr="00F6225D">
        <w:rPr>
          <w:noProof/>
          <w:szCs w:val="24"/>
          <w:vertAlign w:val="superscript"/>
          <w:lang w:val="en-GB" w:eastAsia="en-GB"/>
        </w:rPr>
        <w:t>36</w:t>
      </w:r>
      <w:r w:rsidRPr="00BE5362">
        <w:rPr>
          <w:szCs w:val="24"/>
          <w:lang w:val="en-GB" w:eastAsia="en-GB"/>
        </w:rPr>
        <w:fldChar w:fldCharType="end"/>
      </w:r>
      <w:r w:rsidRPr="00BE5362">
        <w:rPr>
          <w:szCs w:val="24"/>
          <w:lang w:val="en-GB" w:eastAsia="en-GB"/>
        </w:rPr>
        <w:t>. This is the first time</w:t>
      </w:r>
      <w:r w:rsidR="008A788E">
        <w:rPr>
          <w:szCs w:val="24"/>
          <w:lang w:val="en-GB" w:eastAsia="en-GB"/>
        </w:rPr>
        <w:t xml:space="preserve"> the</w:t>
      </w:r>
      <w:r w:rsidRPr="00BE5362">
        <w:rPr>
          <w:szCs w:val="24"/>
          <w:lang w:val="en-GB" w:eastAsia="en-GB"/>
        </w:rPr>
        <w:t xml:space="preserve"> TPM has been applied to clinical data from pigs. Since there are many versions of the TPM</w:t>
      </w:r>
      <w:r w:rsidRPr="00BE5362">
        <w:rPr>
          <w:szCs w:val="24"/>
          <w:lang w:val="en-GB" w:eastAsia="en-GB"/>
        </w:rPr>
        <w:fldChar w:fldCharType="begin">
          <w:fldData xml:space="preserve">PEVuZE5vdGU+PENpdGU+PEF1dGhvcj7DlmJlcmc8L0F1dGhvcj48WWVhcj4yMDE0PC9ZZWFyPjxS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</w:fldData>
        </w:fldChar>
      </w:r>
      <w:r w:rsidR="00F6225D">
        <w:rPr>
          <w:szCs w:val="24"/>
          <w:lang w:val="en-GB" w:eastAsia="en-GB"/>
        </w:rPr>
        <w:instrText xml:space="preserve"> ADDIN EN.CITE </w:instrText>
      </w:r>
      <w:r w:rsidR="00F6225D">
        <w:rPr>
          <w:szCs w:val="24"/>
          <w:lang w:val="en-GB" w:eastAsia="en-GB"/>
        </w:rPr>
        <w:fldChar w:fldCharType="begin">
          <w:fldData xml:space="preserve">PEVuZE5vdGU+PENpdGU+PEF1dGhvcj7DlmJlcmc8L0F1dGhvcj48WWVhcj4yMDE0PC9ZZWFyPjxS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</w:fldData>
        </w:fldChar>
      </w:r>
      <w:r w:rsidR="00F6225D">
        <w:rPr>
          <w:szCs w:val="24"/>
          <w:lang w:val="en-GB" w:eastAsia="en-GB"/>
        </w:rPr>
        <w:instrText xml:space="preserve"> ADDIN EN.CITE.DATA </w:instrText>
      </w:r>
      <w:r w:rsidR="00F6225D">
        <w:rPr>
          <w:szCs w:val="24"/>
          <w:lang w:val="en-GB" w:eastAsia="en-GB"/>
        </w:rPr>
      </w:r>
      <w:r w:rsidR="00F6225D">
        <w:rPr>
          <w:szCs w:val="24"/>
          <w:lang w:val="en-GB" w:eastAsia="en-GB"/>
        </w:rPr>
        <w:fldChar w:fldCharType="end"/>
      </w:r>
      <w:r w:rsidRPr="00BE5362">
        <w:rPr>
          <w:szCs w:val="24"/>
          <w:lang w:val="en-GB" w:eastAsia="en-GB"/>
        </w:rPr>
      </w:r>
      <w:r w:rsidRPr="00BE5362">
        <w:rPr>
          <w:szCs w:val="24"/>
          <w:lang w:val="en-GB" w:eastAsia="en-GB"/>
        </w:rPr>
        <w:fldChar w:fldCharType="separate"/>
      </w:r>
      <w:r w:rsidR="00F6225D" w:rsidRPr="00F6225D">
        <w:rPr>
          <w:noProof/>
          <w:szCs w:val="24"/>
          <w:vertAlign w:val="superscript"/>
          <w:lang w:val="en-GB" w:eastAsia="en-GB"/>
        </w:rPr>
        <w:t>10, 13, 24, 37-39</w:t>
      </w:r>
      <w:r w:rsidRPr="00BE5362">
        <w:rPr>
          <w:szCs w:val="24"/>
          <w:lang w:val="en-GB" w:eastAsia="en-GB"/>
        </w:rPr>
        <w:fldChar w:fldCharType="end"/>
      </w:r>
      <w:r w:rsidRPr="00BE5362">
        <w:rPr>
          <w:szCs w:val="24"/>
          <w:lang w:val="en-GB" w:eastAsia="en-GB"/>
        </w:rPr>
        <w:t>, which includes varying definition</w:t>
      </w:r>
      <w:r w:rsidR="008A788E">
        <w:rPr>
          <w:szCs w:val="24"/>
          <w:lang w:val="en-GB" w:eastAsia="en-GB"/>
        </w:rPr>
        <w:t>s</w:t>
      </w:r>
      <w:r w:rsidRPr="00BE5362">
        <w:rPr>
          <w:szCs w:val="24"/>
          <w:lang w:val="en-GB" w:eastAsia="en-GB"/>
        </w:rPr>
        <w:t xml:space="preserve"> of hydraulic conductivity, lymphatic flow rate and MTAC, we decided to </w:t>
      </w:r>
      <w:r w:rsidR="008A788E">
        <w:rPr>
          <w:szCs w:val="24"/>
          <w:lang w:val="en-GB" w:eastAsia="en-GB"/>
        </w:rPr>
        <w:t>determine</w:t>
      </w:r>
      <w:r w:rsidRPr="00BE5362">
        <w:rPr>
          <w:szCs w:val="24"/>
          <w:lang w:val="en-GB" w:eastAsia="en-GB"/>
        </w:rPr>
        <w:t xml:space="preserve"> these parameters specifically for pigs</w:t>
      </w:r>
      <w:r w:rsidR="008A788E">
        <w:rPr>
          <w:szCs w:val="24"/>
          <w:lang w:val="en-GB" w:eastAsia="en-GB"/>
        </w:rPr>
        <w:t xml:space="preserve"> to enable cross-species comparison</w:t>
      </w:r>
      <w:r w:rsidRPr="00BE5362">
        <w:rPr>
          <w:szCs w:val="24"/>
          <w:lang w:val="en-GB" w:eastAsia="en-GB"/>
        </w:rPr>
        <w:t xml:space="preserve">. The lymphatic flow rate </w:t>
      </w:r>
      <w:r w:rsidR="008A788E">
        <w:rPr>
          <w:szCs w:val="24"/>
          <w:lang w:val="en-GB" w:eastAsia="en-GB"/>
        </w:rPr>
        <w:t xml:space="preserve">in pigs </w:t>
      </w:r>
      <w:r w:rsidR="008543D5">
        <w:rPr>
          <w:szCs w:val="24"/>
          <w:lang w:val="en-GB" w:eastAsia="en-GB"/>
        </w:rPr>
        <w:t>is</w:t>
      </w:r>
      <w:r w:rsidRPr="00BE5362">
        <w:rPr>
          <w:szCs w:val="24"/>
          <w:lang w:val="en-GB" w:eastAsia="en-GB"/>
        </w:rPr>
        <w:t xml:space="preserve"> adapted from literature at 0.7 mL/min</w:t>
      </w:r>
      <w:r w:rsidRPr="00BE5362">
        <w:rPr>
          <w:szCs w:val="24"/>
          <w:lang w:val="en-GB" w:eastAsia="en-GB"/>
        </w:rPr>
        <w:fldChar w:fldCharType="begin"/>
      </w:r>
      <w:r w:rsidR="00F6225D">
        <w:rPr>
          <w:szCs w:val="24"/>
          <w:lang w:val="en-GB" w:eastAsia="en-GB"/>
        </w:rPr>
        <w:instrText xml:space="preserve"> ADDIN EN.CITE &lt;EndNote&gt;&lt;Cite&gt;&lt;Author&gt;Lu&lt;/Author&gt;&lt;Year&gt;2020&lt;/Year&gt;&lt;RecNum&gt;160&lt;/RecNum&gt;&lt;DisplayText&gt;&lt;style face="superscript"&gt;40&lt;/style&gt;&lt;/DisplayText&gt;&lt;record&gt;&lt;rec-number&gt;160&lt;/rec-number&gt;&lt;foreign-keys&gt;&lt;key app="EN" db-id="5d50wpzse5zedbe0x5sxd5wc200pde0pe2r5" timestamp="1679923158"&gt;160&lt;/key&gt;&lt;/foreign-keys&gt;&lt;ref-type name="Journal Article"&gt;17&lt;/ref-type&gt;&lt;contributors&gt;&lt;authors&gt;&lt;author&gt;Lu, Xiao&lt;/author&gt;&lt;author&gt;Wang, Mengjun&lt;/author&gt;&lt;author&gt;Han, Ling&lt;/author&gt;&lt;author&gt;Krieger, Joshua&lt;/author&gt;&lt;author&gt;Noblet, Jillian&lt;/author&gt;&lt;author&gt;Chambers, Sean&lt;/author&gt;&lt;author&gt;Itkin, Maxim&lt;/author&gt;&lt;author&gt;Kassab, Ghassan S.&lt;/author&gt;&lt;/authors&gt;&lt;/contributors&gt;&lt;titles&gt;&lt;title&gt;Morphometry and Lymph Dynamics of Swine Thoracic Duct&lt;/title&gt;&lt;secondary-title&gt;Lymphatic Research and Biology&lt;/secondary-title&gt;&lt;/titles&gt;&lt;periodical&gt;&lt;full-title&gt;Lymphatic Research and Biology&lt;/full-title&gt;&lt;/periodical&gt;&lt;pages&gt;406-415&lt;/pages&gt;&lt;volume&gt;18&lt;/volume&gt;&lt;number&gt;5&lt;/number&gt;&lt;dates&gt;&lt;year&gt;2020&lt;/year&gt;&lt;pub-dates&gt;&lt;date&gt;2020/10/01&lt;/date&gt;&lt;/pub-dates&gt;&lt;/dates&gt;&lt;publisher&gt;Mary Ann Liebert, Inc., publishers&lt;/publisher&gt;&lt;isbn&gt;1539-6851&lt;/isbn&gt;&lt;urls&gt;&lt;related-urls&gt;&lt;url&gt;https://doi.org/10.1089/lrb.2019.0069&lt;/url&gt;&lt;/related-urls&gt;&lt;/urls&gt;&lt;electronic-resource-num&gt;10.1089/lrb.2019.0069&lt;/electronic-resource-num&gt;&lt;access-date&gt;2023/03/27&lt;/access-date&gt;&lt;/record&gt;&lt;/Cite&gt;&lt;/EndNote&gt;</w:instrText>
      </w:r>
      <w:r w:rsidRPr="00BE5362">
        <w:rPr>
          <w:szCs w:val="24"/>
          <w:lang w:val="en-GB" w:eastAsia="en-GB"/>
        </w:rPr>
        <w:fldChar w:fldCharType="separate"/>
      </w:r>
      <w:r w:rsidR="00F6225D" w:rsidRPr="00F6225D">
        <w:rPr>
          <w:noProof/>
          <w:szCs w:val="24"/>
          <w:vertAlign w:val="superscript"/>
          <w:lang w:val="en-GB" w:eastAsia="en-GB"/>
        </w:rPr>
        <w:t>40</w:t>
      </w:r>
      <w:r w:rsidRPr="00BE5362">
        <w:rPr>
          <w:szCs w:val="24"/>
          <w:lang w:val="en-GB" w:eastAsia="en-GB"/>
        </w:rPr>
        <w:fldChar w:fldCharType="end"/>
      </w:r>
      <w:r w:rsidRPr="00BE5362">
        <w:rPr>
          <w:szCs w:val="24"/>
          <w:lang w:val="en-GB" w:eastAsia="en-GB"/>
        </w:rPr>
        <w:t xml:space="preserve"> compared to the usual 0.3 mL/min in human</w:t>
      </w:r>
      <w:r w:rsidRPr="00BE5362">
        <w:rPr>
          <w:szCs w:val="24"/>
          <w:lang w:val="en-GB" w:eastAsia="en-GB"/>
        </w:rPr>
        <w:fldChar w:fldCharType="begin"/>
      </w:r>
      <w:r w:rsidR="00F6225D">
        <w:rPr>
          <w:szCs w:val="24"/>
          <w:lang w:val="en-GB" w:eastAsia="en-GB"/>
        </w:rPr>
        <w:instrText xml:space="preserve"> ADDIN EN.CITE &lt;EndNote&gt;&lt;Cite&gt;&lt;Author&gt;Rippe&lt;/Author&gt;&lt;Year&gt;2016&lt;/Year&gt;&lt;RecNum&gt;159&lt;/RecNum&gt;&lt;DisplayText&gt;&lt;style face="superscript"&gt;41&lt;/style&gt;&lt;/DisplayText&gt;&lt;record&gt;&lt;rec-number&gt;159&lt;/rec-number&gt;&lt;foreign-keys&gt;&lt;key app="EN" db-id="5d50wpzse5zedbe0x5sxd5wc200pde0pe2r5" timestamp="1679923152"&gt;159&lt;/key&gt;&lt;/foreign-keys&gt;&lt;ref-type name="Journal Article"&gt;17&lt;/ref-type&gt;&lt;contributors&gt;&lt;authors&gt;&lt;author&gt;Rippe, Bengt&lt;/author&gt;&lt;author&gt;Öberg, Carl M.&lt;/author&gt;&lt;/authors&gt;&lt;/contributors&gt;&lt;titles&gt;&lt;title&gt;Albumin Turnover in Peritoneal and Hemodialysis&lt;/title&gt;&lt;secondary-title&gt;Seminars in Dialysis&lt;/secondary-title&gt;&lt;/titles&gt;&lt;periodical&gt;&lt;full-title&gt;Seminars in Dialysis&lt;/full-title&gt;&lt;/periodical&gt;&lt;pages&gt;458-462&lt;/pages&gt;&lt;volume&gt;29&lt;/volume&gt;&lt;number&gt;6&lt;/number&gt;&lt;dates&gt;&lt;year&gt;2016&lt;/year&gt;&lt;pub-dates&gt;&lt;date&gt;2016/11/01&lt;/date&gt;&lt;/pub-dates&gt;&lt;/dates&gt;&lt;publisher&gt;John Wiley &amp;amp; Sons, Ltd&lt;/publisher&gt;&lt;isbn&gt;0894-0959&lt;/isbn&gt;&lt;work-type&gt;https://doi.org/10.1111/sdi.12534&lt;/work-type&gt;&lt;urls&gt;&lt;related-urls&gt;&lt;url&gt;https://doi.org/10.1111/sdi.12534&lt;/url&gt;&lt;/related-urls&gt;&lt;/urls&gt;&lt;electronic-resource-num&gt;https://doi.org/10.1111/sdi.12534&lt;/electronic-resource-num&gt;&lt;access-date&gt;2023/03/27&lt;/access-date&gt;&lt;/record&gt;&lt;/Cite&gt;&lt;/EndNote&gt;</w:instrText>
      </w:r>
      <w:r w:rsidRPr="00BE5362">
        <w:rPr>
          <w:szCs w:val="24"/>
          <w:lang w:val="en-GB" w:eastAsia="en-GB"/>
        </w:rPr>
        <w:fldChar w:fldCharType="separate"/>
      </w:r>
      <w:r w:rsidR="00F6225D" w:rsidRPr="00F6225D">
        <w:rPr>
          <w:noProof/>
          <w:szCs w:val="24"/>
          <w:vertAlign w:val="superscript"/>
          <w:lang w:val="en-GB" w:eastAsia="en-GB"/>
        </w:rPr>
        <w:t>41</w:t>
      </w:r>
      <w:r w:rsidRPr="00BE5362">
        <w:rPr>
          <w:szCs w:val="24"/>
          <w:lang w:val="en-GB" w:eastAsia="en-GB"/>
        </w:rPr>
        <w:fldChar w:fldCharType="end"/>
      </w:r>
      <w:r w:rsidRPr="00BE5362">
        <w:rPr>
          <w:szCs w:val="24"/>
          <w:lang w:val="en-GB" w:eastAsia="en-GB"/>
        </w:rPr>
        <w:t>. We fitted the time course of</w:t>
      </w:r>
      <w:r w:rsidR="008A788E">
        <w:rPr>
          <w:szCs w:val="24"/>
          <w:lang w:val="en-GB" w:eastAsia="en-GB"/>
        </w:rPr>
        <w:t xml:space="preserve"> the</w:t>
      </w:r>
      <w:r w:rsidRPr="00BE5362">
        <w:rPr>
          <w:szCs w:val="24"/>
          <w:lang w:val="en-GB" w:eastAsia="en-GB"/>
        </w:rPr>
        <w:t xml:space="preserve"> intraperitoneal volume measurement to find the hydraulic conductivity. As mentioned before, sodium concentration dilutes in the first hour of the dwell as a result of fluid flowing into the peritoneal cavity due to the high glucose osmotic gradient (which explains the dip in sodium concentration). The amount of fluid incoming to the peritoneal cavity will depend on the amount of transcellular pores (exclusive water pathways). We fitted the parameter pertaining to the ratio of transcellular pores in the three pore membrane and found that the ultrasmall pores </w:t>
      </w:r>
      <w:r w:rsidR="008A788E">
        <w:rPr>
          <w:szCs w:val="24"/>
          <w:lang w:val="en-GB" w:eastAsia="en-GB"/>
        </w:rPr>
        <w:t>for the pig dataset</w:t>
      </w:r>
      <w:r w:rsidR="00B16B1F">
        <w:rPr>
          <w:szCs w:val="24"/>
          <w:lang w:val="en-GB" w:eastAsia="en-GB"/>
        </w:rPr>
        <w:t xml:space="preserve"> </w:t>
      </w:r>
      <w:r w:rsidR="008543D5">
        <w:rPr>
          <w:szCs w:val="24"/>
          <w:lang w:val="en-GB" w:eastAsia="en-GB"/>
        </w:rPr>
        <w:t>is</w:t>
      </w:r>
      <w:r w:rsidRPr="00BE5362">
        <w:rPr>
          <w:szCs w:val="24"/>
          <w:lang w:val="en-GB" w:eastAsia="en-GB"/>
        </w:rPr>
        <w:t xml:space="preserve"> higher (= 0.052) than the generally accepted value of 0.02. Note that, this parameter is often fitted in personalised simulations to accommodate sodium sieving. After </w:t>
      </w:r>
      <w:r w:rsidRPr="00BE5362">
        <w:rPr>
          <w:szCs w:val="24"/>
          <w:lang w:val="en-GB" w:eastAsia="en-GB"/>
        </w:rPr>
        <w:lastRenderedPageBreak/>
        <w:t>adjusting lymphatic flow rate, hydraulic conductivity and ultrasmall pore amount, we fitted finally for sodium MTAC (figure 5, red solid line</w:t>
      </w:r>
      <w:r w:rsidR="00567369">
        <w:rPr>
          <w:szCs w:val="24"/>
          <w:lang w:val="en-GB" w:eastAsia="en-GB"/>
        </w:rPr>
        <w:t>, “TPM</w:t>
      </w:r>
      <w:r w:rsidR="00D82278" w:rsidRPr="00BE5362">
        <w:rPr>
          <w:szCs w:val="24"/>
          <w:lang w:val="en-GB" w:eastAsia="en-GB"/>
        </w:rPr>
        <w:t>-N”</w:t>
      </w:r>
      <w:r w:rsidRPr="00BE5362">
        <w:rPr>
          <w:szCs w:val="24"/>
          <w:lang w:val="en-GB" w:eastAsia="en-GB"/>
        </w:rPr>
        <w:t>). All parameters that are changed are noted in table 2.</w:t>
      </w:r>
      <w:r w:rsidR="00D82278" w:rsidRPr="00BE5362">
        <w:rPr>
          <w:szCs w:val="24"/>
          <w:lang w:val="en-GB" w:eastAsia="en-GB"/>
        </w:rPr>
        <w:t xml:space="preserve"> </w:t>
      </w:r>
    </w:p>
    <w:p w14:paraId="7EA7D53C" w14:textId="1D76A37F" w:rsidR="00CF0613" w:rsidRPr="00BE5362" w:rsidRDefault="00D82278" w:rsidP="00CF0613">
      <w:pPr>
        <w:rPr>
          <w:szCs w:val="24"/>
          <w:lang w:val="en-GB" w:eastAsia="en-GB"/>
        </w:rPr>
      </w:pPr>
      <w:r w:rsidRPr="00BE5362">
        <w:rPr>
          <w:szCs w:val="24"/>
          <w:lang w:val="en-GB" w:eastAsia="en-GB"/>
        </w:rPr>
        <w:t>Furthermore, we know that the osmotic gradient disperses faster in the first 60 minutes of the dwell</w:t>
      </w:r>
      <w:r w:rsidRPr="00BE5362">
        <w:rPr>
          <w:szCs w:val="24"/>
          <w:lang w:val="en-GB" w:eastAsia="en-GB"/>
        </w:rPr>
        <w:fldChar w:fldCharType="begin">
          <w:fldData xml:space="preserve">PEVuZE5vdGU+PENpdGU+PEF1dGhvcj5GaXNjaGJhY2g8L0F1dGhvcj48WWVhcj4yMDE0PC9ZZWFy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</w:fldData>
        </w:fldChar>
      </w:r>
      <w:r w:rsidR="00F6225D">
        <w:rPr>
          <w:szCs w:val="24"/>
          <w:lang w:val="en-GB" w:eastAsia="en-GB"/>
        </w:rPr>
        <w:instrText xml:space="preserve"> ADDIN EN.CITE </w:instrText>
      </w:r>
      <w:r w:rsidR="00F6225D">
        <w:rPr>
          <w:szCs w:val="24"/>
          <w:lang w:val="en-GB" w:eastAsia="en-GB"/>
        </w:rPr>
        <w:fldChar w:fldCharType="begin">
          <w:fldData xml:space="preserve">PEVuZE5vdGU+PENpdGU+PEF1dGhvcj5GaXNjaGJhY2g8L0F1dGhvcj48WWVhcj4yMDE0PC9ZZWFy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</w:fldData>
        </w:fldChar>
      </w:r>
      <w:r w:rsidR="00F6225D">
        <w:rPr>
          <w:szCs w:val="24"/>
          <w:lang w:val="en-GB" w:eastAsia="en-GB"/>
        </w:rPr>
        <w:instrText xml:space="preserve"> ADDIN EN.CITE.DATA </w:instrText>
      </w:r>
      <w:r w:rsidR="00F6225D">
        <w:rPr>
          <w:szCs w:val="24"/>
          <w:lang w:val="en-GB" w:eastAsia="en-GB"/>
        </w:rPr>
      </w:r>
      <w:r w:rsidR="00F6225D">
        <w:rPr>
          <w:szCs w:val="24"/>
          <w:lang w:val="en-GB" w:eastAsia="en-GB"/>
        </w:rPr>
        <w:fldChar w:fldCharType="end"/>
      </w:r>
      <w:r w:rsidRPr="00BE5362">
        <w:rPr>
          <w:szCs w:val="24"/>
          <w:lang w:val="en-GB" w:eastAsia="en-GB"/>
        </w:rPr>
      </w:r>
      <w:r w:rsidRPr="00BE5362">
        <w:rPr>
          <w:szCs w:val="24"/>
          <w:lang w:val="en-GB" w:eastAsia="en-GB"/>
        </w:rPr>
        <w:fldChar w:fldCharType="separate"/>
      </w:r>
      <w:r w:rsidR="00F6225D" w:rsidRPr="00F6225D">
        <w:rPr>
          <w:noProof/>
          <w:szCs w:val="24"/>
          <w:vertAlign w:val="superscript"/>
          <w:lang w:val="en-GB" w:eastAsia="en-GB"/>
        </w:rPr>
        <w:t>42, 43</w:t>
      </w:r>
      <w:r w:rsidRPr="00BE5362">
        <w:rPr>
          <w:szCs w:val="24"/>
          <w:lang w:val="en-GB" w:eastAsia="en-GB"/>
        </w:rPr>
        <w:fldChar w:fldCharType="end"/>
      </w:r>
      <w:r w:rsidRPr="00BE5362">
        <w:rPr>
          <w:szCs w:val="24"/>
          <w:lang w:val="en-GB" w:eastAsia="en-GB"/>
        </w:rPr>
        <w:t xml:space="preserve">. So, we also modelled a time dependent diffusive mass transfer coefficient by multiplying the MTAC with a function similar to  Waniewski </w:t>
      </w:r>
      <w:r w:rsidRPr="00943EFC">
        <w:rPr>
          <w:i/>
          <w:szCs w:val="24"/>
          <w:lang w:val="en-GB" w:eastAsia="en-GB"/>
        </w:rPr>
        <w:t>et al</w:t>
      </w:r>
      <w:r w:rsidRPr="00BE5362">
        <w:rPr>
          <w:szCs w:val="24"/>
          <w:lang w:val="en-GB" w:eastAsia="en-GB"/>
        </w:rPr>
        <w:t>.</w:t>
      </w:r>
      <w:r w:rsidRPr="00BE5362">
        <w:rPr>
          <w:szCs w:val="24"/>
          <w:lang w:val="en-GB" w:eastAsia="en-GB"/>
        </w:rPr>
        <w:fldChar w:fldCharType="begin"/>
      </w:r>
      <w:r w:rsidR="00F6225D">
        <w:rPr>
          <w:szCs w:val="24"/>
          <w:lang w:val="en-GB" w:eastAsia="en-GB"/>
        </w:rPr>
        <w:instrText xml:space="preserve"> ADDIN EN.CITE &lt;EndNote&gt;&lt;Cite&gt;&lt;Author&gt;Waniewski&lt;/Author&gt;&lt;Year&gt;2008&lt;/Year&gt;&lt;RecNum&gt;154&lt;/RecNum&gt;&lt;DisplayText&gt;&lt;style face="superscript"&gt;39&lt;/style&gt;&lt;/DisplayText&gt;&lt;record&gt;&lt;rec-number&gt;154&lt;/rec-number&gt;&lt;foreign-keys&gt;&lt;key app="EN" db-id="5d50wpzse5zedbe0x5sxd5wc200pde0pe2r5" timestamp="1679921787"&gt;154&lt;/key&gt;&lt;/foreign-keys&gt;&lt;ref-type name="Journal Article"&gt;17&lt;/ref-type&gt;&lt;contributors&gt;&lt;authors&gt;&lt;author&gt;Waniewski, Jacek&lt;/author&gt;&lt;author&gt;Debowska, Malgorzata&lt;/author&gt;&lt;author&gt;Lindholm, Bengt&lt;/author&gt;&lt;/authors&gt;&lt;/contributors&gt;&lt;titles&gt;&lt;title&gt;How accurate is the description of transport kinetics in peritoneal dialysis according to different versions of the three-pore model?&lt;/title&gt;&lt;secondary-title&gt;Peritoneal dialysis international&lt;/secondary-title&gt;&lt;/titles&gt;&lt;periodical&gt;&lt;full-title&gt;Peritoneal Dialysis International&lt;/full-title&gt;&lt;/periodical&gt;&lt;pages&gt;53-60&lt;/pages&gt;&lt;volume&gt;28&lt;/volume&gt;&lt;number&gt;1&lt;/number&gt;&lt;dates&gt;&lt;year&gt;2008&lt;/year&gt;&lt;/dates&gt;&lt;publisher&gt;SAGE Publications Sage UK: London, England&lt;/publisher&gt;&lt;isbn&gt;0896-8608&lt;/isbn&gt;&lt;urls&gt;&lt;/urls&gt;&lt;/record&gt;&lt;/Cite&gt;&lt;/EndNote&gt;</w:instrText>
      </w:r>
      <w:r w:rsidRPr="00BE5362">
        <w:rPr>
          <w:szCs w:val="24"/>
          <w:lang w:val="en-GB" w:eastAsia="en-GB"/>
        </w:rPr>
        <w:fldChar w:fldCharType="separate"/>
      </w:r>
      <w:r w:rsidR="00F6225D" w:rsidRPr="00F6225D">
        <w:rPr>
          <w:noProof/>
          <w:szCs w:val="24"/>
          <w:vertAlign w:val="superscript"/>
          <w:lang w:val="en-GB" w:eastAsia="en-GB"/>
        </w:rPr>
        <w:t>39</w:t>
      </w:r>
      <w:r w:rsidRPr="00BE5362">
        <w:rPr>
          <w:szCs w:val="24"/>
          <w:lang w:val="en-GB" w:eastAsia="en-GB"/>
        </w:rPr>
        <w:fldChar w:fldCharType="end"/>
      </w:r>
      <w:r w:rsidRPr="00BE5362">
        <w:rPr>
          <w:szCs w:val="24"/>
          <w:lang w:val="en-GB" w:eastAsia="en-GB"/>
        </w:rPr>
        <w:t>,</w:t>
      </w:r>
    </w:p>
    <w:tbl>
      <w:tblPr>
        <w:tblStyle w:val="TableGrid"/>
        <w:tblW w:w="90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8"/>
        <w:gridCol w:w="563"/>
      </w:tblGrid>
      <w:tr w:rsidR="00D82278" w:rsidRPr="00BE5362" w14:paraId="62A0AAC2" w14:textId="77777777" w:rsidTr="000677A3">
        <w:trPr>
          <w:trHeight w:val="844"/>
        </w:trPr>
        <w:tc>
          <w:tcPr>
            <w:tcW w:w="8518" w:type="dxa"/>
            <w:vAlign w:val="center"/>
          </w:tcPr>
          <w:p w14:paraId="5EF99CD5" w14:textId="1F5F8E5F" w:rsidR="00D82278" w:rsidRPr="00BE5362" w:rsidRDefault="00D82278" w:rsidP="00F7103B">
            <w:pPr>
              <w:rPr>
                <w:rFonts w:cstheme="minorHAnsi"/>
                <w:szCs w:val="24"/>
                <w:lang w:val="en-GB"/>
              </w:rPr>
            </w:pPr>
            <m:oMathPara>
              <m:oMath>
                <m:r>
                  <w:rPr>
                    <w:rFonts w:ascii="Cambria Math" w:hAnsi="Cambria Math"/>
                    <w:szCs w:val="24"/>
                    <w:lang w:val="en-GB" w:eastAsia="en-GB"/>
                  </w:rPr>
                  <m:t>f</m:t>
                </m:r>
                <m:d>
                  <m:dPr>
                    <m:ctrlPr>
                      <w:rPr>
                        <w:rFonts w:ascii="Cambria Math" w:hAnsi="Cambria Math"/>
                        <w:i/>
                        <w:szCs w:val="24"/>
                        <w:lang w:val="en-GB" w:eastAsia="en-GB"/>
                      </w:rPr>
                    </m:ctrlPr>
                  </m:dPr>
                  <m:e>
                    <m:r>
                      <w:rPr>
                        <w:rFonts w:ascii="Cambria Math" w:hAnsi="Cambria Math"/>
                        <w:szCs w:val="24"/>
                        <w:lang w:val="en-GB" w:eastAsia="en-GB"/>
                      </w:rPr>
                      <m:t>t</m:t>
                    </m:r>
                  </m:e>
                </m:d>
                <m:r>
                  <w:rPr>
                    <w:rFonts w:ascii="Cambria Math" w:hAnsi="Cambria Math"/>
                    <w:szCs w:val="24"/>
                    <w:lang w:val="en-GB" w:eastAsia="en-GB"/>
                  </w:rPr>
                  <m:t>=1+</m:t>
                </m:r>
                <m:sSub>
                  <m:sSubPr>
                    <m:ctrlPr>
                      <w:rPr>
                        <w:rFonts w:ascii="Cambria Math" w:hAnsi="Cambria Math"/>
                        <w:i/>
                        <w:szCs w:val="24"/>
                        <w:lang w:val="en-GB" w:eastAsia="en-GB"/>
                      </w:rPr>
                    </m:ctrlPr>
                  </m:sSubPr>
                  <m:e>
                    <m:r>
                      <w:rPr>
                        <w:rFonts w:ascii="Cambria Math" w:hAnsi="Cambria Math"/>
                        <w:szCs w:val="24"/>
                        <w:lang w:val="en-GB" w:eastAsia="en-GB"/>
                      </w:rPr>
                      <m:t>x</m:t>
                    </m:r>
                  </m:e>
                  <m:sub>
                    <m:r>
                      <w:rPr>
                        <w:rFonts w:ascii="Cambria Math" w:hAnsi="Cambria Math"/>
                        <w:szCs w:val="24"/>
                        <w:lang w:val="en-GB" w:eastAsia="en-GB"/>
                      </w:rPr>
                      <m:t>1</m:t>
                    </m:r>
                  </m:sub>
                </m:sSub>
                <m:r>
                  <w:rPr>
                    <w:rFonts w:ascii="Cambria Math" w:hAnsi="Cambria Math"/>
                    <w:szCs w:val="24"/>
                    <w:lang w:val="en-GB" w:eastAsia="en-GB"/>
                  </w:rPr>
                  <m:t xml:space="preserve">. </m:t>
                </m:r>
                <m:r>
                  <m:rPr>
                    <m:sty m:val="p"/>
                  </m:rPr>
                  <w:rPr>
                    <w:rFonts w:ascii="Cambria Math" w:hAnsi="Cambria Math"/>
                    <w:szCs w:val="24"/>
                    <w:lang w:val="en-GB" w:eastAsia="en-GB"/>
                  </w:rPr>
                  <m:t>exp⁡</m:t>
                </m:r>
                <m:d>
                  <m:dPr>
                    <m:ctrlPr>
                      <w:rPr>
                        <w:rFonts w:ascii="Cambria Math" w:hAnsi="Cambria Math"/>
                        <w:i/>
                        <w:szCs w:val="24"/>
                        <w:lang w:val="en-GB" w:eastAsia="en-GB"/>
                      </w:rPr>
                    </m:ctrlPr>
                  </m:dPr>
                  <m:e>
                    <m:r>
                      <w:rPr>
                        <w:rFonts w:ascii="Cambria Math" w:hAnsi="Cambria Math"/>
                        <w:szCs w:val="24"/>
                        <w:lang w:val="en-GB" w:eastAsia="en-GB"/>
                      </w:rPr>
                      <m:t>-</m:t>
                    </m:r>
                    <m:f>
                      <m:fPr>
                        <m:ctrlPr>
                          <w:rPr>
                            <w:rFonts w:ascii="Cambria Math" w:hAnsi="Cambria Math"/>
                            <w:i/>
                            <w:szCs w:val="24"/>
                            <w:lang w:val="en-GB" w:eastAsia="en-GB"/>
                          </w:rPr>
                        </m:ctrlPr>
                      </m:fPr>
                      <m:num>
                        <m:r>
                          <w:rPr>
                            <w:rFonts w:ascii="Cambria Math" w:hAnsi="Cambria Math"/>
                            <w:szCs w:val="24"/>
                            <w:lang w:val="en-GB" w:eastAsia="en-GB"/>
                          </w:rPr>
                          <m:t>t</m:t>
                        </m:r>
                      </m:num>
                      <m:den>
                        <m:sSub>
                          <m:sSubPr>
                            <m:ctrlPr>
                              <w:rPr>
                                <w:rFonts w:ascii="Cambria Math" w:hAnsi="Cambria Math"/>
                                <w:i/>
                                <w:szCs w:val="24"/>
                                <w:lang w:val="en-GB" w:eastAsia="en-GB"/>
                              </w:rPr>
                            </m:ctrlPr>
                          </m:sSubPr>
                          <m:e>
                            <m:r>
                              <w:rPr>
                                <w:rFonts w:ascii="Cambria Math" w:hAnsi="Cambria Math"/>
                                <w:szCs w:val="24"/>
                                <w:lang w:val="en-GB" w:eastAsia="en-GB"/>
                              </w:rPr>
                              <m:t>x</m:t>
                            </m:r>
                          </m:e>
                          <m:sub>
                            <m:r>
                              <w:rPr>
                                <w:rFonts w:ascii="Cambria Math" w:hAnsi="Cambria Math"/>
                                <w:szCs w:val="24"/>
                                <w:lang w:val="en-GB" w:eastAsia="en-GB"/>
                              </w:rPr>
                              <m:t>2</m:t>
                            </m:r>
                          </m:sub>
                        </m:sSub>
                      </m:den>
                    </m:f>
                  </m:e>
                </m:d>
              </m:oMath>
            </m:oMathPara>
          </w:p>
        </w:tc>
        <w:tc>
          <w:tcPr>
            <w:tcW w:w="563" w:type="dxa"/>
            <w:vAlign w:val="center"/>
          </w:tcPr>
          <w:p w14:paraId="290291D0" w14:textId="007BA36A" w:rsidR="00D82278" w:rsidRPr="00BE5362" w:rsidRDefault="00D82278" w:rsidP="00F7103B">
            <w:pPr>
              <w:pStyle w:val="Caption"/>
              <w:jc w:val="right"/>
              <w:rPr>
                <w:rFonts w:cstheme="minorHAnsi"/>
                <w:sz w:val="24"/>
                <w:szCs w:val="24"/>
                <w:lang w:val="en-GB"/>
              </w:rPr>
            </w:pPr>
            <w:r w:rsidRPr="00BE5362">
              <w:rPr>
                <w:rFonts w:cstheme="minorHAnsi"/>
                <w:sz w:val="24"/>
                <w:szCs w:val="24"/>
                <w:lang w:val="en-GB"/>
              </w:rPr>
              <w:t>3.</w:t>
            </w:r>
            <w:r w:rsidRPr="00BE5362">
              <w:rPr>
                <w:rFonts w:cstheme="minorHAnsi"/>
                <w:sz w:val="24"/>
                <w:szCs w:val="24"/>
                <w:lang w:val="en-GB"/>
              </w:rPr>
              <w:fldChar w:fldCharType="begin"/>
            </w:r>
            <w:r w:rsidRPr="00BE5362">
              <w:rPr>
                <w:rFonts w:cstheme="minorHAnsi"/>
                <w:sz w:val="24"/>
                <w:szCs w:val="24"/>
                <w:lang w:val="en-GB"/>
              </w:rPr>
              <w:instrText xml:space="preserve"> SEQ Equation \* ARABIC \s 1 </w:instrText>
            </w:r>
            <w:r w:rsidRPr="00BE5362">
              <w:rPr>
                <w:rFonts w:cstheme="minorHAnsi"/>
                <w:sz w:val="24"/>
                <w:szCs w:val="24"/>
                <w:lang w:val="en-GB"/>
              </w:rPr>
              <w:fldChar w:fldCharType="separate"/>
            </w:r>
            <w:r w:rsidRPr="00BE5362">
              <w:rPr>
                <w:rFonts w:cstheme="minorHAnsi"/>
                <w:noProof/>
                <w:sz w:val="24"/>
                <w:szCs w:val="24"/>
                <w:lang w:val="en-GB"/>
              </w:rPr>
              <w:t>1</w:t>
            </w:r>
            <w:r w:rsidRPr="00BE5362">
              <w:rPr>
                <w:rFonts w:cstheme="minorHAnsi"/>
                <w:sz w:val="24"/>
                <w:szCs w:val="24"/>
                <w:lang w:val="en-GB"/>
              </w:rPr>
              <w:fldChar w:fldCharType="end"/>
            </w:r>
          </w:p>
        </w:tc>
      </w:tr>
    </w:tbl>
    <w:p w14:paraId="51AAB6EA" w14:textId="5A49DEEA" w:rsidR="00D82278" w:rsidRPr="00BE5362" w:rsidRDefault="00D82278" w:rsidP="00CF0613">
      <w:pPr>
        <w:rPr>
          <w:szCs w:val="24"/>
          <w:lang w:val="en-GB" w:eastAsia="en-GB"/>
        </w:rPr>
      </w:pPr>
      <w:r w:rsidRPr="00BE5362">
        <w:rPr>
          <w:szCs w:val="24"/>
          <w:lang w:val="en-GB" w:eastAsia="en-GB"/>
        </w:rPr>
        <w:t xml:space="preserve"> </w:t>
      </w:r>
    </w:p>
    <w:p w14:paraId="02F4A4B3" w14:textId="2AC9991F" w:rsidR="00D82278" w:rsidRPr="00BE5362" w:rsidRDefault="00D82278" w:rsidP="00CF0613">
      <w:pPr>
        <w:rPr>
          <w:szCs w:val="24"/>
          <w:lang w:val="en-GB" w:eastAsia="en-GB"/>
        </w:rPr>
      </w:pPr>
      <w:r w:rsidRPr="00BE5362">
        <w:rPr>
          <w:szCs w:val="24"/>
          <w:lang w:val="en-GB" w:eastAsia="en-GB"/>
        </w:rPr>
        <w:t xml:space="preserve">where </w:t>
      </w:r>
      <m:oMath>
        <m:sSub>
          <m:sSubPr>
            <m:ctrlPr>
              <w:rPr>
                <w:rFonts w:ascii="Cambria Math" w:hAnsi="Cambria Math"/>
                <w:i/>
                <w:szCs w:val="24"/>
                <w:lang w:val="en-GB" w:eastAsia="en-GB"/>
              </w:rPr>
            </m:ctrlPr>
          </m:sSubPr>
          <m:e>
            <m:r>
              <w:rPr>
                <w:rFonts w:ascii="Cambria Math" w:hAnsi="Cambria Math"/>
                <w:szCs w:val="24"/>
                <w:lang w:val="en-GB" w:eastAsia="en-GB"/>
              </w:rPr>
              <m:t>x</m:t>
            </m:r>
          </m:e>
          <m:sub>
            <m:r>
              <w:rPr>
                <w:rFonts w:ascii="Cambria Math" w:hAnsi="Cambria Math"/>
                <w:szCs w:val="24"/>
                <w:lang w:val="en-GB" w:eastAsia="en-GB"/>
              </w:rPr>
              <m:t>1</m:t>
            </m:r>
          </m:sub>
        </m:sSub>
      </m:oMath>
      <w:r w:rsidRPr="00BE5362">
        <w:rPr>
          <w:szCs w:val="24"/>
          <w:lang w:val="en-GB" w:eastAsia="en-GB"/>
        </w:rPr>
        <w:t xml:space="preserve"> and </w:t>
      </w:r>
      <m:oMath>
        <m:sSub>
          <m:sSubPr>
            <m:ctrlPr>
              <w:rPr>
                <w:rFonts w:ascii="Cambria Math" w:hAnsi="Cambria Math"/>
                <w:i/>
                <w:szCs w:val="24"/>
                <w:lang w:val="en-GB" w:eastAsia="en-GB"/>
              </w:rPr>
            </m:ctrlPr>
          </m:sSubPr>
          <m:e>
            <m:r>
              <w:rPr>
                <w:rFonts w:ascii="Cambria Math" w:hAnsi="Cambria Math"/>
                <w:szCs w:val="24"/>
                <w:lang w:val="en-GB" w:eastAsia="en-GB"/>
              </w:rPr>
              <m:t>x</m:t>
            </m:r>
          </m:e>
          <m:sub>
            <m:r>
              <w:rPr>
                <w:rFonts w:ascii="Cambria Math" w:hAnsi="Cambria Math"/>
                <w:szCs w:val="24"/>
                <w:lang w:val="en-GB" w:eastAsia="en-GB"/>
              </w:rPr>
              <m:t>2</m:t>
            </m:r>
          </m:sub>
        </m:sSub>
      </m:oMath>
      <w:r w:rsidRPr="00BE5362">
        <w:rPr>
          <w:szCs w:val="24"/>
          <w:lang w:val="en-GB" w:eastAsia="en-GB"/>
        </w:rPr>
        <w:t xml:space="preserve"> are two further constant</w:t>
      </w:r>
      <w:r w:rsidR="008A788E">
        <w:rPr>
          <w:szCs w:val="24"/>
          <w:lang w:val="en-GB" w:eastAsia="en-GB"/>
        </w:rPr>
        <w:t>s</w:t>
      </w:r>
      <w:r w:rsidRPr="00BE5362">
        <w:rPr>
          <w:szCs w:val="24"/>
          <w:lang w:val="en-GB" w:eastAsia="en-GB"/>
        </w:rPr>
        <w:t xml:space="preserve"> fitted, starting</w:t>
      </w:r>
      <w:r w:rsidR="00567369">
        <w:rPr>
          <w:szCs w:val="24"/>
          <w:lang w:val="en-GB" w:eastAsia="en-GB"/>
        </w:rPr>
        <w:t xml:space="preserve"> from the MTAC predicted from “TPM</w:t>
      </w:r>
      <w:r w:rsidRPr="00BE5362">
        <w:rPr>
          <w:szCs w:val="24"/>
          <w:lang w:val="en-GB" w:eastAsia="en-GB"/>
        </w:rPr>
        <w:t xml:space="preserve">- N”. </w:t>
      </w:r>
      <w:r w:rsidR="00567369">
        <w:rPr>
          <w:szCs w:val="24"/>
          <w:lang w:val="en-GB" w:eastAsia="en-GB"/>
        </w:rPr>
        <w:t>This fitted curve is shown as “TPM</w:t>
      </w:r>
      <w:r w:rsidRPr="00BE5362">
        <w:rPr>
          <w:szCs w:val="24"/>
          <w:lang w:val="en-GB" w:eastAsia="en-GB"/>
        </w:rPr>
        <w:t>-MTAC” in Figure 5. We can observe that the time dependent MTAC is able to predict the sharp dissipation of the glucose gradient at the beginning but it overestimates the solute transfer for other solutes.</w:t>
      </w:r>
      <w:r w:rsidR="00DC5E69" w:rsidRPr="00BE5362">
        <w:rPr>
          <w:szCs w:val="24"/>
          <w:lang w:val="en-GB" w:eastAsia="en-GB"/>
        </w:rPr>
        <w:t xml:space="preserve"> For the particular session tabulated in table 3, </w:t>
      </w:r>
      <m:oMath>
        <m:sSub>
          <m:sSubPr>
            <m:ctrlPr>
              <w:rPr>
                <w:rFonts w:ascii="Cambria Math" w:hAnsi="Cambria Math"/>
                <w:i/>
                <w:szCs w:val="24"/>
                <w:lang w:val="en-GB" w:eastAsia="en-GB"/>
              </w:rPr>
            </m:ctrlPr>
          </m:sSubPr>
          <m:e>
            <m:r>
              <w:rPr>
                <w:rFonts w:ascii="Cambria Math" w:hAnsi="Cambria Math"/>
                <w:szCs w:val="24"/>
                <w:lang w:val="en-GB" w:eastAsia="en-GB"/>
              </w:rPr>
              <m:t>x</m:t>
            </m:r>
          </m:e>
          <m:sub>
            <m:r>
              <w:rPr>
                <w:rFonts w:ascii="Cambria Math" w:hAnsi="Cambria Math"/>
                <w:szCs w:val="24"/>
                <w:lang w:val="en-GB" w:eastAsia="en-GB"/>
              </w:rPr>
              <m:t>1</m:t>
            </m:r>
          </m:sub>
        </m:sSub>
      </m:oMath>
      <w:r w:rsidR="00DC5E69" w:rsidRPr="00BE5362">
        <w:rPr>
          <w:szCs w:val="24"/>
          <w:lang w:val="en-GB" w:eastAsia="en-GB"/>
        </w:rPr>
        <w:t xml:space="preserve"> </w:t>
      </w:r>
      <w:r w:rsidR="008543D5">
        <w:rPr>
          <w:szCs w:val="24"/>
          <w:lang w:val="en-GB" w:eastAsia="en-GB"/>
        </w:rPr>
        <w:t>is</w:t>
      </w:r>
      <w:r w:rsidR="00DC5E69" w:rsidRPr="00BE5362">
        <w:rPr>
          <w:szCs w:val="24"/>
          <w:lang w:val="en-GB" w:eastAsia="en-GB"/>
        </w:rPr>
        <w:t xml:space="preserve"> fitted at 10.0084 and </w:t>
      </w:r>
      <m:oMath>
        <m:sSub>
          <m:sSubPr>
            <m:ctrlPr>
              <w:rPr>
                <w:rFonts w:ascii="Cambria Math" w:hAnsi="Cambria Math"/>
                <w:i/>
                <w:szCs w:val="24"/>
                <w:lang w:val="en-GB" w:eastAsia="en-GB"/>
              </w:rPr>
            </m:ctrlPr>
          </m:sSubPr>
          <m:e>
            <m:r>
              <w:rPr>
                <w:rFonts w:ascii="Cambria Math" w:hAnsi="Cambria Math"/>
                <w:szCs w:val="24"/>
                <w:lang w:val="en-GB" w:eastAsia="en-GB"/>
              </w:rPr>
              <m:t>x</m:t>
            </m:r>
          </m:e>
          <m:sub>
            <m:r>
              <w:rPr>
                <w:rFonts w:ascii="Cambria Math" w:hAnsi="Cambria Math"/>
                <w:szCs w:val="24"/>
                <w:lang w:val="en-GB" w:eastAsia="en-GB"/>
              </w:rPr>
              <m:t>2</m:t>
            </m:r>
          </m:sub>
        </m:sSub>
      </m:oMath>
      <w:r w:rsidR="00DC5E69" w:rsidRPr="00BE5362">
        <w:rPr>
          <w:szCs w:val="24"/>
          <w:lang w:val="en-GB" w:eastAsia="en-GB"/>
        </w:rPr>
        <w:t xml:space="preserve"> at 1.7744.</w:t>
      </w:r>
      <w:r w:rsidR="00F670DD">
        <w:rPr>
          <w:szCs w:val="24"/>
          <w:lang w:val="en-GB" w:eastAsia="en-GB"/>
        </w:rPr>
        <w:t xml:space="preserve"> The predicted MTAC also compare well with the literature (see supplementary).</w:t>
      </w:r>
    </w:p>
    <w:p w14:paraId="07AC5F4D" w14:textId="73968423" w:rsidR="00CF0613" w:rsidRPr="00BE5362" w:rsidRDefault="00CF0613" w:rsidP="00CF0613">
      <w:pPr>
        <w:rPr>
          <w:rFonts w:cstheme="minorHAnsi"/>
          <w:szCs w:val="24"/>
          <w:lang w:val="en-GB" w:eastAsia="en-GB"/>
        </w:rPr>
      </w:pPr>
      <w:r w:rsidRPr="00BE5362">
        <w:rPr>
          <w:rFonts w:cstheme="minorHAnsi"/>
          <w:szCs w:val="24"/>
          <w:lang w:val="en-GB" w:eastAsia="en-GB"/>
        </w:rPr>
        <w:t>In figure 5, we show the best fit predicted dialysate concentration at different time points for all solutes. Here we have chosen one particular session as a</w:t>
      </w:r>
      <w:r w:rsidR="008A788E">
        <w:rPr>
          <w:rFonts w:cstheme="minorHAnsi"/>
          <w:szCs w:val="24"/>
          <w:lang w:val="en-GB" w:eastAsia="en-GB"/>
        </w:rPr>
        <w:t xml:space="preserve"> representative</w:t>
      </w:r>
      <w:r w:rsidRPr="00BE5362">
        <w:rPr>
          <w:rFonts w:cstheme="minorHAnsi"/>
          <w:szCs w:val="24"/>
          <w:lang w:val="en-GB" w:eastAsia="en-GB"/>
        </w:rPr>
        <w:t xml:space="preserve"> example.</w:t>
      </w:r>
    </w:p>
    <w:p w14:paraId="7AD0D43A" w14:textId="6F170F19" w:rsidR="00CF0613" w:rsidRPr="00BE5362" w:rsidRDefault="000A45B2" w:rsidP="00CF0613">
      <w:pPr>
        <w:rPr>
          <w:rFonts w:cstheme="minorHAnsi"/>
          <w:noProof/>
          <w:szCs w:val="24"/>
          <w:lang w:val="en-GB" w:eastAsia="en-GB"/>
        </w:rPr>
      </w:pPr>
      <w:r>
        <w:rPr>
          <w:rFonts w:cstheme="minorHAnsi"/>
          <w:noProof/>
          <w:szCs w:val="24"/>
          <w:lang w:val="en-GB" w:eastAsia="en-GB"/>
        </w:rPr>
        <w:drawing>
          <wp:inline distT="0" distB="0" distL="0" distR="0" wp14:anchorId="62AB2492" wp14:editId="235D02AF">
            <wp:extent cx="5759450" cy="487153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5.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4871534"/>
                    </a:xfrm>
                    <a:prstGeom prst="rect">
                      <a:avLst/>
                    </a:prstGeom>
                  </pic:spPr>
                </pic:pic>
              </a:graphicData>
            </a:graphic>
          </wp:inline>
        </w:drawing>
      </w:r>
    </w:p>
    <w:p w14:paraId="386AAB4F" w14:textId="2555BD9E" w:rsidR="00CF0613" w:rsidRPr="00BE5362" w:rsidRDefault="00CF0613" w:rsidP="00CF0613">
      <w:pPr>
        <w:rPr>
          <w:rFonts w:cstheme="minorHAnsi"/>
          <w:szCs w:val="24"/>
          <w:lang w:val="en-GB" w:eastAsia="en-GB"/>
        </w:rPr>
      </w:pPr>
      <w:r w:rsidRPr="00BE5362">
        <w:rPr>
          <w:rFonts w:cstheme="minorHAnsi"/>
          <w:b/>
          <w:szCs w:val="24"/>
          <w:lang w:val="en-GB" w:eastAsia="en-GB"/>
        </w:rPr>
        <w:lastRenderedPageBreak/>
        <w:t>Figure</w:t>
      </w:r>
      <w:r w:rsidRPr="00BE5362">
        <w:rPr>
          <w:rFonts w:cstheme="minorHAnsi"/>
          <w:szCs w:val="24"/>
          <w:lang w:val="en-GB" w:eastAsia="en-GB"/>
        </w:rPr>
        <w:t xml:space="preserve"> 5: Predicted dialysate concentration by each model after going through 10 iterations to find the best fit for a selected session of PD in pig.</w:t>
      </w:r>
      <w:r w:rsidR="00D82278" w:rsidRPr="00BE5362">
        <w:rPr>
          <w:rFonts w:cstheme="minorHAnsi"/>
          <w:szCs w:val="24"/>
          <w:lang w:val="en-GB" w:eastAsia="en-GB"/>
        </w:rPr>
        <w:t xml:space="preserve"> </w:t>
      </w:r>
      <w:r w:rsidR="008557B5">
        <w:rPr>
          <w:rFonts w:cstheme="minorHAnsi"/>
          <w:szCs w:val="24"/>
          <w:lang w:val="en-GB" w:eastAsia="en-GB"/>
        </w:rPr>
        <w:t>There are three different implementations of TPM. TPM is the original model proposed</w:t>
      </w:r>
      <w:r w:rsidR="008557B5">
        <w:rPr>
          <w:rFonts w:cstheme="minorHAnsi"/>
          <w:szCs w:val="24"/>
          <w:lang w:val="en-GB" w:eastAsia="en-GB"/>
        </w:rPr>
        <w:fldChar w:fldCharType="begin"/>
      </w:r>
      <w:r w:rsidR="008557B5">
        <w:rPr>
          <w:rFonts w:cstheme="minorHAnsi"/>
          <w:szCs w:val="24"/>
          <w:lang w:val="en-GB" w:eastAsia="en-GB"/>
        </w:rPr>
        <w:instrText xml:space="preserve"> ADDIN EN.CITE &lt;EndNote&gt;&lt;Cite&gt;&lt;Author&gt;Öberg&lt;/Author&gt;&lt;Year&gt;2019&lt;/Year&gt;&lt;RecNum&gt;11&lt;/RecNum&gt;&lt;DisplayText&gt;&lt;style face="superscript"&gt;10&lt;/style&gt;&lt;/DisplayText&gt;&lt;record&gt;&lt;rec-number&gt;11&lt;/rec-number&gt;&lt;foreign-keys&gt;&lt;key app="EN" db-id="5d50wpzse5zedbe0x5sxd5wc200pde0pe2r5" timestamp="1650138758"&gt;11&lt;/key&gt;&lt;/foreign-keys&gt;&lt;ref-type name="Journal Article"&gt;17&lt;/ref-type&gt;&lt;contributors&gt;&lt;authors&gt;&lt;author&gt;Öberg, Carl M.&lt;/author&gt;&lt;author&gt;Martuseviciene, Giedre&lt;/author&gt;&lt;/authors&gt;&lt;/contributors&gt;&lt;titles&gt;&lt;title&gt;Computer Simulations of Continuous Flow Peritoneal Dialysis Using the 3-Pore Model—A First Experience&lt;/title&gt;&lt;secondary-title&gt;Peritoneal Dialysis International&lt;/secondary-title&gt;&lt;/titles&gt;&lt;periodical&gt;&lt;full-title&gt;Peritoneal Dialysis International&lt;/full-title&gt;&lt;/periodical&gt;&lt;pages&gt;236-242&lt;/pages&gt;&lt;volume&gt;39&lt;/volume&gt;&lt;number&gt;3&lt;/number&gt;&lt;dates&gt;&lt;year&gt;2019&lt;/year&gt;&lt;pub-dates&gt;&lt;date&gt;2019/05/01&lt;/date&gt;&lt;/pub-dates&gt;&lt;/dates&gt;&lt;publisher&gt;SAGE Publications Ltd STM&lt;/publisher&gt;&lt;isbn&gt;0896-8608&lt;/isbn&gt;&lt;urls&gt;&lt;related-urls&gt;&lt;url&gt;https://doi.org/10.3747/pdi.2018.00225&lt;/url&gt;&lt;/related-urls&gt;&lt;/urls&gt;&lt;electronic-resource-num&gt;10.3747/pdi.2018.00225&lt;/electronic-resource-num&gt;&lt;access-date&gt;2022/04/16&lt;/access-date&gt;&lt;/record&gt;&lt;/Cite&gt;&lt;/EndNote&gt;</w:instrText>
      </w:r>
      <w:r w:rsidR="008557B5">
        <w:rPr>
          <w:rFonts w:cstheme="minorHAnsi"/>
          <w:szCs w:val="24"/>
          <w:lang w:val="en-GB" w:eastAsia="en-GB"/>
        </w:rPr>
        <w:fldChar w:fldCharType="separate"/>
      </w:r>
      <w:r w:rsidR="008557B5" w:rsidRPr="008557B5">
        <w:rPr>
          <w:rFonts w:cstheme="minorHAnsi"/>
          <w:noProof/>
          <w:szCs w:val="24"/>
          <w:vertAlign w:val="superscript"/>
          <w:lang w:val="en-GB" w:eastAsia="en-GB"/>
        </w:rPr>
        <w:t>10</w:t>
      </w:r>
      <w:r w:rsidR="008557B5">
        <w:rPr>
          <w:rFonts w:cstheme="minorHAnsi"/>
          <w:szCs w:val="24"/>
          <w:lang w:val="en-GB" w:eastAsia="en-GB"/>
        </w:rPr>
        <w:fldChar w:fldCharType="end"/>
      </w:r>
      <w:r w:rsidR="008557B5">
        <w:rPr>
          <w:rFonts w:cstheme="minorHAnsi"/>
          <w:szCs w:val="24"/>
          <w:lang w:val="en-GB" w:eastAsia="en-GB"/>
        </w:rPr>
        <w:t>, TPM-N is the model with parameters fitted specifically for pigs and TPM-MTAC is TPM-N with a time dependent MTAC addition.</w:t>
      </w:r>
    </w:p>
    <w:p w14:paraId="6F3AC173" w14:textId="379F566A" w:rsidR="00CF0613" w:rsidRPr="00BE5362" w:rsidRDefault="00CF0613" w:rsidP="00CF0613">
      <w:pPr>
        <w:rPr>
          <w:rFonts w:cstheme="minorHAnsi"/>
          <w:szCs w:val="24"/>
          <w:lang w:val="en-GB" w:eastAsia="en-GB"/>
        </w:rPr>
      </w:pPr>
      <w:r w:rsidRPr="00BE5362">
        <w:rPr>
          <w:rFonts w:cstheme="minorHAnsi"/>
          <w:b/>
          <w:szCs w:val="24"/>
          <w:lang w:val="en-GB" w:eastAsia="en-GB"/>
        </w:rPr>
        <w:t>Table</w:t>
      </w:r>
      <w:r w:rsidRPr="00BE5362">
        <w:rPr>
          <w:rFonts w:cstheme="minorHAnsi"/>
          <w:szCs w:val="24"/>
          <w:lang w:val="en-GB" w:eastAsia="en-GB"/>
        </w:rPr>
        <w:t xml:space="preserve"> 3: </w:t>
      </w:r>
      <w:r w:rsidR="009270EB">
        <w:rPr>
          <w:rFonts w:cstheme="minorHAnsi"/>
          <w:szCs w:val="24"/>
          <w:lang w:val="en-GB" w:eastAsia="en-GB"/>
        </w:rPr>
        <w:t>TPM</w:t>
      </w:r>
      <w:r w:rsidRPr="00BE5362">
        <w:rPr>
          <w:rFonts w:cstheme="minorHAnsi"/>
          <w:szCs w:val="24"/>
          <w:lang w:val="en-GB" w:eastAsia="en-GB"/>
        </w:rPr>
        <w:t xml:space="preserve"> parameters fitted specifically for one pig and one dialysis session (same as in figure 5).</w:t>
      </w:r>
    </w:p>
    <w:tbl>
      <w:tblPr>
        <w:tblStyle w:val="PlainTable2"/>
        <w:tblW w:w="0" w:type="auto"/>
        <w:tblLook w:val="04A0" w:firstRow="1" w:lastRow="0" w:firstColumn="1" w:lastColumn="0" w:noHBand="0" w:noVBand="1"/>
      </w:tblPr>
      <w:tblGrid>
        <w:gridCol w:w="3964"/>
        <w:gridCol w:w="2835"/>
        <w:gridCol w:w="2263"/>
      </w:tblGrid>
      <w:tr w:rsidR="00CF0613" w:rsidRPr="00BE5362" w14:paraId="3D86EEC6" w14:textId="77777777" w:rsidTr="00F71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C1C4B1E" w14:textId="77777777" w:rsidR="00CF0613" w:rsidRPr="00BE5362" w:rsidRDefault="00CF0613" w:rsidP="00F7103B">
            <w:pPr>
              <w:rPr>
                <w:rFonts w:cstheme="minorHAnsi"/>
                <w:szCs w:val="24"/>
                <w:lang w:val="en-GB" w:eastAsia="en-GB"/>
              </w:rPr>
            </w:pPr>
            <w:r w:rsidRPr="00BE5362">
              <w:rPr>
                <w:rFonts w:cstheme="minorHAnsi"/>
                <w:szCs w:val="24"/>
                <w:lang w:val="en-GB" w:eastAsia="en-GB"/>
              </w:rPr>
              <w:t>Parameter</w:t>
            </w:r>
          </w:p>
        </w:tc>
        <w:tc>
          <w:tcPr>
            <w:tcW w:w="2835" w:type="dxa"/>
          </w:tcPr>
          <w:p w14:paraId="247A9EEF" w14:textId="20E2A6FE" w:rsidR="00CF0613" w:rsidRPr="00BE5362" w:rsidRDefault="00567369" w:rsidP="00F7103B">
            <w:pPr>
              <w:jc w:val="center"/>
              <w:cnfStyle w:val="100000000000" w:firstRow="1" w:lastRow="0" w:firstColumn="0" w:lastColumn="0" w:oddVBand="0" w:evenVBand="0" w:oddHBand="0" w:evenHBand="0" w:firstRowFirstColumn="0" w:firstRowLastColumn="0" w:lastRowFirstColumn="0" w:lastRowLastColumn="0"/>
              <w:rPr>
                <w:rFonts w:cstheme="minorHAnsi"/>
                <w:szCs w:val="24"/>
                <w:lang w:val="en-GB" w:eastAsia="en-GB"/>
              </w:rPr>
            </w:pPr>
            <w:r>
              <w:rPr>
                <w:rFonts w:cstheme="minorHAnsi"/>
                <w:szCs w:val="24"/>
                <w:lang w:val="en-GB" w:eastAsia="en-GB"/>
              </w:rPr>
              <w:t>TPM</w:t>
            </w:r>
            <w:r w:rsidR="00BC4C40">
              <w:rPr>
                <w:rFonts w:cstheme="minorHAnsi"/>
                <w:szCs w:val="24"/>
                <w:lang w:val="en-GB" w:eastAsia="en-GB"/>
              </w:rPr>
              <w:t xml:space="preserve"> (human)</w:t>
            </w:r>
          </w:p>
        </w:tc>
        <w:tc>
          <w:tcPr>
            <w:tcW w:w="2263" w:type="dxa"/>
          </w:tcPr>
          <w:p w14:paraId="0F2FF2EC" w14:textId="7542D544" w:rsidR="00CF0613" w:rsidRPr="00BE5362" w:rsidRDefault="00567369" w:rsidP="00F7103B">
            <w:pPr>
              <w:jc w:val="center"/>
              <w:cnfStyle w:val="100000000000" w:firstRow="1" w:lastRow="0" w:firstColumn="0" w:lastColumn="0" w:oddVBand="0" w:evenVBand="0" w:oddHBand="0" w:evenHBand="0" w:firstRowFirstColumn="0" w:firstRowLastColumn="0" w:lastRowFirstColumn="0" w:lastRowLastColumn="0"/>
              <w:rPr>
                <w:rFonts w:cstheme="minorHAnsi"/>
                <w:szCs w:val="24"/>
                <w:lang w:val="en-GB" w:eastAsia="en-GB"/>
              </w:rPr>
            </w:pPr>
            <w:r>
              <w:rPr>
                <w:rFonts w:cstheme="minorHAnsi"/>
                <w:szCs w:val="24"/>
                <w:lang w:val="en-GB" w:eastAsia="en-GB"/>
              </w:rPr>
              <w:t>TPM</w:t>
            </w:r>
            <w:r w:rsidR="00DC5E69" w:rsidRPr="00BE5362">
              <w:rPr>
                <w:rFonts w:cstheme="minorHAnsi"/>
                <w:szCs w:val="24"/>
                <w:lang w:val="en-GB" w:eastAsia="en-GB"/>
              </w:rPr>
              <w:t>-N</w:t>
            </w:r>
            <w:r w:rsidR="00BC4C40">
              <w:rPr>
                <w:rFonts w:cstheme="minorHAnsi"/>
                <w:szCs w:val="24"/>
                <w:lang w:val="en-GB" w:eastAsia="en-GB"/>
              </w:rPr>
              <w:t xml:space="preserve"> (pig)</w:t>
            </w:r>
          </w:p>
        </w:tc>
      </w:tr>
      <w:tr w:rsidR="00CF0613" w:rsidRPr="00BE5362" w14:paraId="70115866" w14:textId="77777777" w:rsidTr="00F71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7C82EDC1" w14:textId="77777777" w:rsidR="00CF0613" w:rsidRPr="00BE5362" w:rsidRDefault="00CF0613" w:rsidP="00F7103B">
            <w:pPr>
              <w:rPr>
                <w:rFonts w:cstheme="minorHAnsi"/>
                <w:szCs w:val="24"/>
                <w:lang w:val="en-GB" w:eastAsia="en-GB"/>
              </w:rPr>
            </w:pPr>
            <w:r w:rsidRPr="00BE5362">
              <w:rPr>
                <w:rFonts w:cstheme="minorHAnsi"/>
                <w:szCs w:val="24"/>
                <w:lang w:val="en-GB" w:eastAsia="en-GB"/>
              </w:rPr>
              <w:t>Lymphatic flow rate, L [mL/min]</w:t>
            </w:r>
          </w:p>
        </w:tc>
        <w:tc>
          <w:tcPr>
            <w:tcW w:w="2835" w:type="dxa"/>
          </w:tcPr>
          <w:p w14:paraId="45E7FE6C" w14:textId="77777777" w:rsidR="00CF0613" w:rsidRPr="00BE5362" w:rsidRDefault="00CF0613" w:rsidP="00F7103B">
            <w:pPr>
              <w:jc w:val="center"/>
              <w:cnfStyle w:val="000000100000" w:firstRow="0" w:lastRow="0" w:firstColumn="0" w:lastColumn="0" w:oddVBand="0" w:evenVBand="0" w:oddHBand="1" w:evenHBand="0" w:firstRowFirstColumn="0" w:firstRowLastColumn="0" w:lastRowFirstColumn="0" w:lastRowLastColumn="0"/>
              <w:rPr>
                <w:rFonts w:cstheme="minorHAnsi"/>
                <w:szCs w:val="24"/>
                <w:lang w:val="en-GB" w:eastAsia="en-GB"/>
              </w:rPr>
            </w:pPr>
            <w:r w:rsidRPr="00BE5362">
              <w:rPr>
                <w:rFonts w:cstheme="minorHAnsi"/>
                <w:szCs w:val="24"/>
                <w:lang w:val="en-GB" w:eastAsia="en-GB"/>
              </w:rPr>
              <w:t>0.3</w:t>
            </w:r>
          </w:p>
        </w:tc>
        <w:tc>
          <w:tcPr>
            <w:tcW w:w="2263" w:type="dxa"/>
          </w:tcPr>
          <w:p w14:paraId="70185211" w14:textId="6AEFA4FF" w:rsidR="00CF0613" w:rsidRPr="00BE5362" w:rsidRDefault="00CF0613" w:rsidP="00F6225D">
            <w:pPr>
              <w:jc w:val="center"/>
              <w:cnfStyle w:val="000000100000" w:firstRow="0" w:lastRow="0" w:firstColumn="0" w:lastColumn="0" w:oddVBand="0" w:evenVBand="0" w:oddHBand="1" w:evenHBand="0" w:firstRowFirstColumn="0" w:firstRowLastColumn="0" w:lastRowFirstColumn="0" w:lastRowLastColumn="0"/>
              <w:rPr>
                <w:rFonts w:cstheme="minorHAnsi"/>
                <w:szCs w:val="24"/>
                <w:lang w:val="en-GB" w:eastAsia="en-GB"/>
              </w:rPr>
            </w:pPr>
            <w:r w:rsidRPr="00BE5362">
              <w:rPr>
                <w:rFonts w:cstheme="minorHAnsi"/>
                <w:szCs w:val="24"/>
                <w:lang w:val="en-GB" w:eastAsia="en-GB"/>
              </w:rPr>
              <w:t xml:space="preserve">0.7 </w:t>
            </w:r>
            <w:r w:rsidRPr="00BE5362">
              <w:rPr>
                <w:rFonts w:cstheme="minorHAnsi"/>
                <w:szCs w:val="24"/>
                <w:lang w:val="en-GB" w:eastAsia="en-GB"/>
              </w:rPr>
              <w:fldChar w:fldCharType="begin"/>
            </w:r>
            <w:r w:rsidR="00F6225D">
              <w:rPr>
                <w:rFonts w:cstheme="minorHAnsi"/>
                <w:szCs w:val="24"/>
                <w:lang w:val="en-GB" w:eastAsia="en-GB"/>
              </w:rPr>
              <w:instrText xml:space="preserve"> ADDIN EN.CITE &lt;EndNote&gt;&lt;Cite&gt;&lt;Author&gt;Lu&lt;/Author&gt;&lt;Year&gt;2020&lt;/Year&gt;&lt;RecNum&gt;160&lt;/RecNum&gt;&lt;DisplayText&gt;&lt;style face="superscript"&gt;40&lt;/style&gt;&lt;/DisplayText&gt;&lt;record&gt;&lt;rec-number&gt;160&lt;/rec-number&gt;&lt;foreign-keys&gt;&lt;key app="EN" db-id="5d50wpzse5zedbe0x5sxd5wc200pde0pe2r5" timestamp="1679923158"&gt;160&lt;/key&gt;&lt;/foreign-keys&gt;&lt;ref-type name="Journal Article"&gt;17&lt;/ref-type&gt;&lt;contributors&gt;&lt;authors&gt;&lt;author&gt;Lu, Xiao&lt;/author&gt;&lt;author&gt;Wang, Mengjun&lt;/author&gt;&lt;author&gt;Han, Ling&lt;/author&gt;&lt;author&gt;Krieger, Joshua&lt;/author&gt;&lt;author&gt;Noblet, Jillian&lt;/author&gt;&lt;author&gt;Chambers, Sean&lt;/author&gt;&lt;author&gt;Itkin, Maxim&lt;/author&gt;&lt;author&gt;Kassab, Ghassan S.&lt;/author&gt;&lt;/authors&gt;&lt;/contributors&gt;&lt;titles&gt;&lt;title&gt;Morphometry and Lymph Dynamics of Swine Thoracic Duct&lt;/title&gt;&lt;secondary-title&gt;Lymphatic Research and Biology&lt;/secondary-title&gt;&lt;/titles&gt;&lt;periodical&gt;&lt;full-title&gt;Lymphatic Research and Biology&lt;/full-title&gt;&lt;/periodical&gt;&lt;pages&gt;406-415&lt;/pages&gt;&lt;volume&gt;18&lt;/volume&gt;&lt;number&gt;5&lt;/number&gt;&lt;dates&gt;&lt;year&gt;2020&lt;/year&gt;&lt;pub-dates&gt;&lt;date&gt;2020/10/01&lt;/date&gt;&lt;/pub-dates&gt;&lt;/dates&gt;&lt;publisher&gt;Mary Ann Liebert, Inc., publishers&lt;/publisher&gt;&lt;isbn&gt;1539-6851&lt;/isbn&gt;&lt;urls&gt;&lt;related-urls&gt;&lt;url&gt;https://doi.org/10.1089/lrb.2019.0069&lt;/url&gt;&lt;/related-urls&gt;&lt;/urls&gt;&lt;electronic-resource-num&gt;10.1089/lrb.2019.0069&lt;/electronic-resource-num&gt;&lt;access-date&gt;2023/03/27&lt;/access-date&gt;&lt;/record&gt;&lt;/Cite&gt;&lt;/EndNote&gt;</w:instrText>
            </w:r>
            <w:r w:rsidRPr="00BE5362">
              <w:rPr>
                <w:rFonts w:cstheme="minorHAnsi"/>
                <w:szCs w:val="24"/>
                <w:lang w:val="en-GB" w:eastAsia="en-GB"/>
              </w:rPr>
              <w:fldChar w:fldCharType="separate"/>
            </w:r>
            <w:r w:rsidR="00F6225D" w:rsidRPr="00F6225D">
              <w:rPr>
                <w:rFonts w:cstheme="minorHAnsi"/>
                <w:noProof/>
                <w:szCs w:val="24"/>
                <w:vertAlign w:val="superscript"/>
                <w:lang w:val="en-GB" w:eastAsia="en-GB"/>
              </w:rPr>
              <w:t>40</w:t>
            </w:r>
            <w:r w:rsidRPr="00BE5362">
              <w:rPr>
                <w:rFonts w:cstheme="minorHAnsi"/>
                <w:szCs w:val="24"/>
                <w:lang w:val="en-GB" w:eastAsia="en-GB"/>
              </w:rPr>
              <w:fldChar w:fldCharType="end"/>
            </w:r>
          </w:p>
        </w:tc>
      </w:tr>
      <w:tr w:rsidR="00CF0613" w:rsidRPr="00BE5362" w14:paraId="54B29C26" w14:textId="77777777" w:rsidTr="00F7103B">
        <w:tc>
          <w:tcPr>
            <w:cnfStyle w:val="001000000000" w:firstRow="0" w:lastRow="0" w:firstColumn="1" w:lastColumn="0" w:oddVBand="0" w:evenVBand="0" w:oddHBand="0" w:evenHBand="0" w:firstRowFirstColumn="0" w:firstRowLastColumn="0" w:lastRowFirstColumn="0" w:lastRowLastColumn="0"/>
            <w:tcW w:w="3964" w:type="dxa"/>
          </w:tcPr>
          <w:p w14:paraId="64793591" w14:textId="77777777" w:rsidR="00CF0613" w:rsidRPr="00BE5362" w:rsidRDefault="00CF0613" w:rsidP="00F7103B">
            <w:pPr>
              <w:rPr>
                <w:rFonts w:cstheme="minorHAnsi"/>
                <w:szCs w:val="24"/>
                <w:lang w:val="en-GB" w:eastAsia="en-GB"/>
              </w:rPr>
            </w:pPr>
            <w:r w:rsidRPr="00BE5362">
              <w:rPr>
                <w:rFonts w:cstheme="minorHAnsi"/>
                <w:szCs w:val="24"/>
                <w:lang w:val="en-GB" w:eastAsia="en-GB"/>
              </w:rPr>
              <w:t>Hydraulic conductivity, LpS [ml/min/mmHg]</w:t>
            </w:r>
          </w:p>
        </w:tc>
        <w:tc>
          <w:tcPr>
            <w:tcW w:w="2835" w:type="dxa"/>
          </w:tcPr>
          <w:p w14:paraId="1908E6E7" w14:textId="77777777" w:rsidR="00CF0613" w:rsidRPr="00BE5362" w:rsidRDefault="00CF0613" w:rsidP="00F7103B">
            <w:pPr>
              <w:jc w:val="center"/>
              <w:cnfStyle w:val="000000000000" w:firstRow="0" w:lastRow="0" w:firstColumn="0" w:lastColumn="0" w:oddVBand="0" w:evenVBand="0" w:oddHBand="0" w:evenHBand="0" w:firstRowFirstColumn="0" w:firstRowLastColumn="0" w:lastRowFirstColumn="0" w:lastRowLastColumn="0"/>
              <w:rPr>
                <w:rFonts w:cstheme="minorHAnsi"/>
                <w:szCs w:val="24"/>
                <w:lang w:val="en-GB" w:eastAsia="en-GB"/>
              </w:rPr>
            </w:pPr>
            <w:r w:rsidRPr="00BE5362">
              <w:rPr>
                <w:rFonts w:cstheme="minorHAnsi"/>
                <w:szCs w:val="24"/>
                <w:lang w:val="en-GB" w:eastAsia="en-GB"/>
              </w:rPr>
              <w:t>0.074</w:t>
            </w:r>
          </w:p>
        </w:tc>
        <w:tc>
          <w:tcPr>
            <w:tcW w:w="2263" w:type="dxa"/>
          </w:tcPr>
          <w:p w14:paraId="058EDCA0" w14:textId="77777777" w:rsidR="00CF0613" w:rsidRPr="00BE5362" w:rsidRDefault="00CF0613" w:rsidP="00F7103B">
            <w:pPr>
              <w:jc w:val="center"/>
              <w:cnfStyle w:val="000000000000" w:firstRow="0" w:lastRow="0" w:firstColumn="0" w:lastColumn="0" w:oddVBand="0" w:evenVBand="0" w:oddHBand="0" w:evenHBand="0" w:firstRowFirstColumn="0" w:firstRowLastColumn="0" w:lastRowFirstColumn="0" w:lastRowLastColumn="0"/>
              <w:rPr>
                <w:rFonts w:cstheme="minorHAnsi"/>
                <w:szCs w:val="24"/>
                <w:lang w:val="en-GB" w:eastAsia="en-GB"/>
              </w:rPr>
            </w:pPr>
            <w:r w:rsidRPr="00BE5362">
              <w:rPr>
                <w:rFonts w:cstheme="minorHAnsi"/>
                <w:szCs w:val="24"/>
                <w:lang w:val="en-GB" w:eastAsia="en-GB"/>
              </w:rPr>
              <w:t>0.045</w:t>
            </w:r>
          </w:p>
        </w:tc>
      </w:tr>
      <w:tr w:rsidR="00CF0613" w:rsidRPr="00BE5362" w14:paraId="738D461E" w14:textId="77777777" w:rsidTr="00F71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631D3638" w14:textId="77777777" w:rsidR="00CF0613" w:rsidRPr="00BE5362" w:rsidRDefault="00CF0613" w:rsidP="00F7103B">
            <w:pPr>
              <w:rPr>
                <w:rFonts w:cstheme="minorHAnsi"/>
                <w:szCs w:val="24"/>
                <w:lang w:val="en-GB" w:eastAsia="en-GB"/>
              </w:rPr>
            </w:pPr>
            <w:r w:rsidRPr="00BE5362">
              <w:rPr>
                <w:rFonts w:cstheme="minorHAnsi"/>
                <w:szCs w:val="24"/>
                <w:lang w:val="en-GB" w:eastAsia="en-GB"/>
              </w:rPr>
              <w:t xml:space="preserve">Ultrasmall pore fraction, </w:t>
            </w:r>
            <m:oMath>
              <m:sSub>
                <m:sSubPr>
                  <m:ctrlPr>
                    <w:rPr>
                      <w:rFonts w:ascii="Cambria Math" w:hAnsi="Cambria Math" w:cstheme="minorHAnsi"/>
                      <w:i/>
                      <w:szCs w:val="24"/>
                      <w:lang w:val="en-GB" w:eastAsia="en-GB"/>
                    </w:rPr>
                  </m:ctrlPr>
                </m:sSubPr>
                <m:e>
                  <m:r>
                    <m:rPr>
                      <m:sty m:val="bi"/>
                    </m:rPr>
                    <w:rPr>
                      <w:rFonts w:ascii="Cambria Math" w:hAnsi="Cambria Math" w:cstheme="minorHAnsi"/>
                      <w:szCs w:val="24"/>
                      <w:lang w:val="en-GB" w:eastAsia="en-GB"/>
                    </w:rPr>
                    <m:t>α</m:t>
                  </m:r>
                </m:e>
                <m:sub>
                  <m:r>
                    <m:rPr>
                      <m:sty m:val="bi"/>
                    </m:rPr>
                    <w:rPr>
                      <w:rFonts w:ascii="Cambria Math" w:hAnsi="Cambria Math" w:cstheme="minorHAnsi"/>
                      <w:szCs w:val="24"/>
                      <w:lang w:val="en-GB" w:eastAsia="en-GB"/>
                    </w:rPr>
                    <m:t>C</m:t>
                  </m:r>
                </m:sub>
              </m:sSub>
            </m:oMath>
          </w:p>
        </w:tc>
        <w:tc>
          <w:tcPr>
            <w:tcW w:w="2835" w:type="dxa"/>
          </w:tcPr>
          <w:p w14:paraId="72B5E911" w14:textId="77777777" w:rsidR="00CF0613" w:rsidRPr="00BE5362" w:rsidRDefault="00CF0613" w:rsidP="00F7103B">
            <w:pPr>
              <w:jc w:val="center"/>
              <w:cnfStyle w:val="000000100000" w:firstRow="0" w:lastRow="0" w:firstColumn="0" w:lastColumn="0" w:oddVBand="0" w:evenVBand="0" w:oddHBand="1" w:evenHBand="0" w:firstRowFirstColumn="0" w:firstRowLastColumn="0" w:lastRowFirstColumn="0" w:lastRowLastColumn="0"/>
              <w:rPr>
                <w:rFonts w:cstheme="minorHAnsi"/>
                <w:szCs w:val="24"/>
                <w:lang w:val="en-GB" w:eastAsia="en-GB"/>
              </w:rPr>
            </w:pPr>
            <w:r w:rsidRPr="00BE5362">
              <w:rPr>
                <w:rFonts w:cstheme="minorHAnsi"/>
                <w:szCs w:val="24"/>
                <w:lang w:val="en-GB" w:eastAsia="en-GB"/>
              </w:rPr>
              <w:t>0.02</w:t>
            </w:r>
          </w:p>
        </w:tc>
        <w:tc>
          <w:tcPr>
            <w:tcW w:w="2263" w:type="dxa"/>
          </w:tcPr>
          <w:p w14:paraId="47BB3280" w14:textId="77777777" w:rsidR="00CF0613" w:rsidRPr="00BE5362" w:rsidRDefault="00CF0613" w:rsidP="00F7103B">
            <w:pPr>
              <w:jc w:val="center"/>
              <w:cnfStyle w:val="000000100000" w:firstRow="0" w:lastRow="0" w:firstColumn="0" w:lastColumn="0" w:oddVBand="0" w:evenVBand="0" w:oddHBand="1" w:evenHBand="0" w:firstRowFirstColumn="0" w:firstRowLastColumn="0" w:lastRowFirstColumn="0" w:lastRowLastColumn="0"/>
              <w:rPr>
                <w:rFonts w:cstheme="minorHAnsi"/>
                <w:szCs w:val="24"/>
                <w:lang w:val="en-GB" w:eastAsia="en-GB"/>
              </w:rPr>
            </w:pPr>
            <w:r w:rsidRPr="00BE5362">
              <w:rPr>
                <w:rFonts w:cstheme="minorHAnsi"/>
                <w:szCs w:val="24"/>
                <w:lang w:val="en-GB" w:eastAsia="en-GB"/>
              </w:rPr>
              <w:t>0.052</w:t>
            </w:r>
          </w:p>
        </w:tc>
      </w:tr>
      <w:tr w:rsidR="00CF0613" w:rsidRPr="00BE5362" w14:paraId="16A655ED" w14:textId="77777777" w:rsidTr="00F7103B">
        <w:tc>
          <w:tcPr>
            <w:cnfStyle w:val="001000000000" w:firstRow="0" w:lastRow="0" w:firstColumn="1" w:lastColumn="0" w:oddVBand="0" w:evenVBand="0" w:oddHBand="0" w:evenHBand="0" w:firstRowFirstColumn="0" w:firstRowLastColumn="0" w:lastRowFirstColumn="0" w:lastRowLastColumn="0"/>
            <w:tcW w:w="3964" w:type="dxa"/>
          </w:tcPr>
          <w:p w14:paraId="0DC7E324" w14:textId="77777777" w:rsidR="00CF0613" w:rsidRPr="00BE5362" w:rsidRDefault="00CF0613" w:rsidP="00F7103B">
            <w:pPr>
              <w:rPr>
                <w:rFonts w:cstheme="minorHAnsi"/>
                <w:szCs w:val="24"/>
                <w:lang w:val="en-GB" w:eastAsia="en-GB"/>
              </w:rPr>
            </w:pPr>
            <w:r w:rsidRPr="00BE5362">
              <w:rPr>
                <w:rFonts w:cstheme="minorHAnsi"/>
                <w:szCs w:val="24"/>
                <w:lang w:val="en-GB" w:eastAsia="en-GB"/>
              </w:rPr>
              <w:t>MTAC sodium [mL/min]</w:t>
            </w:r>
          </w:p>
        </w:tc>
        <w:tc>
          <w:tcPr>
            <w:tcW w:w="2835" w:type="dxa"/>
          </w:tcPr>
          <w:p w14:paraId="48618178" w14:textId="77777777" w:rsidR="00CF0613" w:rsidRPr="00BE5362" w:rsidRDefault="00CF0613" w:rsidP="00F7103B">
            <w:pPr>
              <w:jc w:val="center"/>
              <w:cnfStyle w:val="000000000000" w:firstRow="0" w:lastRow="0" w:firstColumn="0" w:lastColumn="0" w:oddVBand="0" w:evenVBand="0" w:oddHBand="0" w:evenHBand="0" w:firstRowFirstColumn="0" w:firstRowLastColumn="0" w:lastRowFirstColumn="0" w:lastRowLastColumn="0"/>
              <w:rPr>
                <w:rFonts w:cstheme="minorHAnsi"/>
                <w:szCs w:val="24"/>
                <w:lang w:val="en-GB" w:eastAsia="en-GB"/>
              </w:rPr>
            </w:pPr>
            <w:r w:rsidRPr="00BE5362">
              <w:rPr>
                <w:rFonts w:cstheme="minorHAnsi"/>
                <w:szCs w:val="24"/>
                <w:lang w:val="en-GB" w:eastAsia="en-GB"/>
              </w:rPr>
              <w:t>1.936</w:t>
            </w:r>
          </w:p>
        </w:tc>
        <w:tc>
          <w:tcPr>
            <w:tcW w:w="2263" w:type="dxa"/>
          </w:tcPr>
          <w:p w14:paraId="5FB0A492" w14:textId="77777777" w:rsidR="00CF0613" w:rsidRPr="00BE5362" w:rsidRDefault="00CF0613" w:rsidP="00F7103B">
            <w:pPr>
              <w:jc w:val="center"/>
              <w:cnfStyle w:val="000000000000" w:firstRow="0" w:lastRow="0" w:firstColumn="0" w:lastColumn="0" w:oddVBand="0" w:evenVBand="0" w:oddHBand="0" w:evenHBand="0" w:firstRowFirstColumn="0" w:firstRowLastColumn="0" w:lastRowFirstColumn="0" w:lastRowLastColumn="0"/>
              <w:rPr>
                <w:rFonts w:cstheme="minorHAnsi"/>
                <w:szCs w:val="24"/>
                <w:lang w:val="en-GB" w:eastAsia="en-GB"/>
              </w:rPr>
            </w:pPr>
            <w:r w:rsidRPr="00BE5362">
              <w:rPr>
                <w:rFonts w:cstheme="minorHAnsi"/>
                <w:szCs w:val="24"/>
                <w:lang w:val="en-GB" w:eastAsia="en-GB"/>
              </w:rPr>
              <w:t>2.747</w:t>
            </w:r>
          </w:p>
        </w:tc>
      </w:tr>
      <w:tr w:rsidR="00CF0613" w:rsidRPr="00BE5362" w14:paraId="5B865013" w14:textId="77777777" w:rsidTr="00F71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63B1342" w14:textId="77777777" w:rsidR="00CF0613" w:rsidRPr="00BE5362" w:rsidRDefault="00CF0613" w:rsidP="00F7103B">
            <w:pPr>
              <w:rPr>
                <w:rFonts w:cstheme="minorHAnsi"/>
                <w:szCs w:val="24"/>
                <w:lang w:val="en-GB" w:eastAsia="en-GB"/>
              </w:rPr>
            </w:pPr>
            <w:r w:rsidRPr="00BE5362">
              <w:rPr>
                <w:rFonts w:cstheme="minorHAnsi"/>
                <w:szCs w:val="24"/>
                <w:lang w:val="en-GB" w:eastAsia="en-GB"/>
              </w:rPr>
              <w:t xml:space="preserve">Small pore fraction, </w:t>
            </w:r>
            <m:oMath>
              <m:sSub>
                <m:sSubPr>
                  <m:ctrlPr>
                    <w:rPr>
                      <w:rFonts w:ascii="Cambria Math" w:hAnsi="Cambria Math" w:cstheme="minorHAnsi"/>
                      <w:bCs w:val="0"/>
                      <w:i/>
                      <w:szCs w:val="24"/>
                      <w:lang w:val="en-GB" w:eastAsia="en-GB"/>
                    </w:rPr>
                  </m:ctrlPr>
                </m:sSubPr>
                <m:e>
                  <m:r>
                    <m:rPr>
                      <m:sty m:val="bi"/>
                    </m:rPr>
                    <w:rPr>
                      <w:rFonts w:ascii="Cambria Math" w:hAnsi="Cambria Math" w:cstheme="minorHAnsi"/>
                      <w:szCs w:val="24"/>
                      <w:lang w:val="en-GB" w:eastAsia="en-GB"/>
                    </w:rPr>
                    <m:t>α</m:t>
                  </m:r>
                  <m:ctrlPr>
                    <w:rPr>
                      <w:rFonts w:ascii="Cambria Math" w:hAnsi="Cambria Math" w:cstheme="minorHAnsi"/>
                      <w:i/>
                      <w:szCs w:val="24"/>
                      <w:lang w:val="en-GB" w:eastAsia="en-GB"/>
                    </w:rPr>
                  </m:ctrlPr>
                </m:e>
                <m:sub>
                  <m:r>
                    <m:rPr>
                      <m:sty m:val="bi"/>
                    </m:rPr>
                    <w:rPr>
                      <w:rFonts w:ascii="Cambria Math" w:hAnsi="Cambria Math" w:cstheme="minorHAnsi"/>
                      <w:szCs w:val="24"/>
                      <w:lang w:val="en-GB" w:eastAsia="en-GB"/>
                    </w:rPr>
                    <m:t>S</m:t>
                  </m:r>
                </m:sub>
              </m:sSub>
            </m:oMath>
          </w:p>
        </w:tc>
        <w:tc>
          <w:tcPr>
            <w:tcW w:w="2835" w:type="dxa"/>
          </w:tcPr>
          <w:p w14:paraId="235E7A42" w14:textId="77777777" w:rsidR="00CF0613" w:rsidRPr="00BE5362" w:rsidRDefault="00CF0613" w:rsidP="00F7103B">
            <w:pPr>
              <w:jc w:val="center"/>
              <w:cnfStyle w:val="000000100000" w:firstRow="0" w:lastRow="0" w:firstColumn="0" w:lastColumn="0" w:oddVBand="0" w:evenVBand="0" w:oddHBand="1" w:evenHBand="0" w:firstRowFirstColumn="0" w:firstRowLastColumn="0" w:lastRowFirstColumn="0" w:lastRowLastColumn="0"/>
              <w:rPr>
                <w:rFonts w:cstheme="minorHAnsi"/>
                <w:szCs w:val="24"/>
                <w:lang w:val="en-GB" w:eastAsia="en-GB"/>
              </w:rPr>
            </w:pPr>
            <w:r w:rsidRPr="00BE5362">
              <w:rPr>
                <w:rFonts w:cstheme="minorHAnsi"/>
                <w:szCs w:val="24"/>
                <w:lang w:val="en-GB" w:eastAsia="en-GB"/>
              </w:rPr>
              <w:t>0.9</w:t>
            </w:r>
          </w:p>
        </w:tc>
        <w:tc>
          <w:tcPr>
            <w:tcW w:w="2263" w:type="dxa"/>
          </w:tcPr>
          <w:p w14:paraId="7A85010D" w14:textId="77777777" w:rsidR="00CF0613" w:rsidRPr="00BE5362" w:rsidRDefault="00CF0613" w:rsidP="00F7103B">
            <w:pPr>
              <w:jc w:val="center"/>
              <w:cnfStyle w:val="000000100000" w:firstRow="0" w:lastRow="0" w:firstColumn="0" w:lastColumn="0" w:oddVBand="0" w:evenVBand="0" w:oddHBand="1" w:evenHBand="0" w:firstRowFirstColumn="0" w:firstRowLastColumn="0" w:lastRowFirstColumn="0" w:lastRowLastColumn="0"/>
              <w:rPr>
                <w:rFonts w:cstheme="minorHAnsi"/>
                <w:szCs w:val="24"/>
                <w:lang w:val="en-GB" w:eastAsia="en-GB"/>
              </w:rPr>
            </w:pPr>
            <w:r w:rsidRPr="00BE5362">
              <w:rPr>
                <w:rFonts w:cstheme="minorHAnsi"/>
                <w:szCs w:val="24"/>
                <w:lang w:val="en-GB" w:eastAsia="en-GB"/>
              </w:rPr>
              <w:t>0.9</w:t>
            </w:r>
          </w:p>
        </w:tc>
      </w:tr>
      <w:tr w:rsidR="00CF0613" w:rsidRPr="00BE5362" w14:paraId="1FD1E934" w14:textId="77777777" w:rsidTr="00F7103B">
        <w:tc>
          <w:tcPr>
            <w:cnfStyle w:val="001000000000" w:firstRow="0" w:lastRow="0" w:firstColumn="1" w:lastColumn="0" w:oddVBand="0" w:evenVBand="0" w:oddHBand="0" w:evenHBand="0" w:firstRowFirstColumn="0" w:firstRowLastColumn="0" w:lastRowFirstColumn="0" w:lastRowLastColumn="0"/>
            <w:tcW w:w="3964" w:type="dxa"/>
          </w:tcPr>
          <w:p w14:paraId="4ABAC896" w14:textId="77777777" w:rsidR="00CF0613" w:rsidRPr="00BE5362" w:rsidRDefault="00CF0613" w:rsidP="00F7103B">
            <w:pPr>
              <w:rPr>
                <w:rFonts w:cstheme="minorHAnsi"/>
                <w:szCs w:val="24"/>
                <w:lang w:val="en-GB" w:eastAsia="en-GB"/>
              </w:rPr>
            </w:pPr>
            <w:r w:rsidRPr="00BE5362">
              <w:rPr>
                <w:rFonts w:cstheme="minorHAnsi"/>
                <w:szCs w:val="24"/>
                <w:lang w:val="en-GB" w:eastAsia="en-GB"/>
              </w:rPr>
              <w:t xml:space="preserve">Small pore radius, </w:t>
            </w:r>
            <m:oMath>
              <m:sSub>
                <m:sSubPr>
                  <m:ctrlPr>
                    <w:rPr>
                      <w:rFonts w:ascii="Cambria Math" w:hAnsi="Cambria Math" w:cstheme="minorHAnsi"/>
                      <w:b w:val="0"/>
                      <w:bCs w:val="0"/>
                      <w:i/>
                      <w:szCs w:val="24"/>
                      <w:lang w:val="en-GB" w:eastAsia="en-GB"/>
                    </w:rPr>
                  </m:ctrlPr>
                </m:sSubPr>
                <m:e>
                  <m:r>
                    <m:rPr>
                      <m:sty m:val="bi"/>
                    </m:rPr>
                    <w:rPr>
                      <w:rFonts w:ascii="Cambria Math" w:hAnsi="Cambria Math" w:cstheme="minorHAnsi"/>
                      <w:szCs w:val="24"/>
                      <w:lang w:val="en-GB" w:eastAsia="en-GB"/>
                    </w:rPr>
                    <m:t>r</m:t>
                  </m:r>
                  <m:ctrlPr>
                    <w:rPr>
                      <w:rFonts w:ascii="Cambria Math" w:hAnsi="Cambria Math" w:cstheme="minorHAnsi"/>
                      <w:i/>
                      <w:szCs w:val="24"/>
                      <w:lang w:val="en-GB" w:eastAsia="en-GB"/>
                    </w:rPr>
                  </m:ctrlPr>
                </m:e>
                <m:sub>
                  <m:r>
                    <m:rPr>
                      <m:sty m:val="bi"/>
                    </m:rPr>
                    <w:rPr>
                      <w:rFonts w:ascii="Cambria Math" w:hAnsi="Cambria Math" w:cstheme="minorHAnsi"/>
                      <w:szCs w:val="24"/>
                      <w:lang w:val="en-GB" w:eastAsia="en-GB"/>
                    </w:rPr>
                    <m:t>s</m:t>
                  </m:r>
                </m:sub>
              </m:sSub>
            </m:oMath>
            <w:r w:rsidRPr="00BE5362">
              <w:rPr>
                <w:rFonts w:cstheme="minorHAnsi"/>
                <w:b w:val="0"/>
                <w:bCs w:val="0"/>
                <w:szCs w:val="24"/>
                <w:lang w:val="en-GB" w:eastAsia="en-GB"/>
              </w:rPr>
              <w:t xml:space="preserve"> [Å]</w:t>
            </w:r>
          </w:p>
        </w:tc>
        <w:tc>
          <w:tcPr>
            <w:tcW w:w="2835" w:type="dxa"/>
          </w:tcPr>
          <w:p w14:paraId="7AADFA9B" w14:textId="77777777" w:rsidR="00CF0613" w:rsidRPr="00BE5362" w:rsidRDefault="00CF0613" w:rsidP="00F7103B">
            <w:pPr>
              <w:jc w:val="center"/>
              <w:cnfStyle w:val="000000000000" w:firstRow="0" w:lastRow="0" w:firstColumn="0" w:lastColumn="0" w:oddVBand="0" w:evenVBand="0" w:oddHBand="0" w:evenHBand="0" w:firstRowFirstColumn="0" w:firstRowLastColumn="0" w:lastRowFirstColumn="0" w:lastRowLastColumn="0"/>
              <w:rPr>
                <w:rFonts w:cstheme="minorHAnsi"/>
                <w:szCs w:val="24"/>
                <w:lang w:val="en-GB" w:eastAsia="en-GB"/>
              </w:rPr>
            </w:pPr>
            <w:r w:rsidRPr="00BE5362">
              <w:rPr>
                <w:rFonts w:cstheme="minorHAnsi"/>
                <w:szCs w:val="24"/>
                <w:lang w:val="en-GB" w:eastAsia="en-GB"/>
              </w:rPr>
              <w:t>43</w:t>
            </w:r>
          </w:p>
        </w:tc>
        <w:tc>
          <w:tcPr>
            <w:tcW w:w="2263" w:type="dxa"/>
          </w:tcPr>
          <w:p w14:paraId="7F73FD86" w14:textId="77777777" w:rsidR="00CF0613" w:rsidRPr="00BE5362" w:rsidRDefault="00CF0613" w:rsidP="00F7103B">
            <w:pPr>
              <w:jc w:val="center"/>
              <w:cnfStyle w:val="000000000000" w:firstRow="0" w:lastRow="0" w:firstColumn="0" w:lastColumn="0" w:oddVBand="0" w:evenVBand="0" w:oddHBand="0" w:evenHBand="0" w:firstRowFirstColumn="0" w:firstRowLastColumn="0" w:lastRowFirstColumn="0" w:lastRowLastColumn="0"/>
              <w:rPr>
                <w:rFonts w:cstheme="minorHAnsi"/>
                <w:szCs w:val="24"/>
                <w:lang w:val="en-GB" w:eastAsia="en-GB"/>
              </w:rPr>
            </w:pPr>
            <w:r w:rsidRPr="00BE5362">
              <w:rPr>
                <w:rFonts w:cstheme="minorHAnsi"/>
                <w:szCs w:val="24"/>
                <w:lang w:val="en-GB" w:eastAsia="en-GB"/>
              </w:rPr>
              <w:t>43</w:t>
            </w:r>
          </w:p>
        </w:tc>
      </w:tr>
      <w:tr w:rsidR="00CF0613" w:rsidRPr="00BE5362" w14:paraId="530EA091" w14:textId="77777777" w:rsidTr="00F71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52EC3C8B" w14:textId="77777777" w:rsidR="00CF0613" w:rsidRPr="00BE5362" w:rsidRDefault="00CF0613" w:rsidP="00F7103B">
            <w:pPr>
              <w:rPr>
                <w:rFonts w:cstheme="minorHAnsi"/>
                <w:szCs w:val="24"/>
                <w:lang w:val="en-GB" w:eastAsia="en-GB"/>
              </w:rPr>
            </w:pPr>
            <w:r w:rsidRPr="00BE5362">
              <w:rPr>
                <w:rFonts w:cstheme="minorHAnsi"/>
                <w:szCs w:val="24"/>
                <w:lang w:val="en-GB" w:eastAsia="en-GB"/>
              </w:rPr>
              <w:t xml:space="preserve">Large pore radius, </w:t>
            </w:r>
            <m:oMath>
              <m:sSub>
                <m:sSubPr>
                  <m:ctrlPr>
                    <w:rPr>
                      <w:rFonts w:ascii="Cambria Math" w:hAnsi="Cambria Math" w:cstheme="minorHAnsi"/>
                      <w:b w:val="0"/>
                      <w:bCs w:val="0"/>
                      <w:i/>
                      <w:szCs w:val="24"/>
                      <w:lang w:val="en-GB" w:eastAsia="en-GB"/>
                    </w:rPr>
                  </m:ctrlPr>
                </m:sSubPr>
                <m:e>
                  <m:r>
                    <m:rPr>
                      <m:sty m:val="bi"/>
                    </m:rPr>
                    <w:rPr>
                      <w:rFonts w:ascii="Cambria Math" w:hAnsi="Cambria Math" w:cstheme="minorHAnsi"/>
                      <w:szCs w:val="24"/>
                      <w:lang w:val="en-GB" w:eastAsia="en-GB"/>
                    </w:rPr>
                    <m:t>r</m:t>
                  </m:r>
                  <m:ctrlPr>
                    <w:rPr>
                      <w:rFonts w:ascii="Cambria Math" w:hAnsi="Cambria Math" w:cstheme="minorHAnsi"/>
                      <w:i/>
                      <w:szCs w:val="24"/>
                      <w:lang w:val="en-GB" w:eastAsia="en-GB"/>
                    </w:rPr>
                  </m:ctrlPr>
                </m:e>
                <m:sub>
                  <m:r>
                    <m:rPr>
                      <m:sty m:val="bi"/>
                    </m:rPr>
                    <w:rPr>
                      <w:rFonts w:ascii="Cambria Math" w:hAnsi="Cambria Math" w:cstheme="minorHAnsi"/>
                      <w:szCs w:val="24"/>
                      <w:lang w:val="en-GB" w:eastAsia="en-GB"/>
                    </w:rPr>
                    <m:t>L</m:t>
                  </m:r>
                </m:sub>
              </m:sSub>
            </m:oMath>
            <w:r w:rsidRPr="00BE5362">
              <w:rPr>
                <w:rFonts w:cstheme="minorHAnsi"/>
                <w:b w:val="0"/>
                <w:bCs w:val="0"/>
                <w:szCs w:val="24"/>
                <w:lang w:val="en-GB" w:eastAsia="en-GB"/>
              </w:rPr>
              <w:t xml:space="preserve"> [Å]</w:t>
            </w:r>
          </w:p>
        </w:tc>
        <w:tc>
          <w:tcPr>
            <w:tcW w:w="2835" w:type="dxa"/>
          </w:tcPr>
          <w:p w14:paraId="4BDB735E" w14:textId="77777777" w:rsidR="00CF0613" w:rsidRPr="00BE5362" w:rsidRDefault="00CF0613" w:rsidP="00F7103B">
            <w:pPr>
              <w:jc w:val="center"/>
              <w:cnfStyle w:val="000000100000" w:firstRow="0" w:lastRow="0" w:firstColumn="0" w:lastColumn="0" w:oddVBand="0" w:evenVBand="0" w:oddHBand="1" w:evenHBand="0" w:firstRowFirstColumn="0" w:firstRowLastColumn="0" w:lastRowFirstColumn="0" w:lastRowLastColumn="0"/>
              <w:rPr>
                <w:rFonts w:cstheme="minorHAnsi"/>
                <w:szCs w:val="24"/>
                <w:lang w:val="en-GB" w:eastAsia="en-GB"/>
              </w:rPr>
            </w:pPr>
            <w:r w:rsidRPr="00BE5362">
              <w:rPr>
                <w:rFonts w:cstheme="minorHAnsi"/>
                <w:szCs w:val="24"/>
                <w:lang w:val="en-GB" w:eastAsia="en-GB"/>
              </w:rPr>
              <w:t>250</w:t>
            </w:r>
          </w:p>
        </w:tc>
        <w:tc>
          <w:tcPr>
            <w:tcW w:w="2263" w:type="dxa"/>
          </w:tcPr>
          <w:p w14:paraId="3CE5B2F1" w14:textId="77777777" w:rsidR="00CF0613" w:rsidRPr="00BE5362" w:rsidRDefault="00CF0613" w:rsidP="00F7103B">
            <w:pPr>
              <w:jc w:val="center"/>
              <w:cnfStyle w:val="000000100000" w:firstRow="0" w:lastRow="0" w:firstColumn="0" w:lastColumn="0" w:oddVBand="0" w:evenVBand="0" w:oddHBand="1" w:evenHBand="0" w:firstRowFirstColumn="0" w:firstRowLastColumn="0" w:lastRowFirstColumn="0" w:lastRowLastColumn="0"/>
              <w:rPr>
                <w:rFonts w:cstheme="minorHAnsi"/>
                <w:szCs w:val="24"/>
                <w:lang w:val="en-GB" w:eastAsia="en-GB"/>
              </w:rPr>
            </w:pPr>
            <w:r w:rsidRPr="00BE5362">
              <w:rPr>
                <w:rFonts w:cstheme="minorHAnsi"/>
                <w:szCs w:val="24"/>
                <w:lang w:val="en-GB" w:eastAsia="en-GB"/>
              </w:rPr>
              <w:t>250</w:t>
            </w:r>
          </w:p>
        </w:tc>
      </w:tr>
    </w:tbl>
    <w:p w14:paraId="479372DB" w14:textId="3CB63DE3" w:rsidR="00EC6001" w:rsidRDefault="00080BFA" w:rsidP="00080BFA">
      <w:pPr>
        <w:pStyle w:val="Heading1"/>
        <w:numPr>
          <w:ilvl w:val="0"/>
          <w:numId w:val="3"/>
        </w:numPr>
        <w:ind w:left="284" w:hanging="284"/>
        <w:rPr>
          <w:rFonts w:asciiTheme="minorHAnsi" w:hAnsiTheme="minorHAnsi" w:cstheme="minorHAnsi"/>
          <w:b w:val="0"/>
          <w:caps w:val="0"/>
          <w:sz w:val="24"/>
          <w:szCs w:val="24"/>
          <w:lang w:val="en-GB"/>
        </w:rPr>
      </w:pPr>
      <w:r w:rsidRPr="00BE5362">
        <w:rPr>
          <w:rFonts w:asciiTheme="minorHAnsi" w:hAnsiTheme="minorHAnsi" w:cstheme="minorHAnsi"/>
          <w:b w:val="0"/>
          <w:sz w:val="24"/>
          <w:szCs w:val="24"/>
          <w:lang w:val="en-GB"/>
        </w:rPr>
        <w:t>D</w:t>
      </w:r>
      <w:r w:rsidRPr="00BE5362">
        <w:rPr>
          <w:rFonts w:asciiTheme="minorHAnsi" w:hAnsiTheme="minorHAnsi" w:cstheme="minorHAnsi"/>
          <w:b w:val="0"/>
          <w:caps w:val="0"/>
          <w:sz w:val="24"/>
          <w:szCs w:val="24"/>
          <w:lang w:val="en-GB"/>
        </w:rPr>
        <w:t xml:space="preserve">iscussion </w:t>
      </w:r>
    </w:p>
    <w:p w14:paraId="6BFBB601" w14:textId="3E0C9BAF" w:rsidR="00D93175" w:rsidRPr="00BE5362" w:rsidRDefault="00D93175" w:rsidP="00D93175">
      <w:pPr>
        <w:rPr>
          <w:rFonts w:cstheme="minorHAnsi"/>
          <w:i/>
          <w:szCs w:val="24"/>
          <w:lang w:val="en-US" w:eastAsia="en-GB"/>
        </w:rPr>
      </w:pPr>
      <w:r w:rsidRPr="00BE5362">
        <w:rPr>
          <w:rFonts w:cstheme="minorHAnsi"/>
          <w:i/>
          <w:szCs w:val="24"/>
          <w:lang w:val="en-US" w:eastAsia="en-GB"/>
        </w:rPr>
        <w:t>Benchmarking is necessary in mathematical modeling to assess the accuracy and reliability of the model and to identify areas where the model may need improvement.</w:t>
      </w:r>
      <w:r w:rsidRPr="00BE5362">
        <w:rPr>
          <w:rFonts w:cstheme="minorHAnsi"/>
          <w:szCs w:val="24"/>
          <w:lang w:val="en-US" w:eastAsia="en-GB"/>
        </w:rPr>
        <w:t xml:space="preserve"> </w:t>
      </w:r>
      <w:r w:rsidR="00EB79DC">
        <w:rPr>
          <w:rFonts w:cstheme="minorHAnsi"/>
          <w:szCs w:val="24"/>
          <w:lang w:val="en-US" w:eastAsia="en-GB"/>
        </w:rPr>
        <w:t>With the number of PD models available, it is necessary to benchmark the models for proper quantification</w:t>
      </w:r>
      <w:r w:rsidR="001A7F81">
        <w:rPr>
          <w:rFonts w:cstheme="minorHAnsi"/>
          <w:szCs w:val="24"/>
          <w:lang w:val="en-US" w:eastAsia="en-GB"/>
        </w:rPr>
        <w:t xml:space="preserve"> </w:t>
      </w:r>
      <w:r w:rsidR="001A7F81">
        <w:rPr>
          <w:lang w:val="en-US"/>
        </w:rPr>
        <w:t>of solute concentration profiles</w:t>
      </w:r>
      <w:r w:rsidR="00EB79DC">
        <w:rPr>
          <w:rFonts w:cstheme="minorHAnsi"/>
          <w:szCs w:val="24"/>
          <w:lang w:val="en-US" w:eastAsia="en-GB"/>
        </w:rPr>
        <w:t xml:space="preserve">. This would aid in choosing which model </w:t>
      </w:r>
      <w:r w:rsidR="00DE0830">
        <w:rPr>
          <w:rFonts w:cstheme="minorHAnsi"/>
          <w:szCs w:val="24"/>
          <w:lang w:val="en-US" w:eastAsia="en-GB"/>
        </w:rPr>
        <w:t>to be extended</w:t>
      </w:r>
      <w:r w:rsidR="00EB79DC">
        <w:rPr>
          <w:rFonts w:cstheme="minorHAnsi"/>
          <w:szCs w:val="24"/>
          <w:lang w:val="en-US" w:eastAsia="en-GB"/>
        </w:rPr>
        <w:t xml:space="preserve"> for</w:t>
      </w:r>
      <w:r w:rsidR="00DE0830">
        <w:rPr>
          <w:rFonts w:cstheme="minorHAnsi"/>
          <w:szCs w:val="24"/>
          <w:lang w:val="en-US" w:eastAsia="en-GB"/>
        </w:rPr>
        <w:t xml:space="preserve"> investigating and simulating</w:t>
      </w:r>
      <w:r w:rsidR="00EB79DC">
        <w:rPr>
          <w:rFonts w:cstheme="minorHAnsi"/>
          <w:szCs w:val="24"/>
          <w:lang w:val="en-US" w:eastAsia="en-GB"/>
        </w:rPr>
        <w:t xml:space="preserve"> </w:t>
      </w:r>
      <w:r w:rsidR="00DE0830">
        <w:rPr>
          <w:rFonts w:cstheme="minorHAnsi"/>
          <w:szCs w:val="24"/>
          <w:lang w:val="en-US" w:eastAsia="en-GB"/>
        </w:rPr>
        <w:t>improvements</w:t>
      </w:r>
      <w:r w:rsidR="00EB79DC">
        <w:rPr>
          <w:rFonts w:cstheme="minorHAnsi"/>
          <w:szCs w:val="24"/>
          <w:lang w:val="en-US" w:eastAsia="en-GB"/>
        </w:rPr>
        <w:t xml:space="preserve"> in PD system</w:t>
      </w:r>
      <w:r w:rsidR="00DE0830">
        <w:rPr>
          <w:rFonts w:cstheme="minorHAnsi"/>
          <w:szCs w:val="24"/>
          <w:lang w:val="en-US" w:eastAsia="en-GB"/>
        </w:rPr>
        <w:t>s</w:t>
      </w:r>
      <w:r w:rsidR="00EB79DC">
        <w:rPr>
          <w:rFonts w:cstheme="minorHAnsi"/>
          <w:szCs w:val="24"/>
          <w:lang w:val="en-US" w:eastAsia="en-GB"/>
        </w:rPr>
        <w:t>, such as bio-compatible dialysis fluids or different PD treatments (automated PD, continuous flow PD, tidal PD).</w:t>
      </w:r>
      <w:r w:rsidR="00EB79DC" w:rsidRPr="00EB79DC">
        <w:rPr>
          <w:rFonts w:cstheme="minorHAnsi"/>
          <w:szCs w:val="24"/>
          <w:lang w:val="en-GB"/>
        </w:rPr>
        <w:t xml:space="preserve"> </w:t>
      </w:r>
      <w:r w:rsidR="00EB79DC" w:rsidRPr="00BE5362">
        <w:rPr>
          <w:rFonts w:cstheme="minorHAnsi"/>
          <w:szCs w:val="24"/>
          <w:lang w:val="en-GB"/>
        </w:rPr>
        <w:t>In this paper, we benchmark 9 different models to predict 6 solute dialysate concentrations at 8 different time points</w:t>
      </w:r>
      <w:r w:rsidR="00EB79DC">
        <w:rPr>
          <w:rFonts w:cstheme="minorHAnsi"/>
          <w:szCs w:val="24"/>
          <w:lang w:val="en-GB"/>
        </w:rPr>
        <w:t xml:space="preserve"> for static dwell PD</w:t>
      </w:r>
      <w:r w:rsidR="00EB79DC" w:rsidRPr="00BE5362">
        <w:rPr>
          <w:rFonts w:cstheme="minorHAnsi"/>
          <w:szCs w:val="24"/>
          <w:lang w:val="en-GB"/>
        </w:rPr>
        <w:t>.</w:t>
      </w:r>
    </w:p>
    <w:p w14:paraId="4A3C34F6" w14:textId="542B9992" w:rsidR="00480983" w:rsidRPr="00BE5362" w:rsidRDefault="00480983" w:rsidP="00480983">
      <w:pPr>
        <w:rPr>
          <w:rFonts w:cstheme="minorHAnsi"/>
          <w:szCs w:val="24"/>
          <w:lang w:val="en-GB" w:eastAsia="en-GB"/>
        </w:rPr>
      </w:pPr>
      <w:r w:rsidRPr="00BE5362">
        <w:rPr>
          <w:rFonts w:cstheme="minorHAnsi"/>
          <w:szCs w:val="24"/>
          <w:lang w:val="en-GB"/>
        </w:rPr>
        <w:t xml:space="preserve">The models were trained on the training datasets to find the </w:t>
      </w:r>
      <w:r w:rsidR="00927788">
        <w:rPr>
          <w:rFonts w:cstheme="minorHAnsi"/>
          <w:szCs w:val="24"/>
          <w:lang w:val="en-GB"/>
        </w:rPr>
        <w:t xml:space="preserve">best fitting </w:t>
      </w:r>
      <w:r w:rsidRPr="00BE5362">
        <w:rPr>
          <w:rFonts w:cstheme="minorHAnsi"/>
          <w:szCs w:val="24"/>
          <w:lang w:val="en-GB"/>
        </w:rPr>
        <w:t xml:space="preserve">mass transfer area coefficients </w:t>
      </w:r>
      <w:r w:rsidRPr="00BE5362">
        <w:rPr>
          <w:rFonts w:cstheme="minorHAnsi"/>
          <w:szCs w:val="24"/>
          <w:lang w:val="en-GB" w:eastAsia="en-GB"/>
        </w:rPr>
        <w:t>(</w:t>
      </w:r>
      <m:oMath>
        <m:r>
          <w:rPr>
            <w:rFonts w:ascii="Cambria Math" w:hAnsi="Cambria Math" w:cstheme="minorHAnsi"/>
            <w:szCs w:val="24"/>
            <w:lang w:val="en-GB" w:eastAsia="en-GB"/>
          </w:rPr>
          <m:t>MTAC</m:t>
        </m:r>
      </m:oMath>
      <w:r w:rsidRPr="00BE5362">
        <w:rPr>
          <w:rFonts w:cstheme="minorHAnsi"/>
          <w:szCs w:val="24"/>
          <w:lang w:val="en-GB" w:eastAsia="en-GB"/>
        </w:rPr>
        <w:t xml:space="preserve">), </w:t>
      </w:r>
      <m:oMath>
        <m:r>
          <w:rPr>
            <w:rFonts w:ascii="Cambria Math" w:hAnsi="Cambria Math" w:cstheme="minorHAnsi"/>
            <w:szCs w:val="24"/>
            <w:lang w:val="en-GB" w:eastAsia="en-GB"/>
          </w:rPr>
          <m:t>fct</m:t>
        </m:r>
      </m:oMath>
      <w:r w:rsidRPr="00BE5362">
        <w:rPr>
          <w:rFonts w:cstheme="minorHAnsi"/>
          <w:szCs w:val="24"/>
          <w:lang w:val="en-GB" w:eastAsia="en-GB"/>
        </w:rPr>
        <w:t xml:space="preserve">, sieving coefficients </w:t>
      </w:r>
      <m:oMath>
        <m:d>
          <m:dPr>
            <m:ctrlPr>
              <w:rPr>
                <w:rFonts w:ascii="Cambria Math" w:hAnsi="Cambria Math" w:cstheme="minorHAnsi"/>
                <w:i/>
                <w:szCs w:val="24"/>
                <w:lang w:val="en-GB" w:eastAsia="en-GB"/>
              </w:rPr>
            </m:ctrlPr>
          </m:dPr>
          <m:e>
            <m:r>
              <w:rPr>
                <w:rFonts w:ascii="Cambria Math" w:hAnsi="Cambria Math" w:cstheme="minorHAnsi"/>
                <w:szCs w:val="24"/>
                <w:lang w:val="en-GB" w:eastAsia="en-GB"/>
              </w:rPr>
              <m:t>SiCo</m:t>
            </m:r>
          </m:e>
        </m:d>
      </m:oMath>
      <w:r w:rsidRPr="00BE5362">
        <w:rPr>
          <w:rFonts w:cstheme="minorHAnsi"/>
          <w:szCs w:val="24"/>
          <w:lang w:val="en-GB" w:eastAsia="en-GB"/>
        </w:rPr>
        <w:t xml:space="preserve"> and lymphatic flow rate </w:t>
      </w:r>
      <m:oMath>
        <m:d>
          <m:dPr>
            <m:ctrlPr>
              <w:rPr>
                <w:rFonts w:ascii="Cambria Math" w:hAnsi="Cambria Math" w:cstheme="minorHAnsi"/>
                <w:i/>
                <w:szCs w:val="24"/>
                <w:lang w:val="en-GB" w:eastAsia="en-GB"/>
              </w:rPr>
            </m:ctrlPr>
          </m:dPr>
          <m:e>
            <m:r>
              <w:rPr>
                <w:rFonts w:ascii="Cambria Math" w:hAnsi="Cambria Math" w:cstheme="minorHAnsi"/>
                <w:szCs w:val="24"/>
                <w:lang w:val="en-GB" w:eastAsia="en-GB"/>
              </w:rPr>
              <m:t>L</m:t>
            </m:r>
          </m:e>
        </m:d>
      </m:oMath>
      <w:r w:rsidRPr="00BE5362">
        <w:rPr>
          <w:rFonts w:cstheme="minorHAnsi"/>
          <w:szCs w:val="24"/>
          <w:lang w:val="en-GB" w:eastAsia="en-GB"/>
        </w:rPr>
        <w:t xml:space="preserve">. The fitted parameters were then used to predict the dialysate concentrations for the test datasets. We had two different test datasets to see </w:t>
      </w:r>
      <w:r w:rsidR="00927788">
        <w:rPr>
          <w:rFonts w:cstheme="minorHAnsi"/>
          <w:szCs w:val="24"/>
          <w:lang w:val="en-GB" w:eastAsia="en-GB"/>
        </w:rPr>
        <w:t>whether</w:t>
      </w:r>
      <w:r w:rsidR="00927788" w:rsidRPr="00BE5362">
        <w:rPr>
          <w:rFonts w:cstheme="minorHAnsi"/>
          <w:szCs w:val="24"/>
          <w:lang w:val="en-GB" w:eastAsia="en-GB"/>
        </w:rPr>
        <w:t xml:space="preserve"> </w:t>
      </w:r>
      <w:r w:rsidRPr="00BE5362">
        <w:rPr>
          <w:rFonts w:cstheme="minorHAnsi"/>
          <w:szCs w:val="24"/>
          <w:lang w:val="en-GB" w:eastAsia="en-GB"/>
        </w:rPr>
        <w:t xml:space="preserve">there </w:t>
      </w:r>
      <w:r w:rsidR="008543D5">
        <w:rPr>
          <w:rFonts w:cstheme="minorHAnsi"/>
          <w:szCs w:val="24"/>
          <w:lang w:val="en-GB" w:eastAsia="en-GB"/>
        </w:rPr>
        <w:t>is</w:t>
      </w:r>
      <w:r w:rsidRPr="00BE5362">
        <w:rPr>
          <w:rFonts w:cstheme="minorHAnsi"/>
          <w:szCs w:val="24"/>
          <w:lang w:val="en-GB" w:eastAsia="en-GB"/>
        </w:rPr>
        <w:t xml:space="preserve"> a difference between two different session types of static dwell. </w:t>
      </w:r>
      <w:r w:rsidR="00EC73B5" w:rsidRPr="00BE5362">
        <w:rPr>
          <w:rFonts w:cstheme="minorHAnsi"/>
          <w:szCs w:val="24"/>
          <w:lang w:val="en-GB" w:eastAsia="en-GB"/>
        </w:rPr>
        <w:t xml:space="preserve">We used RMSE given by equation </w:t>
      </w:r>
      <w:r w:rsidR="00EC73B5" w:rsidRPr="00BE5362">
        <w:rPr>
          <w:rFonts w:cstheme="minorHAnsi"/>
          <w:szCs w:val="24"/>
          <w:lang w:val="en-GB" w:eastAsia="en-GB"/>
        </w:rPr>
        <w:fldChar w:fldCharType="begin"/>
      </w:r>
      <w:r w:rsidR="00EC73B5" w:rsidRPr="00BE5362">
        <w:rPr>
          <w:rFonts w:cstheme="minorHAnsi"/>
          <w:szCs w:val="24"/>
          <w:lang w:val="en-GB" w:eastAsia="en-GB"/>
        </w:rPr>
        <w:instrText xml:space="preserve"> REF _Ref118892564 \h </w:instrText>
      </w:r>
      <w:r w:rsidR="005E3FB1" w:rsidRPr="00BE5362">
        <w:rPr>
          <w:rFonts w:cstheme="minorHAnsi"/>
          <w:szCs w:val="24"/>
          <w:lang w:val="en-GB" w:eastAsia="en-GB"/>
        </w:rPr>
        <w:instrText xml:space="preserve"> \* MERGEFORMAT </w:instrText>
      </w:r>
      <w:r w:rsidR="00EC73B5" w:rsidRPr="00BE5362">
        <w:rPr>
          <w:rFonts w:cstheme="minorHAnsi"/>
          <w:szCs w:val="24"/>
          <w:lang w:val="en-GB" w:eastAsia="en-GB"/>
        </w:rPr>
      </w:r>
      <w:r w:rsidR="00EC73B5" w:rsidRPr="00BE5362">
        <w:rPr>
          <w:rFonts w:cstheme="minorHAnsi"/>
          <w:szCs w:val="24"/>
          <w:lang w:val="en-GB" w:eastAsia="en-GB"/>
        </w:rPr>
        <w:fldChar w:fldCharType="separate"/>
      </w:r>
      <w:r w:rsidR="00945B56" w:rsidRPr="00945B56">
        <w:rPr>
          <w:rFonts w:cstheme="minorHAnsi"/>
          <w:noProof/>
          <w:szCs w:val="24"/>
          <w:lang w:val="en-GB"/>
        </w:rPr>
        <w:t>2.1</w:t>
      </w:r>
      <w:r w:rsidR="00EC73B5" w:rsidRPr="00BE5362">
        <w:rPr>
          <w:rFonts w:cstheme="minorHAnsi"/>
          <w:szCs w:val="24"/>
          <w:lang w:val="en-GB" w:eastAsia="en-GB"/>
        </w:rPr>
        <w:fldChar w:fldCharType="end"/>
      </w:r>
      <w:r w:rsidR="00EC73B5" w:rsidRPr="00BE5362">
        <w:rPr>
          <w:rFonts w:cstheme="minorHAnsi"/>
          <w:szCs w:val="24"/>
          <w:lang w:val="en-GB" w:eastAsia="en-GB"/>
        </w:rPr>
        <w:t xml:space="preserve"> as the objective function to find the best fit and also as the method of comparison for the models. </w:t>
      </w:r>
      <w:r w:rsidR="00D300D5" w:rsidRPr="00BE5362">
        <w:rPr>
          <w:rFonts w:cstheme="minorHAnsi"/>
          <w:szCs w:val="24"/>
          <w:lang w:val="en-GB" w:eastAsia="en-GB"/>
        </w:rPr>
        <w:t xml:space="preserve">There </w:t>
      </w:r>
      <w:r w:rsidR="008543D5">
        <w:rPr>
          <w:rFonts w:cstheme="minorHAnsi"/>
          <w:szCs w:val="24"/>
          <w:lang w:val="en-GB" w:eastAsia="en-GB"/>
        </w:rPr>
        <w:t>is</w:t>
      </w:r>
      <w:r w:rsidR="00D300D5" w:rsidRPr="00BE5362">
        <w:rPr>
          <w:rFonts w:cstheme="minorHAnsi"/>
          <w:szCs w:val="24"/>
          <w:lang w:val="en-GB" w:eastAsia="en-GB"/>
        </w:rPr>
        <w:t xml:space="preserve"> no significant difference in both </w:t>
      </w:r>
      <w:r w:rsidR="00927788">
        <w:rPr>
          <w:rFonts w:cstheme="minorHAnsi"/>
          <w:szCs w:val="24"/>
          <w:lang w:val="en-GB" w:eastAsia="en-GB"/>
        </w:rPr>
        <w:t>test:training splits</w:t>
      </w:r>
      <w:r w:rsidR="00D300D5" w:rsidRPr="00BE5362">
        <w:rPr>
          <w:rFonts w:cstheme="minorHAnsi"/>
          <w:szCs w:val="24"/>
          <w:lang w:val="en-GB" w:eastAsia="en-GB"/>
        </w:rPr>
        <w:t>, thus we continued with a 7:4 data split.</w:t>
      </w:r>
    </w:p>
    <w:p w14:paraId="5330E7D3" w14:textId="2164EF16" w:rsidR="00EC73B5" w:rsidRPr="00BE5362" w:rsidRDefault="00EC73B5" w:rsidP="00480983">
      <w:pPr>
        <w:rPr>
          <w:rFonts w:cstheme="minorHAnsi"/>
          <w:szCs w:val="24"/>
          <w:lang w:val="en-GB" w:eastAsia="en-GB"/>
        </w:rPr>
      </w:pPr>
      <w:r w:rsidRPr="00BE5362">
        <w:rPr>
          <w:rFonts w:cstheme="minorHAnsi"/>
          <w:szCs w:val="24"/>
          <w:lang w:val="en-GB" w:eastAsia="en-GB"/>
        </w:rPr>
        <w:t xml:space="preserve">Our 9 models included 2 lumped models (model 8 and 9) and 7 models with more defined kinetics (Table 1). </w:t>
      </w:r>
      <w:r w:rsidR="00D300D5" w:rsidRPr="00BE5362">
        <w:rPr>
          <w:rFonts w:cstheme="minorHAnsi"/>
          <w:szCs w:val="24"/>
          <w:lang w:val="en-GB" w:eastAsia="en-GB"/>
        </w:rPr>
        <w:t>Figure 3 shows that o</w:t>
      </w:r>
      <w:r w:rsidRPr="00BE5362">
        <w:rPr>
          <w:rFonts w:cstheme="minorHAnsi"/>
          <w:szCs w:val="24"/>
          <w:lang w:val="en-GB" w:eastAsia="en-GB"/>
        </w:rPr>
        <w:t xml:space="preserve">ut of the 7 models, model 1-6 were </w:t>
      </w:r>
      <w:r w:rsidR="00D300D5" w:rsidRPr="00BE5362">
        <w:rPr>
          <w:rFonts w:cstheme="minorHAnsi"/>
          <w:szCs w:val="24"/>
          <w:lang w:val="en-GB" w:eastAsia="en-GB"/>
        </w:rPr>
        <w:t>predicting dialysate concentration with at least one order of magnitude higher error than the rest. Figure</w:t>
      </w:r>
      <w:r w:rsidRPr="00BE5362">
        <w:rPr>
          <w:rFonts w:cstheme="minorHAnsi"/>
          <w:szCs w:val="24"/>
          <w:lang w:val="en-GB" w:eastAsia="en-GB"/>
        </w:rPr>
        <w:t xml:space="preserve"> </w:t>
      </w:r>
      <w:r w:rsidR="00D300D5" w:rsidRPr="00BE5362">
        <w:rPr>
          <w:rFonts w:cstheme="minorHAnsi"/>
          <w:szCs w:val="24"/>
          <w:lang w:val="en-GB" w:eastAsia="en-GB"/>
        </w:rPr>
        <w:t>3 also</w:t>
      </w:r>
      <w:r w:rsidRPr="00BE5362">
        <w:rPr>
          <w:rFonts w:cstheme="minorHAnsi"/>
          <w:szCs w:val="24"/>
          <w:lang w:val="en-GB" w:eastAsia="en-GB"/>
        </w:rPr>
        <w:t xml:space="preserve"> shows that the lumped models</w:t>
      </w:r>
      <w:r w:rsidR="00D300D5" w:rsidRPr="00BE5362">
        <w:rPr>
          <w:rFonts w:cstheme="minorHAnsi"/>
          <w:szCs w:val="24"/>
          <w:lang w:val="en-GB" w:eastAsia="en-GB"/>
        </w:rPr>
        <w:t xml:space="preserve"> (model 8 and 9)</w:t>
      </w:r>
      <w:r w:rsidRPr="00BE5362">
        <w:rPr>
          <w:rFonts w:cstheme="minorHAnsi"/>
          <w:szCs w:val="24"/>
          <w:lang w:val="en-GB" w:eastAsia="en-GB"/>
        </w:rPr>
        <w:t xml:space="preserve"> and model 7 provide</w:t>
      </w:r>
      <w:r w:rsidR="00D300D5" w:rsidRPr="00BE5362">
        <w:rPr>
          <w:rFonts w:cstheme="minorHAnsi"/>
          <w:szCs w:val="24"/>
          <w:lang w:val="en-GB" w:eastAsia="en-GB"/>
        </w:rPr>
        <w:t xml:space="preserve">d the best generalised model fit. Figure 4 shows the solute specific RMSE. It confirms that model 7, 8 and 9 are good at predicting all solutes while some other models (model 1 for urea and potassium, all models for creatinine) could also be considered if those particular solutes are of more interest. </w:t>
      </w:r>
      <w:r w:rsidRPr="00BE5362">
        <w:rPr>
          <w:rFonts w:cstheme="minorHAnsi"/>
          <w:szCs w:val="24"/>
          <w:lang w:val="en-GB" w:eastAsia="en-GB"/>
        </w:rPr>
        <w:t>After comparing the fitted parameters, we were able to reject most models completely based on</w:t>
      </w:r>
      <w:r w:rsidR="008B0231" w:rsidRPr="00BE5362">
        <w:rPr>
          <w:rFonts w:cstheme="minorHAnsi"/>
          <w:szCs w:val="24"/>
          <w:lang w:val="en-GB" w:eastAsia="en-GB"/>
        </w:rPr>
        <w:t xml:space="preserve"> unphysiological values</w:t>
      </w:r>
      <w:r w:rsidR="00927788">
        <w:rPr>
          <w:rFonts w:cstheme="minorHAnsi"/>
          <w:szCs w:val="24"/>
          <w:lang w:val="en-GB" w:eastAsia="en-GB"/>
        </w:rPr>
        <w:t xml:space="preserve">, i.e. </w:t>
      </w:r>
      <w:r w:rsidR="001E750A" w:rsidRPr="00BE5362">
        <w:rPr>
          <w:rFonts w:cstheme="minorHAnsi"/>
          <w:szCs w:val="24"/>
          <w:lang w:val="en-GB" w:eastAsia="en-GB"/>
        </w:rPr>
        <w:t xml:space="preserve">negative values for the </w:t>
      </w:r>
      <m:oMath>
        <m:r>
          <w:rPr>
            <w:rFonts w:ascii="Cambria Math" w:hAnsi="Cambria Math" w:cstheme="minorHAnsi"/>
            <w:szCs w:val="24"/>
            <w:lang w:val="en-GB" w:eastAsia="en-GB"/>
          </w:rPr>
          <m:t>MTAC</m:t>
        </m:r>
      </m:oMath>
      <w:r w:rsidR="008D43C2" w:rsidRPr="00BE5362">
        <w:rPr>
          <w:rFonts w:cstheme="minorHAnsi"/>
          <w:szCs w:val="24"/>
          <w:lang w:val="en-GB" w:eastAsia="en-GB"/>
        </w:rPr>
        <w:t xml:space="preserve"> for sodium</w:t>
      </w:r>
      <w:r w:rsidR="00927788">
        <w:rPr>
          <w:rFonts w:cstheme="minorHAnsi"/>
          <w:szCs w:val="24"/>
          <w:lang w:val="en-GB" w:eastAsia="en-GB"/>
        </w:rPr>
        <w:t xml:space="preserve"> (table 3)</w:t>
      </w:r>
      <w:r w:rsidR="008D43C2" w:rsidRPr="00BE5362">
        <w:rPr>
          <w:rFonts w:cstheme="minorHAnsi"/>
          <w:szCs w:val="24"/>
          <w:lang w:val="en-GB" w:eastAsia="en-GB"/>
        </w:rPr>
        <w:t xml:space="preserve">. </w:t>
      </w:r>
      <w:r w:rsidR="008B0231" w:rsidRPr="00BE5362">
        <w:rPr>
          <w:rFonts w:cstheme="minorHAnsi"/>
          <w:szCs w:val="24"/>
          <w:lang w:val="en-GB" w:eastAsia="en-GB"/>
        </w:rPr>
        <w:t>We can also visualise this in figure 5, where model 8 and 9 are not able to capture the sodium sieving in the first hour which could le</w:t>
      </w:r>
      <w:r w:rsidR="000F7241" w:rsidRPr="00BE5362">
        <w:rPr>
          <w:rFonts w:cstheme="minorHAnsi"/>
          <w:szCs w:val="24"/>
          <w:lang w:val="en-GB" w:eastAsia="en-GB"/>
        </w:rPr>
        <w:t>a</w:t>
      </w:r>
      <w:r w:rsidR="008B0231" w:rsidRPr="00BE5362">
        <w:rPr>
          <w:rFonts w:cstheme="minorHAnsi"/>
          <w:szCs w:val="24"/>
          <w:lang w:val="en-GB" w:eastAsia="en-GB"/>
        </w:rPr>
        <w:t>d to different ultrafiltration profiles.</w:t>
      </w:r>
      <w:r w:rsidR="006706DB" w:rsidRPr="00BE5362">
        <w:rPr>
          <w:rFonts w:cstheme="minorHAnsi"/>
          <w:szCs w:val="24"/>
          <w:lang w:val="en-GB" w:eastAsia="en-GB"/>
        </w:rPr>
        <w:t xml:space="preserve"> Additionally, the TPM </w:t>
      </w:r>
      <w:r w:rsidR="00927788">
        <w:rPr>
          <w:rFonts w:cstheme="minorHAnsi"/>
          <w:szCs w:val="24"/>
          <w:lang w:val="en-GB" w:eastAsia="en-GB"/>
        </w:rPr>
        <w:t>was</w:t>
      </w:r>
      <w:r w:rsidR="006706DB" w:rsidRPr="00BE5362">
        <w:rPr>
          <w:rFonts w:cstheme="minorHAnsi"/>
          <w:szCs w:val="24"/>
          <w:lang w:val="en-GB" w:eastAsia="en-GB"/>
        </w:rPr>
        <w:t xml:space="preserve"> modified to represent the vasodi</w:t>
      </w:r>
      <w:r w:rsidR="009F5A75" w:rsidRPr="00BE5362">
        <w:rPr>
          <w:rFonts w:cstheme="minorHAnsi"/>
          <w:szCs w:val="24"/>
          <w:lang w:val="en-GB" w:eastAsia="en-GB"/>
        </w:rPr>
        <w:t>l</w:t>
      </w:r>
      <w:r w:rsidR="006706DB" w:rsidRPr="00BE5362">
        <w:rPr>
          <w:rFonts w:cstheme="minorHAnsi"/>
          <w:szCs w:val="24"/>
          <w:lang w:val="en-GB" w:eastAsia="en-GB"/>
        </w:rPr>
        <w:t>ation in the peritoneum as a result of glucose shock</w:t>
      </w:r>
      <w:r w:rsidR="00F105FA" w:rsidRPr="00BE5362">
        <w:rPr>
          <w:rFonts w:cstheme="minorHAnsi"/>
          <w:szCs w:val="24"/>
          <w:lang w:val="en-GB" w:eastAsia="en-GB"/>
        </w:rPr>
        <w:fldChar w:fldCharType="begin">
          <w:fldData xml:space="preserve">PEVuZE5vdGU+PENpdGU+PEF1dGhvcj5Nb3J0aWVyPC9BdXRob3I+PFllYXI+MjAwMjwvWWVhcj48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</w:fldData>
        </w:fldChar>
      </w:r>
      <w:r w:rsidR="00F6225D">
        <w:rPr>
          <w:rFonts w:cstheme="minorHAnsi"/>
          <w:szCs w:val="24"/>
          <w:lang w:val="en-GB" w:eastAsia="en-GB"/>
        </w:rPr>
        <w:instrText xml:space="preserve"> ADDIN EN.CITE </w:instrText>
      </w:r>
      <w:r w:rsidR="00F6225D">
        <w:rPr>
          <w:rFonts w:cstheme="minorHAnsi"/>
          <w:szCs w:val="24"/>
          <w:lang w:val="en-GB" w:eastAsia="en-GB"/>
        </w:rPr>
        <w:fldChar w:fldCharType="begin">
          <w:fldData xml:space="preserve">PEVuZE5vdGU+PENpdGU+PEF1dGhvcj5Nb3J0aWVyPC9BdXRob3I+PFllYXI+MjAwMjwvWWVhcj48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</w:fldData>
        </w:fldChar>
      </w:r>
      <w:r w:rsidR="00F6225D">
        <w:rPr>
          <w:rFonts w:cstheme="minorHAnsi"/>
          <w:szCs w:val="24"/>
          <w:lang w:val="en-GB" w:eastAsia="en-GB"/>
        </w:rPr>
        <w:instrText xml:space="preserve"> ADDIN EN.CITE.DATA </w:instrText>
      </w:r>
      <w:r w:rsidR="00F6225D">
        <w:rPr>
          <w:rFonts w:cstheme="minorHAnsi"/>
          <w:szCs w:val="24"/>
          <w:lang w:val="en-GB" w:eastAsia="en-GB"/>
        </w:rPr>
      </w:r>
      <w:r w:rsidR="00F6225D">
        <w:rPr>
          <w:rFonts w:cstheme="minorHAnsi"/>
          <w:szCs w:val="24"/>
          <w:lang w:val="en-GB" w:eastAsia="en-GB"/>
        </w:rPr>
        <w:fldChar w:fldCharType="end"/>
      </w:r>
      <w:r w:rsidR="00F105FA" w:rsidRPr="00BE5362">
        <w:rPr>
          <w:rFonts w:cstheme="minorHAnsi"/>
          <w:szCs w:val="24"/>
          <w:lang w:val="en-GB" w:eastAsia="en-GB"/>
        </w:rPr>
      </w:r>
      <w:r w:rsidR="00F105FA" w:rsidRPr="00BE5362">
        <w:rPr>
          <w:rFonts w:cstheme="minorHAnsi"/>
          <w:szCs w:val="24"/>
          <w:lang w:val="en-GB" w:eastAsia="en-GB"/>
        </w:rPr>
        <w:fldChar w:fldCharType="separate"/>
      </w:r>
      <w:r w:rsidR="00F6225D" w:rsidRPr="00F6225D">
        <w:rPr>
          <w:rFonts w:cstheme="minorHAnsi"/>
          <w:noProof/>
          <w:szCs w:val="24"/>
          <w:vertAlign w:val="superscript"/>
          <w:lang w:val="en-GB" w:eastAsia="en-GB"/>
        </w:rPr>
        <w:t>44, 45</w:t>
      </w:r>
      <w:r w:rsidR="00F105FA" w:rsidRPr="00BE5362">
        <w:rPr>
          <w:rFonts w:cstheme="minorHAnsi"/>
          <w:szCs w:val="24"/>
          <w:lang w:val="en-GB" w:eastAsia="en-GB"/>
        </w:rPr>
        <w:fldChar w:fldCharType="end"/>
      </w:r>
      <w:r w:rsidR="006706DB" w:rsidRPr="00BE5362">
        <w:rPr>
          <w:rFonts w:cstheme="minorHAnsi"/>
          <w:szCs w:val="24"/>
          <w:lang w:val="en-GB" w:eastAsia="en-GB"/>
        </w:rPr>
        <w:t xml:space="preserve">. In </w:t>
      </w:r>
      <w:r w:rsidR="006706DB" w:rsidRPr="00BE5362">
        <w:rPr>
          <w:rFonts w:cstheme="minorHAnsi"/>
          <w:szCs w:val="24"/>
          <w:lang w:val="en-GB" w:eastAsia="en-GB"/>
        </w:rPr>
        <w:lastRenderedPageBreak/>
        <w:t xml:space="preserve">figure 5, a time dependent MTAC </w:t>
      </w:r>
      <w:r w:rsidR="008543D5">
        <w:rPr>
          <w:rFonts w:cstheme="minorHAnsi"/>
          <w:szCs w:val="24"/>
          <w:lang w:val="en-GB" w:eastAsia="en-GB"/>
        </w:rPr>
        <w:t>is</w:t>
      </w:r>
      <w:r w:rsidR="006706DB" w:rsidRPr="00BE5362">
        <w:rPr>
          <w:rFonts w:cstheme="minorHAnsi"/>
          <w:szCs w:val="24"/>
          <w:lang w:val="en-GB" w:eastAsia="en-GB"/>
        </w:rPr>
        <w:t xml:space="preserve"> able to represent the quick dissipation of the glucose gradient in the first 60 minutes of the dwell.</w:t>
      </w:r>
    </w:p>
    <w:p w14:paraId="561B77DD" w14:textId="2287406C" w:rsidR="0050677F" w:rsidRDefault="00EC73B5" w:rsidP="00B01801">
      <w:pPr>
        <w:rPr>
          <w:rFonts w:cstheme="minorHAnsi"/>
          <w:szCs w:val="24"/>
          <w:lang w:val="en-GB"/>
        </w:rPr>
      </w:pPr>
      <w:r w:rsidRPr="00BE5362">
        <w:rPr>
          <w:rFonts w:cstheme="minorHAnsi"/>
          <w:szCs w:val="24"/>
          <w:lang w:val="en-GB"/>
        </w:rPr>
        <w:t xml:space="preserve">In </w:t>
      </w:r>
      <w:r w:rsidR="00CF0613" w:rsidRPr="00BE5362">
        <w:rPr>
          <w:rFonts w:cstheme="minorHAnsi"/>
          <w:szCs w:val="24"/>
          <w:lang w:val="en-GB"/>
        </w:rPr>
        <w:t>summary, we found model 7 (TPM</w:t>
      </w:r>
      <w:r w:rsidRPr="00BE5362">
        <w:rPr>
          <w:rFonts w:cstheme="minorHAnsi"/>
          <w:szCs w:val="24"/>
          <w:lang w:val="en-GB"/>
        </w:rPr>
        <w:t xml:space="preserve"> model) to be the best overall model for our benchmarking scenario.</w:t>
      </w:r>
      <w:r w:rsidR="009F5A75" w:rsidRPr="00BE5362">
        <w:rPr>
          <w:rFonts w:cstheme="minorHAnsi"/>
          <w:szCs w:val="24"/>
          <w:lang w:val="en-GB"/>
        </w:rPr>
        <w:t xml:space="preserve"> </w:t>
      </w:r>
      <w:r w:rsidR="00B01801" w:rsidRPr="00BE5362">
        <w:rPr>
          <w:rFonts w:cstheme="minorHAnsi"/>
          <w:szCs w:val="24"/>
          <w:lang w:val="en-GB"/>
        </w:rPr>
        <w:t xml:space="preserve">The model includes diffusion, lymphatic and non-lymphatic convection. The </w:t>
      </w:r>
      <w:r w:rsidR="009270EB">
        <w:rPr>
          <w:rFonts w:cstheme="minorHAnsi"/>
          <w:szCs w:val="24"/>
          <w:lang w:val="en-GB"/>
        </w:rPr>
        <w:t>TPM</w:t>
      </w:r>
      <w:r w:rsidR="00B01801" w:rsidRPr="00BE5362">
        <w:rPr>
          <w:rFonts w:cstheme="minorHAnsi"/>
          <w:szCs w:val="24"/>
          <w:lang w:val="en-GB"/>
        </w:rPr>
        <w:t xml:space="preserve"> is able to capture the size based sieving of solutes into the peritoneal cavity. </w:t>
      </w:r>
      <w:r w:rsidR="00284014" w:rsidRPr="00BE5362">
        <w:rPr>
          <w:rFonts w:cstheme="minorHAnsi"/>
          <w:szCs w:val="24"/>
          <w:lang w:val="en-GB"/>
        </w:rPr>
        <w:t xml:space="preserve">The model itself can </w:t>
      </w:r>
      <w:r w:rsidR="00B01801" w:rsidRPr="00BE5362">
        <w:rPr>
          <w:rFonts w:cstheme="minorHAnsi"/>
          <w:szCs w:val="24"/>
          <w:lang w:val="en-GB"/>
        </w:rPr>
        <w:t xml:space="preserve">also </w:t>
      </w:r>
      <w:r w:rsidR="00284014" w:rsidRPr="00BE5362">
        <w:rPr>
          <w:rFonts w:cstheme="minorHAnsi"/>
          <w:szCs w:val="24"/>
          <w:lang w:val="en-GB"/>
        </w:rPr>
        <w:t>be modified for other modes of PD such as continuous flow PD</w:t>
      </w:r>
      <w:r w:rsidR="00284014" w:rsidRPr="00BE5362">
        <w:rPr>
          <w:rFonts w:cstheme="minorHAnsi"/>
          <w:szCs w:val="24"/>
          <w:lang w:val="en-GB"/>
        </w:rPr>
        <w:fldChar w:fldCharType="begin"/>
      </w:r>
      <w:r w:rsidR="00CF1DCE" w:rsidRPr="00BE5362">
        <w:rPr>
          <w:rFonts w:cstheme="minorHAnsi"/>
          <w:szCs w:val="24"/>
          <w:lang w:val="en-GB"/>
        </w:rPr>
        <w:instrText xml:space="preserve"> ADDIN EN.CITE &lt;EndNote&gt;&lt;Cite&gt;&lt;Author&gt;Öberg&lt;/Author&gt;&lt;Year&gt;2019&lt;/Year&gt;&lt;RecNum&gt;11&lt;/RecNum&gt;&lt;DisplayText&gt;&lt;style face="superscript"&gt;10&lt;/style&gt;&lt;/DisplayText&gt;&lt;record&gt;&lt;rec-number&gt;11&lt;/rec-number&gt;&lt;foreign-keys&gt;&lt;key app="EN" db-id="5d50wpzse5zedbe0x5sxd5wc200pde0pe2r5" timestamp="1650138758"&gt;11&lt;/key&gt;&lt;/foreign-keys&gt;&lt;ref-type name="Journal Article"&gt;17&lt;/ref-type&gt;&lt;contributors&gt;&lt;authors&gt;&lt;author&gt;Öberg, Carl M.&lt;/author&gt;&lt;author&gt;Martuseviciene, Giedre&lt;/author&gt;&lt;/authors&gt;&lt;/contributors&gt;&lt;titles&gt;&lt;title&gt;Computer Simulations of Continuous Flow Peritoneal Dialysis Using the 3-Pore Model—A First Experience&lt;/title&gt;&lt;secondary-title&gt;Peritoneal Dialysis International&lt;/secondary-title&gt;&lt;/titles&gt;&lt;periodical&gt;&lt;full-title&gt;Peritoneal Dialysis International&lt;/full-title&gt;&lt;/periodical&gt;&lt;pages&gt;236-242&lt;/pages&gt;&lt;volume&gt;39&lt;/volume&gt;&lt;number&gt;3&lt;/number&gt;&lt;dates&gt;&lt;year&gt;2019&lt;/year&gt;&lt;pub-dates&gt;&lt;date&gt;2019/05/01&lt;/date&gt;&lt;/pub-dates&gt;&lt;/dates&gt;&lt;publisher&gt;SAGE Publications Ltd STM&lt;/publisher&gt;&lt;isbn&gt;0896-8608&lt;/isbn&gt;&lt;urls&gt;&lt;related-urls&gt;&lt;url&gt;https://doi.org/10.3747/pdi.2018.00225&lt;/url&gt;&lt;/related-urls&gt;&lt;/urls&gt;&lt;electronic-resource-num&gt;10.3747/pdi.2018.00225&lt;/electronic-resource-num&gt;&lt;access-date&gt;2022/04/16&lt;/access-date&gt;&lt;/record&gt;&lt;/Cite&gt;&lt;/EndNote&gt;</w:instrText>
      </w:r>
      <w:r w:rsidR="00284014" w:rsidRPr="00BE5362">
        <w:rPr>
          <w:rFonts w:cstheme="minorHAnsi"/>
          <w:szCs w:val="24"/>
          <w:lang w:val="en-GB"/>
        </w:rPr>
        <w:fldChar w:fldCharType="separate"/>
      </w:r>
      <w:r w:rsidR="00CF1DCE" w:rsidRPr="00BE5362">
        <w:rPr>
          <w:rFonts w:cstheme="minorHAnsi"/>
          <w:noProof/>
          <w:szCs w:val="24"/>
          <w:vertAlign w:val="superscript"/>
          <w:lang w:val="en-GB"/>
        </w:rPr>
        <w:t>10</w:t>
      </w:r>
      <w:r w:rsidR="00284014" w:rsidRPr="00BE5362">
        <w:rPr>
          <w:rFonts w:cstheme="minorHAnsi"/>
          <w:szCs w:val="24"/>
          <w:lang w:val="en-GB"/>
        </w:rPr>
        <w:fldChar w:fldCharType="end"/>
      </w:r>
      <w:r w:rsidR="00284014" w:rsidRPr="00BE5362">
        <w:rPr>
          <w:rFonts w:cstheme="minorHAnsi"/>
          <w:szCs w:val="24"/>
          <w:lang w:val="en-GB"/>
        </w:rPr>
        <w:t>, APD</w:t>
      </w:r>
      <w:r w:rsidR="00284014" w:rsidRPr="00BE5362">
        <w:rPr>
          <w:rFonts w:cstheme="minorHAnsi"/>
          <w:szCs w:val="24"/>
          <w:lang w:val="en-GB"/>
        </w:rPr>
        <w:fldChar w:fldCharType="begin"/>
      </w:r>
      <w:r w:rsidR="00F6225D">
        <w:rPr>
          <w:rFonts w:cstheme="minorHAnsi"/>
          <w:szCs w:val="24"/>
          <w:lang w:val="en-GB"/>
        </w:rPr>
        <w:instrText xml:space="preserve"> ADDIN EN.CITE &lt;EndNote&gt;&lt;Cite&gt;&lt;Author&gt;Öberg&lt;/Author&gt;&lt;Year&gt;2017&lt;/Year&gt;&lt;RecNum&gt;9&lt;/RecNum&gt;&lt;DisplayText&gt;&lt;style face="superscript"&gt;46&lt;/style&gt;&lt;/DisplayText&gt;&lt;record&gt;&lt;rec-number&gt;9&lt;/rec-number&gt;&lt;foreign-keys&gt;&lt;key app="EN" db-id="5d50wpzse5zedbe0x5sxd5wc200pde0pe2r5" timestamp="1650138042"&gt;9&lt;/key&gt;&lt;/foreign-keys&gt;&lt;ref-type name="Journal Article"&gt;17&lt;/ref-type&gt;&lt;contributors&gt;&lt;authors&gt;&lt;author&gt;Öberg, Carl M.&lt;/author&gt;&lt;author&gt;Rippe, Bengt&lt;/author&gt;&lt;/authors&gt;&lt;/contributors&gt;&lt;titles&gt;&lt;title&gt;Is Adapted APD Theoretically More Efficient than Conventional APD?&lt;/title&gt;&lt;secondary-title&gt;Peritoneal Dialysis International&lt;/secondary-title&gt;&lt;/titles&gt;&lt;periodical&gt;&lt;full-title&gt;Peritoneal Dialysis International&lt;/full-title&gt;&lt;/periodical&gt;&lt;pages&gt;212-217&lt;/pages&gt;&lt;volume&gt;37&lt;/volume&gt;&lt;number&gt;2&lt;/number&gt;&lt;dates&gt;&lt;year&gt;2017&lt;/year&gt;&lt;pub-dates&gt;&lt;date&gt;2017/03/01&lt;/date&gt;&lt;/pub-dates&gt;&lt;/dates&gt;&lt;publisher&gt;SAGE Publications Ltd STM&lt;/publisher&gt;&lt;isbn&gt;0896-8608&lt;/isbn&gt;&lt;urls&gt;&lt;related-urls&gt;&lt;url&gt;https://doi.org/10.3747/pdi.2015.00144&lt;/url&gt;&lt;/related-urls&gt;&lt;/urls&gt;&lt;electronic-resource-num&gt;10.3747/pdi.2015.00144&lt;/electronic-resource-num&gt;&lt;access-date&gt;2022/04/16&lt;/access-date&gt;&lt;/record&gt;&lt;/Cite&gt;&lt;/EndNote&gt;</w:instrText>
      </w:r>
      <w:r w:rsidR="00284014" w:rsidRPr="00BE5362">
        <w:rPr>
          <w:rFonts w:cstheme="minorHAnsi"/>
          <w:szCs w:val="24"/>
          <w:lang w:val="en-GB"/>
        </w:rPr>
        <w:fldChar w:fldCharType="separate"/>
      </w:r>
      <w:r w:rsidR="00F6225D" w:rsidRPr="00F6225D">
        <w:rPr>
          <w:rFonts w:cstheme="minorHAnsi"/>
          <w:noProof/>
          <w:szCs w:val="24"/>
          <w:vertAlign w:val="superscript"/>
          <w:lang w:val="en-GB"/>
        </w:rPr>
        <w:t>46</w:t>
      </w:r>
      <w:r w:rsidR="00284014" w:rsidRPr="00BE5362">
        <w:rPr>
          <w:rFonts w:cstheme="minorHAnsi"/>
          <w:szCs w:val="24"/>
          <w:lang w:val="en-GB"/>
        </w:rPr>
        <w:fldChar w:fldCharType="end"/>
      </w:r>
      <w:r w:rsidR="00284014" w:rsidRPr="00BE5362">
        <w:rPr>
          <w:rFonts w:cstheme="minorHAnsi"/>
          <w:szCs w:val="24"/>
          <w:lang w:val="en-GB"/>
        </w:rPr>
        <w:t>.</w:t>
      </w:r>
      <w:r w:rsidR="00B01801" w:rsidRPr="00BE5362">
        <w:rPr>
          <w:rFonts w:cstheme="minorHAnsi"/>
          <w:szCs w:val="24"/>
          <w:lang w:val="en-GB"/>
        </w:rPr>
        <w:t xml:space="preserve"> </w:t>
      </w:r>
      <w:r w:rsidR="00465D37">
        <w:rPr>
          <w:rFonts w:cstheme="minorHAnsi"/>
          <w:szCs w:val="24"/>
          <w:lang w:val="en-GB"/>
        </w:rPr>
        <w:t>The s</w:t>
      </w:r>
      <w:r w:rsidR="001C1A4B" w:rsidRPr="00BE5362">
        <w:rPr>
          <w:rFonts w:cstheme="minorHAnsi"/>
          <w:szCs w:val="24"/>
          <w:lang w:val="en-GB"/>
        </w:rPr>
        <w:t xml:space="preserve">odium concentration cannot be </w:t>
      </w:r>
      <w:r w:rsidR="00F31CC6">
        <w:rPr>
          <w:rFonts w:cstheme="minorHAnsi"/>
          <w:szCs w:val="24"/>
          <w:lang w:val="en-GB"/>
        </w:rPr>
        <w:t xml:space="preserve">accurately </w:t>
      </w:r>
      <w:r w:rsidR="001C1A4B" w:rsidRPr="00BE5362">
        <w:rPr>
          <w:rFonts w:cstheme="minorHAnsi"/>
          <w:szCs w:val="24"/>
          <w:lang w:val="en-GB"/>
        </w:rPr>
        <w:t xml:space="preserve">predicted as its sieving coefficient is around 0.6 and convective transport is more important than diffusive transport </w:t>
      </w:r>
      <w:r w:rsidR="001C1A4B" w:rsidRPr="00BE5362">
        <w:rPr>
          <w:rFonts w:cstheme="minorHAnsi"/>
          <w:szCs w:val="24"/>
          <w:lang w:val="en-GB"/>
        </w:rPr>
        <w:fldChar w:fldCharType="begin"/>
      </w:r>
      <w:r w:rsidR="00EF209D" w:rsidRPr="00BE5362">
        <w:rPr>
          <w:rFonts w:cstheme="minorHAnsi"/>
          <w:szCs w:val="24"/>
          <w:lang w:val="en-GB"/>
        </w:rPr>
        <w:instrText xml:space="preserve"> ADDIN EN.CITE &lt;EndNote&gt;&lt;Cite&gt;&lt;Author&gt;Waniewski&lt;/Author&gt;&lt;Year&gt;1991&lt;/Year&gt;&lt;RecNum&gt;20&lt;/RecNum&gt;&lt;DisplayText&gt;&lt;style face="superscript"&gt;14&lt;/style&gt;&lt;/DisplayText&gt;&lt;record&gt;&lt;rec-number&gt;20&lt;/rec-number&gt;&lt;foreign-keys&gt;&lt;key app="EN" db-id="5d50wpzse5zedbe0x5sxd5wc200pde0pe2r5" timestamp="1650796285"&gt;20&lt;/key&gt;&lt;/foreign-keys&gt;&lt;ref-type name="Journal Article"&gt;17&lt;/ref-type&gt;&lt;contributors&gt;&lt;authors&gt;&lt;author&gt;Waniewski, J.&lt;/author&gt;&lt;author&gt;Werynski, A.&lt;/author&gt;&lt;author&gt;Heimbürger, O.&lt;/author&gt;&lt;author&gt;Lindholm, B.&lt;/author&gt;&lt;/authors&gt;&lt;/contributors&gt;&lt;titles&gt;&lt;title&gt;Simple Models for Description of Small-Solute Transport in Peritoneal Dialysis&lt;/title&gt;&lt;secondary-title&gt;Blood Purification&lt;/secondary-title&gt;&lt;/titles&gt;&lt;periodical&gt;&lt;full-title&gt;Blood Purification&lt;/full-title&gt;&lt;/periodical&gt;&lt;pages&gt;129-141&lt;/pages&gt;&lt;volume&gt;9&lt;/volume&gt;&lt;number&gt;3&lt;/number&gt;&lt;dates&gt;&lt;year&gt;1991&lt;/year&gt;&lt;/dates&gt;&lt;isbn&gt;0253-5068&lt;/isbn&gt;&lt;urls&gt;&lt;related-urls&gt;&lt;url&gt;https://www.karger.com/DOI/10.1159/000170009&lt;/url&gt;&lt;/related-urls&gt;&lt;/urls&gt;&lt;electronic-resource-num&gt;10.1159/000170009&lt;/electronic-resource-num&gt;&lt;/record&gt;&lt;/Cite&gt;&lt;/EndNote&gt;</w:instrText>
      </w:r>
      <w:r w:rsidR="001C1A4B" w:rsidRPr="00BE5362">
        <w:rPr>
          <w:rFonts w:cstheme="minorHAnsi"/>
          <w:szCs w:val="24"/>
          <w:lang w:val="en-GB"/>
        </w:rPr>
        <w:fldChar w:fldCharType="separate"/>
      </w:r>
      <w:r w:rsidR="00EF209D" w:rsidRPr="00BE5362">
        <w:rPr>
          <w:rFonts w:cstheme="minorHAnsi"/>
          <w:noProof/>
          <w:szCs w:val="24"/>
          <w:vertAlign w:val="superscript"/>
          <w:lang w:val="en-GB"/>
        </w:rPr>
        <w:t>14</w:t>
      </w:r>
      <w:r w:rsidR="001C1A4B" w:rsidRPr="00BE5362">
        <w:rPr>
          <w:rFonts w:cstheme="minorHAnsi"/>
          <w:szCs w:val="24"/>
          <w:lang w:val="en-GB"/>
        </w:rPr>
        <w:fldChar w:fldCharType="end"/>
      </w:r>
      <w:r w:rsidR="001C1A4B" w:rsidRPr="00BE5362">
        <w:rPr>
          <w:rFonts w:cstheme="minorHAnsi"/>
          <w:szCs w:val="24"/>
          <w:lang w:val="en-GB"/>
        </w:rPr>
        <w:t xml:space="preserve">. However, since this model indirectly includes convection, there is no need for </w:t>
      </w:r>
      <w:r w:rsidR="00465D37">
        <w:rPr>
          <w:rFonts w:cstheme="minorHAnsi"/>
          <w:szCs w:val="24"/>
          <w:lang w:val="en-GB"/>
        </w:rPr>
        <w:t>a simplified</w:t>
      </w:r>
      <w:r w:rsidR="00465D37" w:rsidRPr="00BE5362">
        <w:rPr>
          <w:rFonts w:cstheme="minorHAnsi"/>
          <w:szCs w:val="24"/>
          <w:lang w:val="en-GB"/>
        </w:rPr>
        <w:t xml:space="preserve"> </w:t>
      </w:r>
      <w:r w:rsidR="001C1A4B" w:rsidRPr="00BE5362">
        <w:rPr>
          <w:rFonts w:cstheme="minorHAnsi"/>
          <w:szCs w:val="24"/>
          <w:lang w:val="en-GB"/>
        </w:rPr>
        <w:t xml:space="preserve">assumption </w:t>
      </w:r>
      <w:r w:rsidR="00465D37">
        <w:rPr>
          <w:rFonts w:cstheme="minorHAnsi"/>
          <w:szCs w:val="24"/>
          <w:lang w:val="en-GB"/>
        </w:rPr>
        <w:t>for the</w:t>
      </w:r>
      <w:r w:rsidR="00465D37" w:rsidRPr="00BE5362">
        <w:rPr>
          <w:rFonts w:cstheme="minorHAnsi"/>
          <w:szCs w:val="24"/>
          <w:lang w:val="en-GB"/>
        </w:rPr>
        <w:t xml:space="preserve"> </w:t>
      </w:r>
      <w:r w:rsidR="001C1A4B" w:rsidRPr="00BE5362">
        <w:rPr>
          <w:rFonts w:cstheme="minorHAnsi"/>
          <w:szCs w:val="24"/>
          <w:lang w:val="en-GB"/>
        </w:rPr>
        <w:t xml:space="preserve">sieving coefficient </w:t>
      </w:r>
      <w:r w:rsidR="00465D37">
        <w:rPr>
          <w:rFonts w:cstheme="minorHAnsi"/>
          <w:szCs w:val="24"/>
          <w:lang w:val="en-GB"/>
        </w:rPr>
        <w:t>of</w:t>
      </w:r>
      <w:r w:rsidR="00465D37" w:rsidRPr="00BE5362">
        <w:rPr>
          <w:rFonts w:cstheme="minorHAnsi"/>
          <w:szCs w:val="24"/>
          <w:lang w:val="en-GB"/>
        </w:rPr>
        <w:t xml:space="preserve"> </w:t>
      </w:r>
      <w:r w:rsidR="001C1A4B" w:rsidRPr="00BE5362">
        <w:rPr>
          <w:rFonts w:cstheme="minorHAnsi"/>
          <w:szCs w:val="24"/>
          <w:lang w:val="en-GB"/>
        </w:rPr>
        <w:t xml:space="preserve">sodium as in case of </w:t>
      </w:r>
      <w:r w:rsidR="00465D37">
        <w:rPr>
          <w:rFonts w:cstheme="minorHAnsi"/>
          <w:szCs w:val="24"/>
          <w:lang w:val="en-GB"/>
        </w:rPr>
        <w:t xml:space="preserve">the </w:t>
      </w:r>
      <w:r w:rsidR="001C1A4B" w:rsidRPr="00BE5362">
        <w:rPr>
          <w:rFonts w:cstheme="minorHAnsi"/>
          <w:szCs w:val="24"/>
          <w:lang w:val="en-GB"/>
        </w:rPr>
        <w:t>other 8 models.</w:t>
      </w:r>
      <w:r w:rsidR="00B01801" w:rsidRPr="00BE5362">
        <w:rPr>
          <w:rFonts w:cstheme="minorHAnsi"/>
          <w:szCs w:val="24"/>
          <w:lang w:val="en-GB"/>
        </w:rPr>
        <w:t xml:space="preserve"> However, b</w:t>
      </w:r>
      <w:r w:rsidR="0050677F" w:rsidRPr="00BE5362">
        <w:rPr>
          <w:rFonts w:cstheme="minorHAnsi"/>
          <w:szCs w:val="24"/>
          <w:lang w:val="en-GB"/>
        </w:rPr>
        <w:t>ecause of the continuous</w:t>
      </w:r>
      <w:r w:rsidR="00465D37">
        <w:rPr>
          <w:rFonts w:cstheme="minorHAnsi"/>
          <w:szCs w:val="24"/>
          <w:lang w:val="en-GB"/>
        </w:rPr>
        <w:t>, non-linear equations</w:t>
      </w:r>
      <w:r w:rsidR="0050677F" w:rsidRPr="00BE5362">
        <w:rPr>
          <w:rFonts w:cstheme="minorHAnsi"/>
          <w:szCs w:val="24"/>
          <w:lang w:val="en-GB"/>
        </w:rPr>
        <w:t xml:space="preserve">, the </w:t>
      </w:r>
      <w:r w:rsidR="00465D37">
        <w:rPr>
          <w:rFonts w:cstheme="minorHAnsi"/>
          <w:szCs w:val="24"/>
          <w:lang w:val="en-GB"/>
        </w:rPr>
        <w:t>TPM</w:t>
      </w:r>
      <w:r w:rsidR="00465D37" w:rsidRPr="00BE5362">
        <w:rPr>
          <w:rFonts w:cstheme="minorHAnsi"/>
          <w:szCs w:val="24"/>
          <w:lang w:val="en-GB"/>
        </w:rPr>
        <w:t xml:space="preserve"> </w:t>
      </w:r>
      <w:r w:rsidR="0050677F" w:rsidRPr="00BE5362">
        <w:rPr>
          <w:rFonts w:cstheme="minorHAnsi"/>
          <w:szCs w:val="24"/>
          <w:lang w:val="en-GB"/>
        </w:rPr>
        <w:t xml:space="preserve">can take a long time to fit compared to the analytical models of Garred and Waniewski. </w:t>
      </w:r>
      <w:r w:rsidR="001C1A4B" w:rsidRPr="00BE5362">
        <w:rPr>
          <w:rFonts w:cstheme="minorHAnsi"/>
          <w:szCs w:val="24"/>
          <w:lang w:val="en-GB"/>
        </w:rPr>
        <w:t xml:space="preserve">The </w:t>
      </w:r>
      <w:r w:rsidR="00465D37">
        <w:rPr>
          <w:rFonts w:cstheme="minorHAnsi"/>
          <w:szCs w:val="24"/>
          <w:lang w:val="en-GB"/>
        </w:rPr>
        <w:t>TPM,</w:t>
      </w:r>
      <w:r w:rsidR="00465D37" w:rsidRPr="00BE5362">
        <w:rPr>
          <w:rFonts w:cstheme="minorHAnsi"/>
          <w:szCs w:val="24"/>
          <w:lang w:val="en-GB"/>
        </w:rPr>
        <w:t xml:space="preserve"> </w:t>
      </w:r>
      <w:r w:rsidR="001C1A4B" w:rsidRPr="00BE5362">
        <w:rPr>
          <w:rFonts w:cstheme="minorHAnsi"/>
          <w:szCs w:val="24"/>
          <w:lang w:val="en-GB"/>
        </w:rPr>
        <w:t xml:space="preserve">even though more advanced </w:t>
      </w:r>
      <w:r w:rsidR="00465D37">
        <w:rPr>
          <w:rFonts w:cstheme="minorHAnsi"/>
          <w:szCs w:val="24"/>
          <w:lang w:val="en-GB"/>
        </w:rPr>
        <w:t xml:space="preserve">than </w:t>
      </w:r>
      <w:r w:rsidR="001C1A4B" w:rsidRPr="00BE5362">
        <w:rPr>
          <w:rFonts w:cstheme="minorHAnsi"/>
          <w:szCs w:val="24"/>
          <w:lang w:val="en-GB"/>
        </w:rPr>
        <w:t>some of the models we have tested</w:t>
      </w:r>
      <w:r w:rsidR="00465D37">
        <w:rPr>
          <w:rFonts w:cstheme="minorHAnsi"/>
          <w:szCs w:val="24"/>
          <w:lang w:val="en-GB"/>
        </w:rPr>
        <w:t>,</w:t>
      </w:r>
      <w:r w:rsidR="001C1A4B" w:rsidRPr="00BE5362">
        <w:rPr>
          <w:rFonts w:cstheme="minorHAnsi"/>
          <w:szCs w:val="24"/>
          <w:lang w:val="en-GB"/>
        </w:rPr>
        <w:t xml:space="preserve"> still lumps the surrounding of the peritoneal tissue as one volume compartment. </w:t>
      </w:r>
      <w:r w:rsidR="00465D37">
        <w:rPr>
          <w:rFonts w:cstheme="minorHAnsi"/>
          <w:szCs w:val="24"/>
          <w:lang w:val="en-GB"/>
        </w:rPr>
        <w:t>As such, the TPM</w:t>
      </w:r>
      <w:r w:rsidR="001C1A4B" w:rsidRPr="00BE5362">
        <w:rPr>
          <w:rFonts w:cstheme="minorHAnsi"/>
          <w:szCs w:val="24"/>
          <w:lang w:val="en-GB"/>
        </w:rPr>
        <w:t xml:space="preserve"> lacks the ability to inform about the penetration of certain drugs given during </w:t>
      </w:r>
      <w:r w:rsidR="009D47B9" w:rsidRPr="00BE5362">
        <w:rPr>
          <w:rFonts w:cstheme="minorHAnsi"/>
          <w:szCs w:val="24"/>
          <w:lang w:val="en-GB"/>
        </w:rPr>
        <w:t xml:space="preserve">procedures such as </w:t>
      </w:r>
      <w:r w:rsidR="001C1A4B" w:rsidRPr="00BE5362">
        <w:rPr>
          <w:rFonts w:cstheme="minorHAnsi"/>
          <w:szCs w:val="24"/>
          <w:lang w:val="en-GB"/>
        </w:rPr>
        <w:t>chemotherapy</w:t>
      </w:r>
      <w:r w:rsidR="009D47B9" w:rsidRPr="00BE5362">
        <w:rPr>
          <w:rFonts w:cstheme="minorHAnsi"/>
          <w:szCs w:val="24"/>
          <w:lang w:val="en-GB"/>
        </w:rPr>
        <w:t>, which are often introduced by PD</w:t>
      </w:r>
      <w:r w:rsidR="001C1A4B" w:rsidRPr="00BE5362">
        <w:rPr>
          <w:rFonts w:cstheme="minorHAnsi"/>
          <w:szCs w:val="24"/>
          <w:lang w:val="en-GB"/>
        </w:rPr>
        <w:t>.</w:t>
      </w:r>
      <w:r w:rsidR="00ED297A">
        <w:rPr>
          <w:rFonts w:cstheme="minorHAnsi"/>
          <w:szCs w:val="24"/>
          <w:lang w:val="en-GB"/>
        </w:rPr>
        <w:t xml:space="preserve"> Others have also shown that the TPM is </w:t>
      </w:r>
      <w:r w:rsidR="00BB3A3C">
        <w:rPr>
          <w:rFonts w:cstheme="minorHAnsi"/>
          <w:szCs w:val="24"/>
          <w:lang w:val="en-GB"/>
        </w:rPr>
        <w:t>un</w:t>
      </w:r>
      <w:r w:rsidR="00ED297A">
        <w:rPr>
          <w:rFonts w:cstheme="minorHAnsi"/>
          <w:szCs w:val="24"/>
          <w:lang w:val="en-GB"/>
        </w:rPr>
        <w:t>able to capture macromolecules transport with</w:t>
      </w:r>
      <w:r w:rsidR="00BB3A3C">
        <w:rPr>
          <w:rFonts w:cstheme="minorHAnsi"/>
          <w:szCs w:val="24"/>
          <w:lang w:val="en-GB"/>
        </w:rPr>
        <w:t xml:space="preserve"> </w:t>
      </w:r>
      <w:r w:rsidR="00465D37">
        <w:rPr>
          <w:rFonts w:cstheme="minorHAnsi"/>
          <w:szCs w:val="24"/>
          <w:lang w:val="en-GB"/>
        </w:rPr>
        <w:t xml:space="preserve">the same </w:t>
      </w:r>
      <w:r w:rsidR="00ED297A">
        <w:rPr>
          <w:rFonts w:cstheme="minorHAnsi"/>
          <w:szCs w:val="24"/>
          <w:lang w:val="en-GB"/>
        </w:rPr>
        <w:t xml:space="preserve">accuracy </w:t>
      </w:r>
      <w:r w:rsidR="00BB3A3C">
        <w:rPr>
          <w:rFonts w:cstheme="minorHAnsi"/>
          <w:szCs w:val="24"/>
          <w:lang w:val="en-GB"/>
        </w:rPr>
        <w:t xml:space="preserve">as that of </w:t>
      </w:r>
      <w:r w:rsidR="00ED297A">
        <w:rPr>
          <w:rFonts w:cstheme="minorHAnsi"/>
          <w:szCs w:val="24"/>
          <w:lang w:val="en-GB"/>
        </w:rPr>
        <w:t>the small solutes used in this paper</w:t>
      </w:r>
      <w:r w:rsidR="00ED297A">
        <w:rPr>
          <w:rFonts w:cstheme="minorHAnsi"/>
          <w:szCs w:val="24"/>
          <w:lang w:val="en-GB"/>
        </w:rPr>
        <w:fldChar w:fldCharType="begin"/>
      </w:r>
      <w:r w:rsidR="00F6225D">
        <w:rPr>
          <w:rFonts w:cstheme="minorHAnsi"/>
          <w:szCs w:val="24"/>
          <w:lang w:val="en-GB"/>
        </w:rPr>
        <w:instrText xml:space="preserve"> ADDIN EN.CITE &lt;EndNote&gt;&lt;Cite&gt;&lt;Author&gt;Waniewski&lt;/Author&gt;&lt;Year&gt;2014&lt;/Year&gt;&lt;RecNum&gt;168&lt;/RecNum&gt;&lt;DisplayText&gt;&lt;style face="superscript"&gt;47&lt;/style&gt;&lt;/DisplayText&gt;&lt;record&gt;&lt;rec-number&gt;168&lt;/rec-number&gt;&lt;foreign-keys&gt;&lt;key app="EN" db-id="5d50wpzse5zedbe0x5sxd5wc200pde0pe2r5" timestamp="1680254261"&gt;168&lt;/key&gt;&lt;/foreign-keys&gt;&lt;ref-type name="Journal Article"&gt;17&lt;/ref-type&gt;&lt;contributors&gt;&lt;authors&gt;&lt;author&gt;Waniewski, Jacek&lt;/author&gt;&lt;author&gt;Poleszczuk, Jan&lt;/author&gt;&lt;author&gt;Antosiewicz, Stefan&lt;/author&gt;&lt;author&gt;Baczynnski, Daniel&lt;/author&gt;&lt;author&gt;Galach, Magda&lt;/author&gt;&lt;author&gt;Pietribiasi, Mauro&lt;/author&gt;&lt;author&gt;Wannkowicz, Zofia&lt;/author&gt;&lt;/authors&gt;&lt;/contributors&gt;&lt;titles&gt;&lt;title&gt;Can the Three Pore Model Correctly Describe Peritoneal Transport of Protein?&lt;/title&gt;&lt;secondary-title&gt;ASAIO Journal&lt;/secondary-title&gt;&lt;/titles&gt;&lt;periodical&gt;&lt;full-title&gt;ASAIO Journal&lt;/full-title&gt;&lt;/periodical&gt;&lt;volume&gt;60&lt;/volume&gt;&lt;number&gt;5&lt;/number&gt;&lt;keywords&gt;&lt;keyword&gt;peritoneal dialysis&lt;/keyword&gt;&lt;keyword&gt;protein leak&lt;/keyword&gt;&lt;keyword&gt;protein clearance&lt;/keyword&gt;&lt;keyword&gt;sequential peritoneal equilibration test&lt;/keyword&gt;&lt;/keywords&gt;&lt;dates&gt;&lt;year&gt;2014&lt;/year&gt;&lt;/dates&gt;&lt;isbn&gt;1058-2916&lt;/isbn&gt;&lt;urls&gt;&lt;related-urls&gt;&lt;url&gt;https://journals.lww.com/asaiojournal/Fulltext/2014/09000/Can_the_Three_Pore_Model_Correctly_Describe.16.aspx&lt;/url&gt;&lt;/related-urls&gt;&lt;/urls&gt;&lt;/record&gt;&lt;/Cite&gt;&lt;/EndNote&gt;</w:instrText>
      </w:r>
      <w:r w:rsidR="00ED297A">
        <w:rPr>
          <w:rFonts w:cstheme="minorHAnsi"/>
          <w:szCs w:val="24"/>
          <w:lang w:val="en-GB"/>
        </w:rPr>
        <w:fldChar w:fldCharType="separate"/>
      </w:r>
      <w:r w:rsidR="00F6225D" w:rsidRPr="00F6225D">
        <w:rPr>
          <w:rFonts w:cstheme="minorHAnsi"/>
          <w:noProof/>
          <w:szCs w:val="24"/>
          <w:vertAlign w:val="superscript"/>
          <w:lang w:val="en-GB"/>
        </w:rPr>
        <w:t>47</w:t>
      </w:r>
      <w:r w:rsidR="00ED297A">
        <w:rPr>
          <w:rFonts w:cstheme="minorHAnsi"/>
          <w:szCs w:val="24"/>
          <w:lang w:val="en-GB"/>
        </w:rPr>
        <w:fldChar w:fldCharType="end"/>
      </w:r>
      <w:r w:rsidR="00ED297A">
        <w:rPr>
          <w:rFonts w:cstheme="minorHAnsi"/>
          <w:szCs w:val="24"/>
          <w:lang w:val="en-GB"/>
        </w:rPr>
        <w:t>.</w:t>
      </w:r>
    </w:p>
    <w:p w14:paraId="3C70B568" w14:textId="627A0D57" w:rsidR="00470DCB" w:rsidRPr="00BE5362" w:rsidRDefault="00F31CC6" w:rsidP="00B01801">
      <w:pPr>
        <w:rPr>
          <w:rFonts w:cstheme="minorHAnsi"/>
          <w:szCs w:val="24"/>
          <w:lang w:val="en-GB"/>
        </w:rPr>
      </w:pPr>
      <w:r>
        <w:rPr>
          <w:rFonts w:cstheme="minorHAnsi"/>
          <w:szCs w:val="24"/>
          <w:lang w:val="en-GB"/>
        </w:rPr>
        <w:t>In this work, TPM was modified to fit the dialysis session specifically in pigs. The lymphatic absorption rate was fixed</w:t>
      </w:r>
      <w:r w:rsidR="00DE0830">
        <w:rPr>
          <w:rFonts w:cstheme="minorHAnsi"/>
          <w:szCs w:val="24"/>
          <w:lang w:val="en-GB"/>
        </w:rPr>
        <w:t xml:space="preserve"> to a</w:t>
      </w:r>
      <w:r>
        <w:rPr>
          <w:rFonts w:cstheme="minorHAnsi"/>
          <w:szCs w:val="24"/>
          <w:lang w:val="en-GB"/>
        </w:rPr>
        <w:t xml:space="preserve"> higher </w:t>
      </w:r>
      <w:r w:rsidR="00DE0830">
        <w:rPr>
          <w:rFonts w:cstheme="minorHAnsi"/>
          <w:szCs w:val="24"/>
          <w:lang w:val="en-GB"/>
        </w:rPr>
        <w:t xml:space="preserve">value </w:t>
      </w:r>
      <w:r>
        <w:rPr>
          <w:rFonts w:cstheme="minorHAnsi"/>
          <w:szCs w:val="24"/>
          <w:lang w:val="en-GB"/>
        </w:rPr>
        <w:t xml:space="preserve">in pigs than </w:t>
      </w:r>
      <w:r w:rsidR="00DE0830">
        <w:rPr>
          <w:rFonts w:cstheme="minorHAnsi"/>
          <w:szCs w:val="24"/>
          <w:lang w:val="en-GB"/>
        </w:rPr>
        <w:t xml:space="preserve">in </w:t>
      </w:r>
      <w:r>
        <w:rPr>
          <w:rFonts w:cstheme="minorHAnsi"/>
          <w:szCs w:val="24"/>
          <w:lang w:val="en-GB"/>
        </w:rPr>
        <w:t>human</w:t>
      </w:r>
      <w:r w:rsidR="00DE0830">
        <w:rPr>
          <w:rFonts w:cstheme="minorHAnsi"/>
          <w:szCs w:val="24"/>
          <w:lang w:val="en-GB"/>
        </w:rPr>
        <w:t xml:space="preserve"> according to literature </w:t>
      </w:r>
      <w:r>
        <w:rPr>
          <w:rFonts w:cstheme="minorHAnsi"/>
          <w:szCs w:val="24"/>
          <w:lang w:val="en-GB"/>
        </w:rPr>
        <w:fldChar w:fldCharType="begin"/>
      </w:r>
      <w:r w:rsidR="00F6225D">
        <w:rPr>
          <w:rFonts w:cstheme="minorHAnsi"/>
          <w:szCs w:val="24"/>
          <w:lang w:val="en-GB"/>
        </w:rPr>
        <w:instrText xml:space="preserve"> ADDIN EN.CITE &lt;EndNote&gt;&lt;Cite&gt;&lt;Author&gt;Lu&lt;/Author&gt;&lt;Year&gt;2020&lt;/Year&gt;&lt;RecNum&gt;160&lt;/RecNum&gt;&lt;DisplayText&gt;&lt;style face="superscript"&gt;40&lt;/style&gt;&lt;/DisplayText&gt;&lt;record&gt;&lt;rec-number&gt;160&lt;/rec-number&gt;&lt;foreign-keys&gt;&lt;key app="EN" db-id="5d50wpzse5zedbe0x5sxd5wc200pde0pe2r5" timestamp="1679923158"&gt;160&lt;/key&gt;&lt;/foreign-keys&gt;&lt;ref-type name="Journal Article"&gt;17&lt;/ref-type&gt;&lt;contributors&gt;&lt;authors&gt;&lt;author&gt;Lu, Xiao&lt;/author&gt;&lt;author&gt;Wang, Mengjun&lt;/author&gt;&lt;author&gt;Han, Ling&lt;/author&gt;&lt;author&gt;Krieger, Joshua&lt;/author&gt;&lt;author&gt;Noblet, Jillian&lt;/author&gt;&lt;author&gt;Chambers, Sean&lt;/author&gt;&lt;author&gt;Itkin, Maxim&lt;/author&gt;&lt;author&gt;Kassab, Ghassan S.&lt;/author&gt;&lt;/authors&gt;&lt;/contributors&gt;&lt;titles&gt;&lt;title&gt;Morphometry and Lymph Dynamics of Swine Thoracic Duct&lt;/title&gt;&lt;secondary-title&gt;Lymphatic Research and Biology&lt;/secondary-title&gt;&lt;/titles&gt;&lt;periodical&gt;&lt;full-title&gt;Lymphatic Research and Biology&lt;/full-title&gt;&lt;/periodical&gt;&lt;pages&gt;406-415&lt;/pages&gt;&lt;volume&gt;18&lt;/volume&gt;&lt;number&gt;5&lt;/number&gt;&lt;dates&gt;&lt;year&gt;2020&lt;/year&gt;&lt;pub-dates&gt;&lt;date&gt;2020/10/01&lt;/date&gt;&lt;/pub-dates&gt;&lt;/dates&gt;&lt;publisher&gt;Mary Ann Liebert, Inc., publishers&lt;/publisher&gt;&lt;isbn&gt;1539-6851&lt;/isbn&gt;&lt;urls&gt;&lt;related-urls&gt;&lt;url&gt;https://doi.org/10.1089/lrb.2019.0069&lt;/url&gt;&lt;/related-urls&gt;&lt;/urls&gt;&lt;electronic-resource-num&gt;10.1089/lrb.2019.0069&lt;/electronic-resource-num&gt;&lt;access-date&gt;2023/03/27&lt;/access-date&gt;&lt;/record&gt;&lt;/Cite&gt;&lt;/EndNote&gt;</w:instrText>
      </w:r>
      <w:r>
        <w:rPr>
          <w:rFonts w:cstheme="minorHAnsi"/>
          <w:szCs w:val="24"/>
          <w:lang w:val="en-GB"/>
        </w:rPr>
        <w:fldChar w:fldCharType="separate"/>
      </w:r>
      <w:r w:rsidR="00F6225D" w:rsidRPr="00F6225D">
        <w:rPr>
          <w:rFonts w:cstheme="minorHAnsi"/>
          <w:noProof/>
          <w:szCs w:val="24"/>
          <w:vertAlign w:val="superscript"/>
          <w:lang w:val="en-GB"/>
        </w:rPr>
        <w:t>40</w:t>
      </w:r>
      <w:r>
        <w:rPr>
          <w:rFonts w:cstheme="minorHAnsi"/>
          <w:szCs w:val="24"/>
          <w:lang w:val="en-GB"/>
        </w:rPr>
        <w:fldChar w:fldCharType="end"/>
      </w:r>
      <w:r>
        <w:rPr>
          <w:rFonts w:cstheme="minorHAnsi"/>
          <w:szCs w:val="24"/>
          <w:lang w:val="en-GB"/>
        </w:rPr>
        <w:t>. Note that this lymphatic rate is taken from the thoracic duct rather than the peritoneum due to lack of specific data. We saw significant sodium sieving in most of the sessions, which indicates that the initial transcellular flow is high in the first few minutes (also observed in human)</w:t>
      </w:r>
      <w:r w:rsidR="00DE0830">
        <w:rPr>
          <w:rFonts w:cstheme="minorHAnsi"/>
          <w:szCs w:val="24"/>
          <w:lang w:val="en-GB"/>
        </w:rPr>
        <w:t>. This also</w:t>
      </w:r>
      <w:r>
        <w:rPr>
          <w:rFonts w:cstheme="minorHAnsi"/>
          <w:szCs w:val="24"/>
          <w:lang w:val="en-GB"/>
        </w:rPr>
        <w:t xml:space="preserve"> explains the high transcellular pore amounts in the heteroporous network of TPM</w:t>
      </w:r>
      <w:r w:rsidR="00DE0830">
        <w:rPr>
          <w:rFonts w:cstheme="minorHAnsi"/>
          <w:szCs w:val="24"/>
          <w:lang w:val="en-GB"/>
        </w:rPr>
        <w:t xml:space="preserve">, </w:t>
      </w:r>
      <w:r>
        <w:rPr>
          <w:rFonts w:cstheme="minorHAnsi"/>
          <w:szCs w:val="24"/>
          <w:lang w:val="en-GB"/>
        </w:rPr>
        <w:t xml:space="preserve">compared to human (0.052 vs 0.02). </w:t>
      </w:r>
      <w:r w:rsidR="00DE0830">
        <w:rPr>
          <w:rFonts w:cstheme="minorHAnsi"/>
          <w:szCs w:val="24"/>
          <w:lang w:val="en-GB"/>
        </w:rPr>
        <w:t>Notably,</w:t>
      </w:r>
      <w:r>
        <w:rPr>
          <w:rFonts w:cstheme="minorHAnsi"/>
          <w:szCs w:val="24"/>
          <w:lang w:val="en-GB"/>
        </w:rPr>
        <w:t xml:space="preserve"> this parameter can be fitted per patient to make </w:t>
      </w:r>
      <w:r w:rsidR="00DE0830">
        <w:rPr>
          <w:rFonts w:cstheme="minorHAnsi"/>
          <w:szCs w:val="24"/>
          <w:lang w:val="en-GB"/>
        </w:rPr>
        <w:t>the TPM</w:t>
      </w:r>
      <w:r>
        <w:rPr>
          <w:rFonts w:cstheme="minorHAnsi"/>
          <w:szCs w:val="24"/>
          <w:lang w:val="en-GB"/>
        </w:rPr>
        <w:t xml:space="preserve"> more personalised. </w:t>
      </w:r>
    </w:p>
    <w:p w14:paraId="2154A684" w14:textId="466BFF06" w:rsidR="009270EB" w:rsidRDefault="00034437" w:rsidP="001A7F81">
      <w:pPr>
        <w:rPr>
          <w:rFonts w:cstheme="minorHAnsi"/>
          <w:szCs w:val="24"/>
          <w:lang w:val="en-GB"/>
        </w:rPr>
      </w:pPr>
      <w:r w:rsidRPr="00BE5362">
        <w:rPr>
          <w:rFonts w:cstheme="minorHAnsi"/>
          <w:szCs w:val="24"/>
          <w:lang w:val="en-GB"/>
        </w:rPr>
        <w:t>The study focuses purely on RMSE to rank the different models in predicting dialysate concentration.  There are other quality predictors such as Akaike Information Criterion which penalises the models for having more parameters. We have captured</w:t>
      </w:r>
      <w:r w:rsidR="00465D37">
        <w:rPr>
          <w:rFonts w:cstheme="minorHAnsi"/>
          <w:szCs w:val="24"/>
          <w:lang w:val="en-GB"/>
        </w:rPr>
        <w:t xml:space="preserve"> some</w:t>
      </w:r>
      <w:r w:rsidRPr="00BE5362">
        <w:rPr>
          <w:rFonts w:cstheme="minorHAnsi"/>
          <w:szCs w:val="24"/>
          <w:lang w:val="en-GB"/>
        </w:rPr>
        <w:t xml:space="preserve"> variability with 4 pigs and a total of 29 sessions</w:t>
      </w:r>
      <w:r w:rsidR="00465D37">
        <w:rPr>
          <w:rFonts w:cstheme="minorHAnsi"/>
          <w:szCs w:val="24"/>
          <w:lang w:val="en-GB"/>
        </w:rPr>
        <w:t xml:space="preserve">, but we acknowledge that future work should focus on </w:t>
      </w:r>
      <w:r w:rsidRPr="00BE5362">
        <w:rPr>
          <w:rFonts w:cstheme="minorHAnsi"/>
          <w:szCs w:val="24"/>
          <w:lang w:val="en-GB"/>
        </w:rPr>
        <w:t>training the mod</w:t>
      </w:r>
      <w:r w:rsidR="001C2FEA" w:rsidRPr="00BE5362">
        <w:rPr>
          <w:rFonts w:cstheme="minorHAnsi"/>
          <w:szCs w:val="24"/>
          <w:lang w:val="en-GB"/>
        </w:rPr>
        <w:t xml:space="preserve">els with </w:t>
      </w:r>
      <w:r w:rsidR="009D51F1" w:rsidRPr="00BE5362">
        <w:rPr>
          <w:rFonts w:cstheme="minorHAnsi"/>
          <w:szCs w:val="24"/>
          <w:lang w:val="en-GB"/>
        </w:rPr>
        <w:t>10 times the degrees of freedom of the model</w:t>
      </w:r>
      <w:r w:rsidR="00294034" w:rsidRPr="00BE5362">
        <w:rPr>
          <w:rFonts w:cstheme="minorHAnsi"/>
          <w:szCs w:val="24"/>
          <w:lang w:val="en-GB"/>
        </w:rPr>
        <w:fldChar w:fldCharType="begin"/>
      </w:r>
      <w:r w:rsidR="00F6225D">
        <w:rPr>
          <w:rFonts w:cstheme="minorHAnsi"/>
          <w:szCs w:val="24"/>
          <w:lang w:val="en-GB"/>
        </w:rPr>
        <w:instrText xml:space="preserve"> ADDIN EN.CITE &lt;EndNote&gt;&lt;Cite&gt;&lt;Author&gt;Chicco&lt;/Author&gt;&lt;Year&gt;2017&lt;/Year&gt;&lt;RecNum&gt;161&lt;/RecNum&gt;&lt;DisplayText&gt;&lt;style face="superscript"&gt;48&lt;/style&gt;&lt;/DisplayText&gt;&lt;record&gt;&lt;rec-number&gt;161&lt;/rec-number&gt;&lt;foreign-keys&gt;&lt;key app="EN" db-id="5d50wpzse5zedbe0x5sxd5wc200pde0pe2r5" timestamp="1679927210"&gt;161&lt;/key&gt;&lt;/foreign-keys&gt;&lt;ref-type name="Journal Article"&gt;17&lt;/ref-type&gt;&lt;contributors&gt;&lt;authors&gt;&lt;author&gt;Chicco, Davide&lt;/author&gt;&lt;/authors&gt;&lt;/contributors&gt;&lt;titles&gt;&lt;title&gt;Ten quick tips for machine learning in computational biology&lt;/title&gt;&lt;secondary-title&gt;BioData Mining&lt;/secondary-title&gt;&lt;/titles&gt;&lt;periodical&gt;&lt;full-title&gt;BioData Mining&lt;/full-title&gt;&lt;/periodical&gt;&lt;pages&gt;35&lt;/pages&gt;&lt;volume&gt;10&lt;/volume&gt;&lt;number&gt;1&lt;/number&gt;&lt;dates&gt;&lt;year&gt;2017&lt;/year&gt;&lt;pub-dates&gt;&lt;date&gt;2017/12/08&lt;/date&gt;&lt;/pub-dates&gt;&lt;/dates&gt;&lt;isbn&gt;1756-0381&lt;/isbn&gt;&lt;urls&gt;&lt;related-urls&gt;&lt;url&gt;https://doi.org/10.1186/s13040-017-0155-3&lt;/url&gt;&lt;/related-urls&gt;&lt;/urls&gt;&lt;electronic-resource-num&gt;10.1186/s13040-017-0155-3&lt;/electronic-resource-num&gt;&lt;/record&gt;&lt;/Cite&gt;&lt;/EndNote&gt;</w:instrText>
      </w:r>
      <w:r w:rsidR="00294034" w:rsidRPr="00BE5362">
        <w:rPr>
          <w:rFonts w:cstheme="minorHAnsi"/>
          <w:szCs w:val="24"/>
          <w:lang w:val="en-GB"/>
        </w:rPr>
        <w:fldChar w:fldCharType="separate"/>
      </w:r>
      <w:r w:rsidR="00F6225D" w:rsidRPr="00F6225D">
        <w:rPr>
          <w:rFonts w:cstheme="minorHAnsi"/>
          <w:noProof/>
          <w:szCs w:val="24"/>
          <w:vertAlign w:val="superscript"/>
          <w:lang w:val="en-GB"/>
        </w:rPr>
        <w:t>48</w:t>
      </w:r>
      <w:r w:rsidR="00294034" w:rsidRPr="00BE5362">
        <w:rPr>
          <w:rFonts w:cstheme="minorHAnsi"/>
          <w:szCs w:val="24"/>
          <w:lang w:val="en-GB"/>
        </w:rPr>
        <w:fldChar w:fldCharType="end"/>
      </w:r>
      <w:r w:rsidR="009D51F1" w:rsidRPr="00BE5362">
        <w:rPr>
          <w:rFonts w:cstheme="minorHAnsi"/>
          <w:szCs w:val="24"/>
          <w:lang w:val="en-GB"/>
        </w:rPr>
        <w:t xml:space="preserve"> </w:t>
      </w:r>
      <w:r w:rsidR="00465D37">
        <w:rPr>
          <w:rFonts w:cstheme="minorHAnsi"/>
          <w:szCs w:val="24"/>
          <w:lang w:val="en-GB"/>
        </w:rPr>
        <w:t xml:space="preserve">as input data. </w:t>
      </w:r>
    </w:p>
    <w:p w14:paraId="118ED041" w14:textId="55A9E32C" w:rsidR="00167639" w:rsidRPr="009270EB" w:rsidRDefault="009270EB" w:rsidP="001A7F81">
      <w:pPr>
        <w:pStyle w:val="Heading1"/>
        <w:numPr>
          <w:ilvl w:val="0"/>
          <w:numId w:val="3"/>
        </w:numPr>
        <w:ind w:left="284" w:hanging="284"/>
        <w:rPr>
          <w:b w:val="0"/>
          <w:lang w:val="en-GB"/>
        </w:rPr>
      </w:pPr>
      <w:r w:rsidRPr="009270EB">
        <w:rPr>
          <w:b w:val="0"/>
          <w:caps w:val="0"/>
          <w:lang w:val="en-GB"/>
        </w:rPr>
        <w:t>Conclusions</w:t>
      </w:r>
    </w:p>
    <w:p w14:paraId="7F47771D" w14:textId="548DB82F" w:rsidR="00167639" w:rsidRDefault="008A4F58" w:rsidP="00167639">
      <w:pPr>
        <w:rPr>
          <w:rFonts w:cstheme="minorHAnsi"/>
          <w:szCs w:val="24"/>
          <w:lang w:val="en-GB"/>
        </w:rPr>
      </w:pPr>
      <w:r w:rsidRPr="00BE5362">
        <w:rPr>
          <w:rFonts w:cstheme="minorHAnsi"/>
          <w:szCs w:val="24"/>
          <w:lang w:val="en-GB"/>
        </w:rPr>
        <w:t xml:space="preserve">The three-pore model is a good descriptor of fluid and solute kinetics in static dwell in pigs although it requires extra assessment of few parameters based on individual datasets. It also requires more computational time than the popularly used Garred and Waniewski method of determining solute transport although it is more accurate in representing particularly water and sodium transport. </w:t>
      </w:r>
      <w:r w:rsidR="00FC245B" w:rsidRPr="00BE5362">
        <w:rPr>
          <w:rFonts w:cstheme="minorHAnsi"/>
          <w:szCs w:val="24"/>
          <w:lang w:val="en-GB"/>
        </w:rPr>
        <w:t xml:space="preserve">The extra assessment of parameters could also turn out to be an asset in favour of the </w:t>
      </w:r>
      <w:r w:rsidR="007A6625">
        <w:rPr>
          <w:rFonts w:cstheme="minorHAnsi"/>
          <w:szCs w:val="24"/>
          <w:lang w:val="en-GB"/>
        </w:rPr>
        <w:t>TPM</w:t>
      </w:r>
      <w:r w:rsidR="007A6625" w:rsidRPr="00BE5362">
        <w:rPr>
          <w:rFonts w:cstheme="minorHAnsi"/>
          <w:szCs w:val="24"/>
          <w:lang w:val="en-GB"/>
        </w:rPr>
        <w:t xml:space="preserve"> </w:t>
      </w:r>
      <w:r w:rsidR="00FC245B" w:rsidRPr="00BE5362">
        <w:rPr>
          <w:rFonts w:cstheme="minorHAnsi"/>
          <w:szCs w:val="24"/>
          <w:lang w:val="en-GB"/>
        </w:rPr>
        <w:t xml:space="preserve">as treatment can be personalised to each individual. Additionally, the </w:t>
      </w:r>
      <w:r w:rsidR="009270EB">
        <w:rPr>
          <w:rFonts w:cstheme="minorHAnsi"/>
          <w:szCs w:val="24"/>
          <w:lang w:val="en-GB"/>
        </w:rPr>
        <w:t>TPM</w:t>
      </w:r>
      <w:r w:rsidR="00FC245B" w:rsidRPr="00BE5362">
        <w:rPr>
          <w:rFonts w:cstheme="minorHAnsi"/>
          <w:szCs w:val="24"/>
          <w:lang w:val="en-GB"/>
        </w:rPr>
        <w:t xml:space="preserve"> can also be coupled with the distributed model to determine the solute penetration into the surrounding tissue to further study peritoneal membrane characteristics of patients. </w:t>
      </w:r>
    </w:p>
    <w:p w14:paraId="59EFFD56" w14:textId="0AE367FC" w:rsidR="00567369" w:rsidRDefault="00567369" w:rsidP="001A7F81">
      <w:pPr>
        <w:pStyle w:val="Heading1"/>
        <w:numPr>
          <w:ilvl w:val="0"/>
          <w:numId w:val="3"/>
        </w:numPr>
        <w:ind w:left="284" w:hanging="284"/>
        <w:rPr>
          <w:lang w:val="en-GB"/>
        </w:rPr>
      </w:pPr>
      <w:r w:rsidRPr="00567369">
        <w:rPr>
          <w:b w:val="0"/>
          <w:lang w:val="en-GB"/>
        </w:rPr>
        <w:t>F</w:t>
      </w:r>
      <w:r w:rsidRPr="00567369">
        <w:rPr>
          <w:b w:val="0"/>
          <w:caps w:val="0"/>
          <w:lang w:val="en-GB"/>
        </w:rPr>
        <w:t>unding</w:t>
      </w:r>
    </w:p>
    <w:p w14:paraId="6C68D032" w14:textId="7CB82740" w:rsidR="00567369" w:rsidRDefault="00567369" w:rsidP="00567369">
      <w:pPr>
        <w:rPr>
          <w:rFonts w:ascii="Times New Roman" w:hAnsi="Times New Roman" w:cs="Times New Roman"/>
          <w:szCs w:val="24"/>
          <w:lang w:val="en-GB"/>
        </w:rPr>
      </w:pPr>
      <w:r w:rsidRPr="003726E5">
        <w:rPr>
          <w:rFonts w:ascii="Times New Roman" w:hAnsi="Times New Roman" w:cs="Times New Roman"/>
          <w:szCs w:val="24"/>
          <w:lang w:val="en-GB"/>
        </w:rPr>
        <w:t xml:space="preserve">This work is supported by the partners of Regenerative Medicine Crossing Borders (RegMed XB), a public-private partnership that uses regenerative medicine strategies to cure common chronic diseases, by the Dutch Kidney Foundation  and Dutch Ministry of Economic Affairs </w:t>
      </w:r>
      <w:r w:rsidRPr="003726E5">
        <w:rPr>
          <w:rFonts w:ascii="Times New Roman" w:hAnsi="Times New Roman" w:cs="Times New Roman"/>
          <w:szCs w:val="24"/>
          <w:lang w:val="en-GB"/>
        </w:rPr>
        <w:lastRenderedPageBreak/>
        <w:t xml:space="preserve">by means of the PPP Allowance made available by the Top Sector Life Sciences &amp; Health to stimulate public-private partnerships (DKF project code PPS08), by a grant from the Dutch Kidney Foundation ( 22OK1018) and by the European Union (CORDIAL, Horizon 2020 research and innovation program, grant agreement no. </w:t>
      </w:r>
      <w:commentRangeStart w:id="29"/>
      <w:r w:rsidRPr="003726E5">
        <w:rPr>
          <w:rFonts w:ascii="Times New Roman" w:hAnsi="Times New Roman" w:cs="Times New Roman"/>
          <w:szCs w:val="24"/>
          <w:lang w:val="en-GB"/>
        </w:rPr>
        <w:t>945207</w:t>
      </w:r>
      <w:commentRangeEnd w:id="29"/>
      <w:r>
        <w:rPr>
          <w:rStyle w:val="CommentReference"/>
        </w:rPr>
        <w:commentReference w:id="29"/>
      </w:r>
      <w:r w:rsidRPr="003726E5">
        <w:rPr>
          <w:rFonts w:ascii="Times New Roman" w:hAnsi="Times New Roman" w:cs="Times New Roman"/>
          <w:szCs w:val="24"/>
          <w:lang w:val="en-GB"/>
        </w:rPr>
        <w:t>).</w:t>
      </w:r>
    </w:p>
    <w:p w14:paraId="1CBFC6E8" w14:textId="373F3CC5" w:rsidR="00567369" w:rsidRPr="00567369" w:rsidRDefault="00567369" w:rsidP="009270EB">
      <w:pPr>
        <w:pStyle w:val="Heading1"/>
        <w:numPr>
          <w:ilvl w:val="0"/>
          <w:numId w:val="3"/>
        </w:numPr>
        <w:ind w:left="284" w:hanging="284"/>
        <w:rPr>
          <w:b w:val="0"/>
          <w:lang w:val="en-GB"/>
        </w:rPr>
      </w:pPr>
      <w:r w:rsidRPr="00567369">
        <w:rPr>
          <w:b w:val="0"/>
          <w:lang w:val="en-GB"/>
        </w:rPr>
        <w:t>D</w:t>
      </w:r>
      <w:r w:rsidRPr="00567369">
        <w:rPr>
          <w:b w:val="0"/>
          <w:caps w:val="0"/>
          <w:lang w:val="en-GB"/>
        </w:rPr>
        <w:t>eclaration of conflict</w:t>
      </w:r>
    </w:p>
    <w:p w14:paraId="36204D50" w14:textId="4A38331A" w:rsidR="00567369" w:rsidRDefault="00567369" w:rsidP="00567369">
      <w:pPr>
        <w:rPr>
          <w:rFonts w:cstheme="minorHAnsi"/>
          <w:i/>
          <w:szCs w:val="24"/>
          <w:lang w:val="en-GB"/>
        </w:rPr>
      </w:pPr>
      <w:r w:rsidRPr="00567369">
        <w:rPr>
          <w:rFonts w:cstheme="minorHAnsi"/>
          <w:i/>
          <w:szCs w:val="24"/>
          <w:lang w:val="en-GB"/>
        </w:rPr>
        <w:t>None</w:t>
      </w:r>
    </w:p>
    <w:p w14:paraId="690D3D37" w14:textId="1F178D18" w:rsidR="00567369" w:rsidRPr="00567369" w:rsidRDefault="00567369" w:rsidP="009270EB">
      <w:pPr>
        <w:pStyle w:val="Heading1"/>
        <w:numPr>
          <w:ilvl w:val="0"/>
          <w:numId w:val="3"/>
        </w:numPr>
        <w:ind w:left="284" w:hanging="284"/>
        <w:rPr>
          <w:b w:val="0"/>
          <w:lang w:val="en-GB"/>
        </w:rPr>
      </w:pPr>
      <w:r w:rsidRPr="00567369">
        <w:rPr>
          <w:b w:val="0"/>
          <w:lang w:val="en-GB"/>
        </w:rPr>
        <w:t>A</w:t>
      </w:r>
      <w:r w:rsidRPr="00567369">
        <w:rPr>
          <w:b w:val="0"/>
          <w:caps w:val="0"/>
          <w:lang w:val="en-GB"/>
        </w:rPr>
        <w:t>uthor contribution</w:t>
      </w:r>
    </w:p>
    <w:p w14:paraId="6E829419" w14:textId="3FD5DB03" w:rsidR="00567369" w:rsidRPr="00567369" w:rsidRDefault="00567369" w:rsidP="00567369">
      <w:pPr>
        <w:rPr>
          <w:rFonts w:cstheme="minorHAnsi"/>
          <w:smallCaps/>
          <w:szCs w:val="24"/>
          <w:u w:val="single" w:color="7F7F7F" w:themeColor="text1" w:themeTint="80"/>
          <w:lang w:val="en-GB"/>
        </w:rPr>
      </w:pPr>
      <w:r w:rsidRPr="00567369">
        <w:rPr>
          <w:rFonts w:cstheme="minorHAnsi"/>
          <w:color w:val="222222"/>
          <w:szCs w:val="24"/>
          <w:shd w:val="clear" w:color="auto" w:fill="FFFFFF"/>
          <w:lang w:val="en-GB"/>
        </w:rPr>
        <w:t>Writing – Original Draft Preparation, S.S.; Writing – Review &amp; Editing,  J.V., K.G., A.C., C.O. ; Funding Acquisition, K.G., A.C</w:t>
      </w:r>
      <w:r>
        <w:rPr>
          <w:rFonts w:cstheme="minorHAnsi"/>
          <w:color w:val="222222"/>
          <w:szCs w:val="24"/>
          <w:shd w:val="clear" w:color="auto" w:fill="FFFFFF"/>
          <w:lang w:val="en-GB"/>
        </w:rPr>
        <w:t>, S.S</w:t>
      </w:r>
      <w:r w:rsidRPr="00567369">
        <w:rPr>
          <w:rFonts w:cstheme="minorHAnsi"/>
          <w:color w:val="222222"/>
          <w:szCs w:val="24"/>
          <w:shd w:val="clear" w:color="auto" w:fill="FFFFFF"/>
          <w:lang w:val="en-GB"/>
        </w:rPr>
        <w:t>.</w:t>
      </w:r>
    </w:p>
    <w:p w14:paraId="769FEEF9" w14:textId="00880FEC" w:rsidR="00F7103B" w:rsidRPr="00BE5362" w:rsidRDefault="00FB4CD1" w:rsidP="009270EB">
      <w:pPr>
        <w:pStyle w:val="Heading1"/>
        <w:numPr>
          <w:ilvl w:val="0"/>
          <w:numId w:val="3"/>
        </w:numPr>
        <w:ind w:left="284" w:hanging="284"/>
        <w:rPr>
          <w:rFonts w:asciiTheme="minorHAnsi" w:hAnsiTheme="minorHAnsi" w:cstheme="minorHAnsi"/>
          <w:b w:val="0"/>
          <w:sz w:val="24"/>
          <w:szCs w:val="24"/>
          <w:lang w:val="en-GB"/>
        </w:rPr>
      </w:pPr>
      <w:r>
        <w:rPr>
          <w:rFonts w:asciiTheme="minorHAnsi" w:hAnsiTheme="minorHAnsi" w:cstheme="minorHAnsi"/>
          <w:b w:val="0"/>
          <w:sz w:val="24"/>
          <w:szCs w:val="24"/>
          <w:lang w:val="en-GB"/>
        </w:rPr>
        <w:t>A</w:t>
      </w:r>
      <w:r>
        <w:rPr>
          <w:rFonts w:asciiTheme="minorHAnsi" w:hAnsiTheme="minorHAnsi" w:cstheme="minorHAnsi"/>
          <w:b w:val="0"/>
          <w:caps w:val="0"/>
          <w:sz w:val="24"/>
          <w:szCs w:val="24"/>
          <w:lang w:val="en-GB"/>
        </w:rPr>
        <w:t>ppendix- M</w:t>
      </w:r>
      <w:r w:rsidRPr="00BE5362">
        <w:rPr>
          <w:rFonts w:asciiTheme="minorHAnsi" w:hAnsiTheme="minorHAnsi" w:cstheme="minorHAnsi"/>
          <w:b w:val="0"/>
          <w:caps w:val="0"/>
          <w:sz w:val="24"/>
          <w:szCs w:val="24"/>
          <w:lang w:val="en-GB"/>
        </w:rPr>
        <w:t>odel definitions</w:t>
      </w:r>
    </w:p>
    <w:p w14:paraId="709FC2E9" w14:textId="77777777" w:rsidR="00F7103B" w:rsidRPr="00BE5362" w:rsidRDefault="00F7103B" w:rsidP="009270EB">
      <w:pPr>
        <w:pStyle w:val="Heading2"/>
        <w:numPr>
          <w:ilvl w:val="1"/>
          <w:numId w:val="3"/>
        </w:numPr>
        <w:ind w:left="567" w:hanging="567"/>
        <w:rPr>
          <w:rFonts w:asciiTheme="minorHAnsi" w:hAnsiTheme="minorHAnsi" w:cstheme="minorHAnsi"/>
          <w:b w:val="0"/>
          <w:noProof/>
          <w:sz w:val="24"/>
          <w:szCs w:val="24"/>
          <w:lang w:val="en-GB" w:eastAsia="en-GB"/>
        </w:rPr>
      </w:pPr>
      <w:bookmarkStart w:id="30" w:name="_Ref118725753"/>
      <w:r w:rsidRPr="00BE5362">
        <w:rPr>
          <w:rFonts w:asciiTheme="minorHAnsi" w:hAnsiTheme="minorHAnsi" w:cstheme="minorHAnsi"/>
          <w:b w:val="0"/>
          <w:noProof/>
          <w:sz w:val="24"/>
          <w:szCs w:val="24"/>
          <w:lang w:val="en-GB" w:eastAsia="en-GB"/>
        </w:rPr>
        <w:t>Graff model</w:t>
      </w:r>
      <w:bookmarkEnd w:id="30"/>
      <w:r w:rsidRPr="00BE5362">
        <w:rPr>
          <w:rFonts w:asciiTheme="minorHAnsi" w:hAnsiTheme="minorHAnsi" w:cstheme="minorHAnsi"/>
          <w:b w:val="0"/>
          <w:noProof/>
          <w:sz w:val="24"/>
          <w:szCs w:val="24"/>
          <w:lang w:val="en-GB" w:eastAsia="en-GB"/>
        </w:rPr>
        <w:t xml:space="preserve"> (model 1-6)</w:t>
      </w:r>
    </w:p>
    <w:p w14:paraId="3C05599C" w14:textId="1A05A7CD" w:rsidR="00F7103B" w:rsidRPr="00BE5362" w:rsidRDefault="00F7103B" w:rsidP="00F7103B">
      <w:pPr>
        <w:rPr>
          <w:rFonts w:cstheme="minorHAnsi"/>
          <w:szCs w:val="24"/>
          <w:lang w:val="en-GB"/>
        </w:rPr>
      </w:pPr>
      <w:r w:rsidRPr="00BE5362">
        <w:rPr>
          <w:rFonts w:cstheme="minorHAnsi"/>
          <w:szCs w:val="24"/>
          <w:lang w:val="en-GB"/>
        </w:rPr>
        <w:t xml:space="preserve">Graff and Fugleberg </w:t>
      </w:r>
      <w:r w:rsidRPr="00943EFC">
        <w:rPr>
          <w:rFonts w:cstheme="minorHAnsi"/>
          <w:i/>
          <w:szCs w:val="24"/>
          <w:lang w:val="en-GB"/>
        </w:rPr>
        <w:t>et al</w:t>
      </w:r>
      <w:r w:rsidRPr="00BE5362">
        <w:rPr>
          <w:rFonts w:cstheme="minorHAnsi"/>
          <w:szCs w:val="24"/>
          <w:lang w:val="en-GB"/>
        </w:rPr>
        <w:t>., in a series of articles compared 6 models of transport for the peritoneal solute transport of urea, creatinine, glucose, sodium, potassium and phosphate</w:t>
      </w:r>
      <w:r w:rsidRPr="00BE5362">
        <w:rPr>
          <w:rFonts w:cstheme="minorHAnsi"/>
          <w:szCs w:val="24"/>
          <w:lang w:val="en-GB"/>
        </w:rPr>
        <w:fldChar w:fldCharType="begin">
          <w:fldData xml:space="preserve">PEVuZE5vdGU+PENpdGU+PEF1dGhvcj5HcmFmZjwvQXV0aG9yPjxZZWFyPjE5OTU8L1llYXI+PFJl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</w:fldData>
        </w:fldChar>
      </w:r>
      <w:r w:rsidRPr="00BE5362">
        <w:rPr>
          <w:rFonts w:cstheme="minorHAnsi"/>
          <w:szCs w:val="24"/>
          <w:lang w:val="en-GB"/>
        </w:rPr>
        <w:instrText xml:space="preserve"> ADDIN EN.CITE </w:instrText>
      </w:r>
      <w:r w:rsidRPr="00BE5362">
        <w:rPr>
          <w:rFonts w:cstheme="minorHAnsi"/>
          <w:szCs w:val="24"/>
          <w:lang w:val="en-GB"/>
        </w:rPr>
        <w:fldChar w:fldCharType="begin">
          <w:fldData xml:space="preserve">PEVuZE5vdGU+PENpdGU+PEF1dGhvcj5HcmFmZjwvQXV0aG9yPjxZZWFyPjE5OTU8L1llYXI+PFJl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</w:fldData>
        </w:fldChar>
      </w:r>
      <w:r w:rsidRPr="00BE5362">
        <w:rPr>
          <w:rFonts w:cstheme="minorHAnsi"/>
          <w:szCs w:val="24"/>
          <w:lang w:val="en-GB"/>
        </w:rPr>
        <w:instrText xml:space="preserve"> ADDIN EN.CITE.DATA </w:instrText>
      </w:r>
      <w:r w:rsidRPr="00BE5362">
        <w:rPr>
          <w:rFonts w:cstheme="minorHAnsi"/>
          <w:szCs w:val="24"/>
          <w:lang w:val="en-GB"/>
        </w:rPr>
      </w:r>
      <w:r w:rsidRPr="00BE5362">
        <w:rPr>
          <w:rFonts w:cstheme="minorHAnsi"/>
          <w:szCs w:val="24"/>
          <w:lang w:val="en-GB"/>
        </w:rPr>
        <w:fldChar w:fldCharType="end"/>
      </w:r>
      <w:r w:rsidRPr="00BE5362">
        <w:rPr>
          <w:rFonts w:cstheme="minorHAnsi"/>
          <w:szCs w:val="24"/>
          <w:lang w:val="en-GB"/>
        </w:rPr>
      </w:r>
      <w:r w:rsidRPr="00BE5362">
        <w:rPr>
          <w:rFonts w:cstheme="minorHAnsi"/>
          <w:szCs w:val="24"/>
          <w:lang w:val="en-GB"/>
        </w:rPr>
        <w:fldChar w:fldCharType="separate"/>
      </w:r>
      <w:r w:rsidRPr="00BE5362">
        <w:rPr>
          <w:rFonts w:cstheme="minorHAnsi"/>
          <w:noProof/>
          <w:szCs w:val="24"/>
          <w:vertAlign w:val="superscript"/>
          <w:lang w:val="en-GB"/>
        </w:rPr>
        <w:t>18-23</w:t>
      </w:r>
      <w:r w:rsidRPr="00BE5362">
        <w:rPr>
          <w:rFonts w:cstheme="minorHAnsi"/>
          <w:szCs w:val="24"/>
          <w:lang w:val="en-GB"/>
        </w:rPr>
        <w:fldChar w:fldCharType="end"/>
      </w:r>
      <w:r w:rsidRPr="00BE5362">
        <w:rPr>
          <w:rFonts w:cstheme="minorHAnsi"/>
          <w:szCs w:val="24"/>
          <w:lang w:val="en-GB"/>
        </w:rPr>
        <w:t xml:space="preserve">. The solute flux </w:t>
      </w:r>
      <w:r w:rsidR="008543D5">
        <w:rPr>
          <w:rFonts w:cstheme="minorHAnsi"/>
          <w:szCs w:val="24"/>
          <w:lang w:val="en-GB"/>
        </w:rPr>
        <w:t>is</w:t>
      </w:r>
      <w:r w:rsidRPr="00BE5362">
        <w:rPr>
          <w:rFonts w:cstheme="minorHAnsi"/>
          <w:szCs w:val="24"/>
          <w:lang w:val="en-GB"/>
        </w:rPr>
        <w:t xml:space="preserve"> given by a combination of three main processes: diffusion, convection from blood to dialysate and lymphatic absorption from the dialysate. It is assumed that there is no solute generation in the peritoneal tissue or the peritoneal cavity (the time frame is too small) and the interactions between the solutes are negligible.</w:t>
      </w:r>
    </w:p>
    <w:p w14:paraId="344B7DFB" w14:textId="77777777" w:rsidR="00F7103B" w:rsidRPr="00BE5362" w:rsidRDefault="00F7103B" w:rsidP="00F7103B">
      <w:pPr>
        <w:rPr>
          <w:rFonts w:cstheme="minorHAnsi"/>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2"/>
      </w:tblGrid>
      <w:tr w:rsidR="00F7103B" w:rsidRPr="00BE5362" w14:paraId="239D514E" w14:textId="77777777" w:rsidTr="00F7103B">
        <w:tc>
          <w:tcPr>
            <w:tcW w:w="8500" w:type="dxa"/>
            <w:vAlign w:val="center"/>
          </w:tcPr>
          <w:p w14:paraId="4F2CC486" w14:textId="77777777" w:rsidR="00F7103B" w:rsidRPr="00BE5362" w:rsidRDefault="00D104CC" w:rsidP="00F7103B">
            <w:pPr>
              <w:rPr>
                <w:rFonts w:cstheme="minorHAnsi"/>
                <w:szCs w:val="24"/>
                <w:lang w:val="en-GB"/>
              </w:rPr>
            </w:pPr>
            <m:oMathPara>
              <m:oMathParaPr>
                <m:jc m:val="left"/>
              </m:oMathParaPr>
              <m:oMath>
                <m:f>
                  <m:fPr>
                    <m:ctrlPr>
                      <w:rPr>
                        <w:rFonts w:ascii="Cambria Math" w:hAnsi="Cambria Math" w:cstheme="minorHAnsi"/>
                        <w:i/>
                        <w:szCs w:val="24"/>
                        <w:lang w:val="en-GB"/>
                      </w:rPr>
                    </m:ctrlPr>
                  </m:fPr>
                  <m:num>
                    <m:r>
                      <w:rPr>
                        <w:rFonts w:ascii="Cambria Math" w:hAnsi="Cambria Math" w:cstheme="minorHAnsi"/>
                        <w:szCs w:val="24"/>
                        <w:lang w:val="en-GB"/>
                      </w:rPr>
                      <m:t>d</m:t>
                    </m:r>
                    <m:sSub>
                      <m:sSubPr>
                        <m:ctrlPr>
                          <w:rPr>
                            <w:rFonts w:ascii="Cambria Math" w:hAnsi="Cambria Math" w:cstheme="minorHAnsi"/>
                            <w:i/>
                            <w:szCs w:val="24"/>
                            <w:lang w:val="en-GB"/>
                          </w:rPr>
                        </m:ctrlPr>
                      </m:sSubPr>
                      <m:e>
                        <m:r>
                          <w:rPr>
                            <w:rFonts w:ascii="Cambria Math" w:hAnsi="Cambria Math" w:cstheme="minorHAnsi"/>
                            <w:szCs w:val="24"/>
                            <w:lang w:val="en-GB"/>
                          </w:rPr>
                          <m:t>c</m:t>
                        </m:r>
                      </m:e>
                      <m:sub>
                        <m:r>
                          <w:rPr>
                            <w:rFonts w:ascii="Cambria Math" w:hAnsi="Cambria Math" w:cstheme="minorHAnsi"/>
                            <w:szCs w:val="24"/>
                            <w:lang w:val="en-GB"/>
                          </w:rPr>
                          <m:t>D</m:t>
                        </m:r>
                      </m:sub>
                    </m:sSub>
                  </m:num>
                  <m:den>
                    <m:r>
                      <w:rPr>
                        <w:rFonts w:ascii="Cambria Math" w:hAnsi="Cambria Math" w:cstheme="minorHAnsi"/>
                        <w:szCs w:val="24"/>
                        <w:lang w:val="en-GB"/>
                      </w:rPr>
                      <m:t>dt</m:t>
                    </m:r>
                  </m:den>
                </m:f>
                <m:r>
                  <w:rPr>
                    <w:rFonts w:ascii="Cambria Math" w:hAnsi="Cambria Math" w:cstheme="minorHAnsi"/>
                    <w:szCs w:val="24"/>
                    <w:lang w:val="en-GB"/>
                  </w:rPr>
                  <m:t>=</m:t>
                </m:r>
                <m:f>
                  <m:fPr>
                    <m:ctrlPr>
                      <w:rPr>
                        <w:rFonts w:ascii="Cambria Math" w:hAnsi="Cambria Math" w:cstheme="minorHAnsi"/>
                        <w:i/>
                        <w:szCs w:val="24"/>
                        <w:lang w:val="en-GB"/>
                      </w:rPr>
                    </m:ctrlPr>
                  </m:fPr>
                  <m:num>
                    <m:r>
                      <w:rPr>
                        <w:rFonts w:ascii="Cambria Math" w:hAnsi="Cambria Math" w:cstheme="minorHAnsi"/>
                        <w:szCs w:val="24"/>
                        <w:lang w:val="en-GB"/>
                      </w:rPr>
                      <m:t>1</m:t>
                    </m:r>
                  </m:num>
                  <m:den>
                    <m:limLow>
                      <m:limLowPr>
                        <m:ctrlPr>
                          <w:rPr>
                            <w:rFonts w:ascii="Cambria Math" w:hAnsi="Cambria Math" w:cstheme="minorHAnsi"/>
                            <w:i/>
                            <w:szCs w:val="24"/>
                            <w:lang w:val="en-GB"/>
                          </w:rPr>
                        </m:ctrlPr>
                      </m:limLowPr>
                      <m:e>
                        <m:groupChr>
                          <m:groupChrPr>
                            <m:ctrlPr>
                              <w:rPr>
                                <w:rFonts w:ascii="Cambria Math" w:hAnsi="Cambria Math" w:cstheme="minorHAnsi"/>
                                <w:i/>
                                <w:szCs w:val="24"/>
                                <w:lang w:val="en-GB"/>
                              </w:rPr>
                            </m:ctrlPr>
                          </m:groupChrPr>
                          <m:e>
                            <m:r>
                              <w:rPr>
                                <w:rFonts w:ascii="Cambria Math" w:hAnsi="Cambria Math" w:cstheme="minorHAnsi"/>
                                <w:szCs w:val="24"/>
                                <w:lang w:val="en-GB"/>
                              </w:rPr>
                              <m:t>V</m:t>
                            </m:r>
                          </m:e>
                        </m:groupChr>
                      </m:e>
                      <m:lim>
                        <m:r>
                          <w:rPr>
                            <w:rFonts w:ascii="Cambria Math" w:hAnsi="Cambria Math" w:cstheme="minorHAnsi"/>
                            <w:szCs w:val="24"/>
                            <w:lang w:val="en-GB"/>
                          </w:rPr>
                          <m:t>ml</m:t>
                        </m:r>
                      </m:lim>
                    </m:limLow>
                  </m:den>
                </m:f>
                <m:r>
                  <w:rPr>
                    <w:rFonts w:ascii="Cambria Math" w:hAnsi="Cambria Math" w:cstheme="minorHAnsi"/>
                    <w:szCs w:val="24"/>
                    <w:lang w:val="en-GB"/>
                  </w:rPr>
                  <m:t>*</m:t>
                </m:r>
                <m:d>
                  <m:dPr>
                    <m:ctrlPr>
                      <w:rPr>
                        <w:rFonts w:ascii="Cambria Math" w:hAnsi="Cambria Math" w:cstheme="minorHAnsi"/>
                        <w:i/>
                        <w:szCs w:val="24"/>
                        <w:lang w:val="en-GB"/>
                      </w:rPr>
                    </m:ctrlPr>
                  </m:dPr>
                  <m:e>
                    <m:limLow>
                      <m:limLowPr>
                        <m:ctrlPr>
                          <w:rPr>
                            <w:rFonts w:ascii="Cambria Math" w:hAnsi="Cambria Math" w:cstheme="minorHAnsi"/>
                            <w:i/>
                            <w:szCs w:val="24"/>
                            <w:lang w:val="en-GB"/>
                          </w:rPr>
                        </m:ctrlPr>
                      </m:limLowPr>
                      <m:e>
                        <m:groupChr>
                          <m:groupChrPr>
                            <m:ctrlPr>
                              <w:rPr>
                                <w:rFonts w:ascii="Cambria Math" w:hAnsi="Cambria Math" w:cstheme="minorHAnsi"/>
                                <w:i/>
                                <w:szCs w:val="24"/>
                                <w:lang w:val="en-GB"/>
                              </w:rPr>
                            </m:ctrlPr>
                          </m:groupChrPr>
                          <m:e>
                            <m:limUpp>
                              <m:limUppPr>
                                <m:ctrlPr>
                                  <w:rPr>
                                    <w:rFonts w:ascii="Cambria Math" w:hAnsi="Cambria Math" w:cstheme="minorHAnsi"/>
                                    <w:i/>
                                    <w:szCs w:val="24"/>
                                    <w:lang w:val="en-GB"/>
                                  </w:rPr>
                                </m:ctrlPr>
                              </m:limUppPr>
                              <m:e>
                                <m:groupChr>
                                  <m:groupChrPr>
                                    <m:chr m:val="⏞"/>
                                    <m:pos m:val="top"/>
                                    <m:vertJc m:val="bot"/>
                                    <m:ctrlPr>
                                      <w:rPr>
                                        <w:rFonts w:ascii="Cambria Math" w:hAnsi="Cambria Math" w:cstheme="minorHAnsi"/>
                                        <w:b/>
                                        <w:i/>
                                        <w:szCs w:val="24"/>
                                        <w:lang w:val="en-GB"/>
                                      </w:rPr>
                                    </m:ctrlPr>
                                  </m:groupChrPr>
                                  <m:e>
                                    <m:r>
                                      <m:rPr>
                                        <m:sty m:val="bi"/>
                                      </m:rPr>
                                      <w:rPr>
                                        <w:rFonts w:ascii="Cambria Math" w:hAnsi="Cambria Math" w:cstheme="minorHAnsi"/>
                                        <w:szCs w:val="24"/>
                                        <w:lang w:val="en-GB"/>
                                      </w:rPr>
                                      <m:t>MTAC</m:t>
                                    </m:r>
                                  </m:e>
                                </m:groupChr>
                              </m:e>
                              <m:lim>
                                <m:r>
                                  <w:rPr>
                                    <w:rFonts w:ascii="Cambria Math" w:hAnsi="Cambria Math" w:cstheme="minorHAnsi"/>
                                    <w:szCs w:val="24"/>
                                    <w:lang w:val="en-GB"/>
                                  </w:rPr>
                                  <m:t>ml/min</m:t>
                                </m:r>
                              </m:lim>
                            </m:limUpp>
                            <m:r>
                              <w:rPr>
                                <w:rFonts w:ascii="Cambria Math" w:hAnsi="Cambria Math" w:cstheme="minorHAnsi"/>
                                <w:szCs w:val="24"/>
                                <w:lang w:val="en-GB"/>
                              </w:rPr>
                              <m:t>*</m:t>
                            </m:r>
                            <m:d>
                              <m:dPr>
                                <m:ctrlPr>
                                  <w:rPr>
                                    <w:rFonts w:ascii="Cambria Math" w:hAnsi="Cambria Math" w:cstheme="minorHAnsi"/>
                                    <w:i/>
                                    <w:szCs w:val="24"/>
                                    <w:lang w:val="en-GB"/>
                                  </w:rPr>
                                </m:ctrlPr>
                              </m:dPr>
                              <m:e>
                                <m:limUpp>
                                  <m:limUppPr>
                                    <m:ctrlPr>
                                      <w:rPr>
                                        <w:rFonts w:ascii="Cambria Math" w:hAnsi="Cambria Math" w:cstheme="minorHAnsi"/>
                                        <w:i/>
                                        <w:szCs w:val="24"/>
                                        <w:lang w:val="en-GB"/>
                                      </w:rPr>
                                    </m:ctrlPr>
                                  </m:limUppPr>
                                  <m:e>
                                    <m:groupChr>
                                      <m:groupChrPr>
                                        <m:chr m:val="⏞"/>
                                        <m:pos m:val="top"/>
                                        <m:vertJc m:val="bot"/>
                                        <m:ctrlPr>
                                          <w:rPr>
                                            <w:rFonts w:ascii="Cambria Math" w:hAnsi="Cambria Math" w:cstheme="minorHAnsi"/>
                                            <w:i/>
                                            <w:szCs w:val="24"/>
                                            <w:lang w:val="en-GB"/>
                                          </w:rPr>
                                        </m:ctrlPr>
                                      </m:groupChrPr>
                                      <m:e>
                                        <m:r>
                                          <m:rPr>
                                            <m:sty m:val="bi"/>
                                          </m:rPr>
                                          <w:rPr>
                                            <w:rFonts w:ascii="Cambria Math" w:hAnsi="Cambria Math" w:cstheme="minorHAnsi"/>
                                            <w:szCs w:val="24"/>
                                            <w:lang w:val="en-GB"/>
                                          </w:rPr>
                                          <m:t>fct</m:t>
                                        </m:r>
                                      </m:e>
                                    </m:groupChr>
                                  </m:e>
                                  <m:lim>
                                    <m:r>
                                      <w:rPr>
                                        <w:rFonts w:ascii="Cambria Math" w:hAnsi="Cambria Math" w:cstheme="minorHAnsi"/>
                                        <w:szCs w:val="24"/>
                                        <w:lang w:val="en-GB"/>
                                      </w:rPr>
                                      <m:t>-</m:t>
                                    </m:r>
                                  </m:lim>
                                </m:limUpp>
                                <m:r>
                                  <w:rPr>
                                    <w:rFonts w:ascii="Cambria Math" w:hAnsi="Cambria Math" w:cstheme="minorHAnsi"/>
                                    <w:szCs w:val="24"/>
                                    <w:lang w:val="en-GB"/>
                                  </w:rPr>
                                  <m:t>*</m:t>
                                </m:r>
                                <m:limUpp>
                                  <m:limUppPr>
                                    <m:ctrlPr>
                                      <w:rPr>
                                        <w:rFonts w:ascii="Cambria Math" w:hAnsi="Cambria Math" w:cstheme="minorHAnsi"/>
                                        <w:i/>
                                        <w:szCs w:val="24"/>
                                        <w:lang w:val="en-GB"/>
                                      </w:rPr>
                                    </m:ctrlPr>
                                  </m:limUppPr>
                                  <m:e>
                                    <m:groupChr>
                                      <m:groupChrPr>
                                        <m:chr m:val="⏞"/>
                                        <m:pos m:val="top"/>
                                        <m:vertJc m:val="bot"/>
                                        <m:ctrlPr>
                                          <w:rPr>
                                            <w:rFonts w:ascii="Cambria Math" w:hAnsi="Cambria Math" w:cstheme="minorHAnsi"/>
                                            <w:i/>
                                            <w:szCs w:val="24"/>
                                            <w:lang w:val="en-GB"/>
                                          </w:rPr>
                                        </m:ctrlPr>
                                      </m:groupChrPr>
                                      <m:e>
                                        <m:sSub>
                                          <m:sSubPr>
                                            <m:ctrlPr>
                                              <w:rPr>
                                                <w:rFonts w:ascii="Cambria Math" w:hAnsi="Cambria Math" w:cstheme="minorHAnsi"/>
                                                <w:i/>
                                                <w:szCs w:val="24"/>
                                                <w:lang w:val="en-GB"/>
                                              </w:rPr>
                                            </m:ctrlPr>
                                          </m:sSubPr>
                                          <m:e>
                                            <m:r>
                                              <w:rPr>
                                                <w:rFonts w:ascii="Cambria Math" w:hAnsi="Cambria Math" w:cstheme="minorHAnsi"/>
                                                <w:szCs w:val="24"/>
                                                <w:lang w:val="en-GB"/>
                                              </w:rPr>
                                              <m:t>c</m:t>
                                            </m:r>
                                          </m:e>
                                          <m:sub>
                                            <m:r>
                                              <w:rPr>
                                                <w:rFonts w:ascii="Cambria Math" w:hAnsi="Cambria Math" w:cstheme="minorHAnsi"/>
                                                <w:szCs w:val="24"/>
                                                <w:lang w:val="en-GB"/>
                                              </w:rPr>
                                              <m:t>p</m:t>
                                            </m:r>
                                          </m:sub>
                                        </m:sSub>
                                      </m:e>
                                    </m:groupChr>
                                  </m:e>
                                  <m:lim>
                                    <m:r>
                                      <w:rPr>
                                        <w:rFonts w:ascii="Cambria Math" w:hAnsi="Cambria Math" w:cstheme="minorHAnsi"/>
                                        <w:szCs w:val="24"/>
                                        <w:lang w:val="en-GB"/>
                                      </w:rPr>
                                      <m:t>mol/ml</m:t>
                                    </m:r>
                                  </m:lim>
                                </m:limUpp>
                                <m:r>
                                  <w:rPr>
                                    <w:rFonts w:ascii="Cambria Math" w:hAnsi="Cambria Math" w:cstheme="minorHAnsi"/>
                                    <w:szCs w:val="24"/>
                                    <w:lang w:val="en-GB"/>
                                  </w:rPr>
                                  <m:t>-</m:t>
                                </m:r>
                                <m:sSub>
                                  <m:sSubPr>
                                    <m:ctrlPr>
                                      <w:rPr>
                                        <w:rFonts w:ascii="Cambria Math" w:hAnsi="Cambria Math" w:cstheme="minorHAnsi"/>
                                        <w:i/>
                                        <w:szCs w:val="24"/>
                                        <w:lang w:val="en-GB"/>
                                      </w:rPr>
                                    </m:ctrlPr>
                                  </m:sSubPr>
                                  <m:e>
                                    <m:r>
                                      <w:rPr>
                                        <w:rFonts w:ascii="Cambria Math" w:hAnsi="Cambria Math" w:cstheme="minorHAnsi"/>
                                        <w:szCs w:val="24"/>
                                        <w:lang w:val="en-GB"/>
                                      </w:rPr>
                                      <m:t>c</m:t>
                                    </m:r>
                                  </m:e>
                                  <m:sub>
                                    <m:r>
                                      <w:rPr>
                                        <w:rFonts w:ascii="Cambria Math" w:hAnsi="Cambria Math" w:cstheme="minorHAnsi"/>
                                        <w:szCs w:val="24"/>
                                        <w:lang w:val="en-GB"/>
                                      </w:rPr>
                                      <m:t>D</m:t>
                                    </m:r>
                                  </m:sub>
                                </m:sSub>
                              </m:e>
                            </m:d>
                          </m:e>
                        </m:groupChr>
                      </m:e>
                      <m:lim>
                        <m:r>
                          <w:rPr>
                            <w:rFonts w:ascii="Cambria Math" w:hAnsi="Cambria Math" w:cstheme="minorHAnsi"/>
                            <w:szCs w:val="24"/>
                            <w:lang w:val="en-GB"/>
                          </w:rPr>
                          <m:t>diffusive</m:t>
                        </m:r>
                      </m:lim>
                    </m:limLow>
                    <m:r>
                      <w:rPr>
                        <w:rFonts w:ascii="Cambria Math" w:hAnsi="Cambria Math" w:cstheme="minorHAnsi"/>
                        <w:szCs w:val="24"/>
                        <w:lang w:val="en-GB"/>
                      </w:rPr>
                      <m:t>+</m:t>
                    </m:r>
                    <m:limLow>
                      <m:limLowPr>
                        <m:ctrlPr>
                          <w:rPr>
                            <w:rFonts w:ascii="Cambria Math" w:hAnsi="Cambria Math" w:cstheme="minorHAnsi"/>
                            <w:i/>
                            <w:szCs w:val="24"/>
                            <w:lang w:val="en-GB"/>
                          </w:rPr>
                        </m:ctrlPr>
                      </m:limLowPr>
                      <m:e>
                        <m:groupChr>
                          <m:groupChrPr>
                            <m:ctrlPr>
                              <w:rPr>
                                <w:rFonts w:ascii="Cambria Math" w:hAnsi="Cambria Math" w:cstheme="minorHAnsi"/>
                                <w:i/>
                                <w:szCs w:val="24"/>
                                <w:lang w:val="en-GB"/>
                              </w:rPr>
                            </m:ctrlPr>
                          </m:groupChrPr>
                          <m:e>
                            <m:limUpp>
                              <m:limUppPr>
                                <m:ctrlPr>
                                  <w:rPr>
                                    <w:rFonts w:ascii="Cambria Math" w:hAnsi="Cambria Math" w:cstheme="minorHAnsi"/>
                                    <w:i/>
                                    <w:szCs w:val="24"/>
                                    <w:lang w:val="en-GB"/>
                                  </w:rPr>
                                </m:ctrlPr>
                              </m:limUppPr>
                              <m:e>
                                <m:groupChr>
                                  <m:groupChrPr>
                                    <m:chr m:val="⏞"/>
                                    <m:pos m:val="top"/>
                                    <m:vertJc m:val="bot"/>
                                    <m:ctrlPr>
                                      <w:rPr>
                                        <w:rFonts w:ascii="Cambria Math" w:hAnsi="Cambria Math" w:cstheme="minorHAnsi"/>
                                        <w:i/>
                                        <w:szCs w:val="24"/>
                                        <w:lang w:val="en-GB"/>
                                      </w:rPr>
                                    </m:ctrlPr>
                                  </m:groupChrPr>
                                  <m:e>
                                    <m:r>
                                      <m:rPr>
                                        <m:sty m:val="bi"/>
                                      </m:rPr>
                                      <w:rPr>
                                        <w:rFonts w:ascii="Cambria Math" w:hAnsi="Cambria Math" w:cstheme="minorHAnsi"/>
                                        <w:szCs w:val="24"/>
                                        <w:lang w:val="en-GB"/>
                                      </w:rPr>
                                      <m:t>SiCo</m:t>
                                    </m:r>
                                  </m:e>
                                </m:groupChr>
                              </m:e>
                              <m:lim>
                                <m:r>
                                  <w:rPr>
                                    <w:rFonts w:ascii="Cambria Math" w:hAnsi="Cambria Math" w:cstheme="minorHAnsi"/>
                                    <w:szCs w:val="24"/>
                                    <w:lang w:val="en-GB"/>
                                  </w:rPr>
                                  <m:t>-</m:t>
                                </m:r>
                              </m:lim>
                            </m:limUpp>
                            <m:r>
                              <w:rPr>
                                <w:rFonts w:ascii="Cambria Math" w:hAnsi="Cambria Math" w:cstheme="minorHAnsi"/>
                                <w:szCs w:val="24"/>
                                <w:lang w:val="en-GB"/>
                              </w:rPr>
                              <m:t>*</m:t>
                            </m:r>
                            <m:limUpp>
                              <m:limUppPr>
                                <m:ctrlPr>
                                  <w:rPr>
                                    <w:rFonts w:ascii="Cambria Math" w:hAnsi="Cambria Math" w:cstheme="minorHAnsi"/>
                                    <w:i/>
                                    <w:szCs w:val="24"/>
                                    <w:lang w:val="en-GB"/>
                                  </w:rPr>
                                </m:ctrlPr>
                              </m:limUppPr>
                              <m:e>
                                <m:groupChr>
                                  <m:groupChrPr>
                                    <m:chr m:val="⏞"/>
                                    <m:pos m:val="top"/>
                                    <m:vertJc m:val="bot"/>
                                    <m:ctrlPr>
                                      <w:rPr>
                                        <w:rFonts w:ascii="Cambria Math" w:hAnsi="Cambria Math" w:cstheme="minorHAnsi"/>
                                        <w:i/>
                                        <w:szCs w:val="24"/>
                                        <w:lang w:val="en-GB"/>
                                      </w:rPr>
                                    </m:ctrlPr>
                                  </m:groupChrPr>
                                  <m:e>
                                    <m:r>
                                      <w:rPr>
                                        <w:rFonts w:ascii="Cambria Math" w:hAnsi="Cambria Math" w:cstheme="minorHAnsi"/>
                                        <w:szCs w:val="24"/>
                                        <w:lang w:val="en-GB"/>
                                      </w:rPr>
                                      <m:t>UF</m:t>
                                    </m:r>
                                  </m:e>
                                </m:groupChr>
                              </m:e>
                              <m:lim>
                                <m:r>
                                  <w:rPr>
                                    <w:rFonts w:ascii="Cambria Math" w:hAnsi="Cambria Math" w:cstheme="minorHAnsi"/>
                                    <w:szCs w:val="24"/>
                                    <w:lang w:val="en-GB"/>
                                  </w:rPr>
                                  <m:t>ml/min</m:t>
                                </m:r>
                              </m:lim>
                            </m:limUpp>
                            <m:r>
                              <w:rPr>
                                <w:rFonts w:ascii="Cambria Math" w:hAnsi="Cambria Math" w:cstheme="minorHAnsi"/>
                                <w:szCs w:val="24"/>
                                <w:lang w:val="en-GB"/>
                              </w:rPr>
                              <m:t>*</m:t>
                            </m:r>
                            <m:limUpp>
                              <m:limUppPr>
                                <m:ctrlPr>
                                  <w:rPr>
                                    <w:rFonts w:ascii="Cambria Math" w:hAnsi="Cambria Math" w:cstheme="minorHAnsi"/>
                                    <w:i/>
                                    <w:szCs w:val="24"/>
                                    <w:lang w:val="en-GB"/>
                                  </w:rPr>
                                </m:ctrlPr>
                              </m:limUppPr>
                              <m:e>
                                <m:groupChr>
                                  <m:groupChrPr>
                                    <m:chr m:val="⏞"/>
                                    <m:pos m:val="top"/>
                                    <m:vertJc m:val="bot"/>
                                    <m:ctrlPr>
                                      <w:rPr>
                                        <w:rFonts w:ascii="Cambria Math" w:hAnsi="Cambria Math" w:cstheme="minorHAnsi"/>
                                        <w:i/>
                                        <w:szCs w:val="24"/>
                                        <w:lang w:val="en-GB"/>
                                      </w:rPr>
                                    </m:ctrlPr>
                                  </m:groupChrPr>
                                  <m:e>
                                    <m:sSub>
                                      <m:sSubPr>
                                        <m:ctrlPr>
                                          <w:rPr>
                                            <w:rFonts w:ascii="Cambria Math" w:hAnsi="Cambria Math" w:cstheme="minorHAnsi"/>
                                            <w:i/>
                                            <w:szCs w:val="24"/>
                                            <w:lang w:val="en-GB"/>
                                          </w:rPr>
                                        </m:ctrlPr>
                                      </m:sSubPr>
                                      <m:e>
                                        <m:r>
                                          <w:rPr>
                                            <w:rFonts w:ascii="Cambria Math" w:hAnsi="Cambria Math" w:cstheme="minorHAnsi"/>
                                            <w:szCs w:val="24"/>
                                            <w:lang w:val="en-GB"/>
                                          </w:rPr>
                                          <m:t>c</m:t>
                                        </m:r>
                                      </m:e>
                                      <m:sub>
                                        <m:r>
                                          <w:rPr>
                                            <w:rFonts w:ascii="Cambria Math" w:hAnsi="Cambria Math" w:cstheme="minorHAnsi"/>
                                            <w:szCs w:val="24"/>
                                            <w:lang w:val="en-GB"/>
                                          </w:rPr>
                                          <m:t>I</m:t>
                                        </m:r>
                                      </m:sub>
                                    </m:sSub>
                                  </m:e>
                                </m:groupChr>
                              </m:e>
                              <m:lim>
                                <m:r>
                                  <w:rPr>
                                    <w:rFonts w:ascii="Cambria Math" w:hAnsi="Cambria Math" w:cstheme="minorHAnsi"/>
                                    <w:szCs w:val="24"/>
                                    <w:lang w:val="en-GB"/>
                                  </w:rPr>
                                  <m:t>mol/ml</m:t>
                                </m:r>
                              </m:lim>
                            </m:limUpp>
                          </m:e>
                        </m:groupChr>
                      </m:e>
                      <m:lim>
                        <m:r>
                          <w:rPr>
                            <w:rFonts w:ascii="Cambria Math" w:hAnsi="Cambria Math" w:cstheme="minorHAnsi"/>
                            <w:szCs w:val="24"/>
                            <w:lang w:val="en-GB"/>
                          </w:rPr>
                          <m:t>Non-lymphatic</m:t>
                        </m:r>
                      </m:lim>
                    </m:limLow>
                    <m:r>
                      <w:rPr>
                        <w:rFonts w:ascii="Cambria Math" w:hAnsi="Cambria Math" w:cstheme="minorHAnsi"/>
                        <w:szCs w:val="24"/>
                        <w:lang w:val="en-GB"/>
                      </w:rPr>
                      <m:t>-</m:t>
                    </m:r>
                    <m:limLow>
                      <m:limLowPr>
                        <m:ctrlPr>
                          <w:rPr>
                            <w:rFonts w:ascii="Cambria Math" w:hAnsi="Cambria Math" w:cstheme="minorHAnsi"/>
                            <w:i/>
                            <w:szCs w:val="24"/>
                            <w:lang w:val="en-GB"/>
                          </w:rPr>
                        </m:ctrlPr>
                      </m:limLowPr>
                      <m:e>
                        <m:groupChr>
                          <m:groupChrPr>
                            <m:ctrlPr>
                              <w:rPr>
                                <w:rFonts w:ascii="Cambria Math" w:hAnsi="Cambria Math" w:cstheme="minorHAnsi"/>
                                <w:i/>
                                <w:szCs w:val="24"/>
                                <w:lang w:val="en-GB"/>
                              </w:rPr>
                            </m:ctrlPr>
                          </m:groupChrPr>
                          <m:e>
                            <m:limUpp>
                              <m:limUppPr>
                                <m:ctrlPr>
                                  <w:rPr>
                                    <w:rFonts w:ascii="Cambria Math" w:hAnsi="Cambria Math" w:cstheme="minorHAnsi"/>
                                    <w:i/>
                                    <w:szCs w:val="24"/>
                                    <w:lang w:val="en-GB"/>
                                  </w:rPr>
                                </m:ctrlPr>
                              </m:limUppPr>
                              <m:e>
                                <m:groupChr>
                                  <m:groupChrPr>
                                    <m:chr m:val="⏞"/>
                                    <m:pos m:val="top"/>
                                    <m:vertJc m:val="bot"/>
                                    <m:ctrlPr>
                                      <w:rPr>
                                        <w:rFonts w:ascii="Cambria Math" w:hAnsi="Cambria Math" w:cstheme="minorHAnsi"/>
                                        <w:b/>
                                        <w:i/>
                                        <w:szCs w:val="24"/>
                                        <w:lang w:val="en-GB"/>
                                      </w:rPr>
                                    </m:ctrlPr>
                                  </m:groupChrPr>
                                  <m:e>
                                    <m:r>
                                      <m:rPr>
                                        <m:sty m:val="bi"/>
                                      </m:rPr>
                                      <w:rPr>
                                        <w:rFonts w:ascii="Cambria Math" w:hAnsi="Cambria Math" w:cstheme="minorHAnsi"/>
                                        <w:szCs w:val="24"/>
                                        <w:lang w:val="en-GB"/>
                                      </w:rPr>
                                      <m:t>L</m:t>
                                    </m:r>
                                  </m:e>
                                </m:groupChr>
                              </m:e>
                              <m:lim>
                                <m:r>
                                  <w:rPr>
                                    <w:rFonts w:ascii="Cambria Math" w:hAnsi="Cambria Math" w:cstheme="minorHAnsi"/>
                                    <w:szCs w:val="24"/>
                                    <w:lang w:val="en-GB"/>
                                  </w:rPr>
                                  <m:t>ml/min</m:t>
                                </m:r>
                              </m:lim>
                            </m:limUpp>
                            <m:r>
                              <w:rPr>
                                <w:rFonts w:ascii="Cambria Math" w:hAnsi="Cambria Math" w:cstheme="minorHAnsi"/>
                                <w:szCs w:val="24"/>
                                <w:lang w:val="en-GB"/>
                              </w:rPr>
                              <m:t>*</m:t>
                            </m:r>
                            <m:limUpp>
                              <m:limUppPr>
                                <m:ctrlPr>
                                  <w:rPr>
                                    <w:rFonts w:ascii="Cambria Math" w:hAnsi="Cambria Math" w:cstheme="minorHAnsi"/>
                                    <w:i/>
                                    <w:szCs w:val="24"/>
                                    <w:lang w:val="en-GB"/>
                                  </w:rPr>
                                </m:ctrlPr>
                              </m:limUppPr>
                              <m:e>
                                <m:groupChr>
                                  <m:groupChrPr>
                                    <m:chr m:val="⏞"/>
                                    <m:pos m:val="top"/>
                                    <m:vertJc m:val="bot"/>
                                    <m:ctrlPr>
                                      <w:rPr>
                                        <w:rFonts w:ascii="Cambria Math" w:hAnsi="Cambria Math" w:cstheme="minorHAnsi"/>
                                        <w:i/>
                                        <w:szCs w:val="24"/>
                                        <w:lang w:val="en-GB"/>
                                      </w:rPr>
                                    </m:ctrlPr>
                                  </m:groupChrPr>
                                  <m:e>
                                    <m:sSup>
                                      <m:sSupPr>
                                        <m:ctrlPr>
                                          <w:rPr>
                                            <w:rFonts w:ascii="Cambria Math" w:hAnsi="Cambria Math" w:cstheme="minorHAnsi"/>
                                            <w:i/>
                                            <w:szCs w:val="24"/>
                                            <w:lang w:val="en-GB"/>
                                          </w:rPr>
                                        </m:ctrlPr>
                                      </m:sSupPr>
                                      <m:e>
                                        <m:r>
                                          <w:rPr>
                                            <w:rFonts w:ascii="Cambria Math" w:hAnsi="Cambria Math" w:cstheme="minorHAnsi"/>
                                            <w:szCs w:val="24"/>
                                            <w:lang w:val="en-GB"/>
                                          </w:rPr>
                                          <m:t>c</m:t>
                                        </m:r>
                                      </m:e>
                                      <m:sup>
                                        <m:r>
                                          <w:rPr>
                                            <w:rFonts w:ascii="Cambria Math" w:hAnsi="Cambria Math" w:cstheme="minorHAnsi"/>
                                            <w:szCs w:val="24"/>
                                            <w:lang w:val="en-GB"/>
                                          </w:rPr>
                                          <m:t>*</m:t>
                                        </m:r>
                                      </m:sup>
                                    </m:sSup>
                                  </m:e>
                                </m:groupChr>
                              </m:e>
                              <m:lim>
                                <m:r>
                                  <w:rPr>
                                    <w:rFonts w:ascii="Cambria Math" w:hAnsi="Cambria Math" w:cstheme="minorHAnsi"/>
                                    <w:szCs w:val="24"/>
                                    <w:lang w:val="en-GB"/>
                                  </w:rPr>
                                  <m:t>mol/ml</m:t>
                                </m:r>
                              </m:lim>
                            </m:limUpp>
                          </m:e>
                        </m:groupChr>
                      </m:e>
                      <m:lim>
                        <m:r>
                          <w:rPr>
                            <w:rFonts w:ascii="Cambria Math" w:hAnsi="Cambria Math" w:cstheme="minorHAnsi"/>
                            <w:szCs w:val="24"/>
                            <w:lang w:val="en-GB"/>
                          </w:rPr>
                          <m:t>lymphatic</m:t>
                        </m:r>
                      </m:lim>
                    </m:limLow>
                  </m:e>
                </m:d>
              </m:oMath>
            </m:oMathPara>
          </w:p>
          <w:p w14:paraId="037C2751" w14:textId="77777777" w:rsidR="00F7103B" w:rsidRPr="00BE5362" w:rsidRDefault="00F7103B" w:rsidP="00F7103B">
            <w:pPr>
              <w:rPr>
                <w:rFonts w:cstheme="minorHAnsi"/>
                <w:szCs w:val="24"/>
                <w:lang w:val="en-GB"/>
              </w:rPr>
            </w:pPr>
          </w:p>
        </w:tc>
        <w:tc>
          <w:tcPr>
            <w:tcW w:w="562" w:type="dxa"/>
            <w:vAlign w:val="center"/>
          </w:tcPr>
          <w:p w14:paraId="4CFD11B6" w14:textId="603ADC28" w:rsidR="00F7103B" w:rsidRPr="00BE5362" w:rsidRDefault="00F7103B" w:rsidP="00F7103B">
            <w:pPr>
              <w:pStyle w:val="Caption"/>
              <w:jc w:val="right"/>
              <w:rPr>
                <w:rFonts w:cstheme="minorHAnsi"/>
                <w:b w:val="0"/>
                <w:sz w:val="24"/>
                <w:szCs w:val="24"/>
                <w:lang w:val="en-GB"/>
              </w:rPr>
            </w:pPr>
            <w:r w:rsidRPr="00BE5362">
              <w:rPr>
                <w:rFonts w:cstheme="minorHAnsi"/>
                <w:b w:val="0"/>
                <w:sz w:val="24"/>
                <w:szCs w:val="24"/>
                <w:lang w:val="en-GB"/>
              </w:rPr>
              <w:fldChar w:fldCharType="begin"/>
            </w:r>
            <w:r w:rsidRPr="00BE5362">
              <w:rPr>
                <w:rFonts w:cstheme="minorHAnsi"/>
                <w:b w:val="0"/>
                <w:sz w:val="24"/>
                <w:szCs w:val="24"/>
                <w:lang w:val="en-GB"/>
              </w:rPr>
              <w:instrText xml:space="preserve"> STYLEREF 1 \s </w:instrText>
            </w:r>
            <w:r w:rsidRPr="00BE5362">
              <w:rPr>
                <w:rFonts w:cstheme="minorHAnsi"/>
                <w:b w:val="0"/>
                <w:sz w:val="24"/>
                <w:szCs w:val="24"/>
                <w:lang w:val="en-GB"/>
              </w:rPr>
              <w:fldChar w:fldCharType="separate"/>
            </w:r>
            <w:r w:rsidR="00023BA2">
              <w:rPr>
                <w:rFonts w:cstheme="minorHAnsi"/>
                <w:b w:val="0"/>
                <w:noProof/>
                <w:sz w:val="24"/>
                <w:szCs w:val="24"/>
                <w:lang w:val="en-GB"/>
              </w:rPr>
              <w:t>9</w:t>
            </w:r>
            <w:r w:rsidRPr="00BE5362">
              <w:rPr>
                <w:rFonts w:cstheme="minorHAnsi"/>
                <w:b w:val="0"/>
                <w:sz w:val="24"/>
                <w:szCs w:val="24"/>
                <w:lang w:val="en-GB"/>
              </w:rPr>
              <w:fldChar w:fldCharType="end"/>
            </w:r>
            <w:r w:rsidRPr="00BE5362">
              <w:rPr>
                <w:rFonts w:cstheme="minorHAnsi"/>
                <w:b w:val="0"/>
                <w:sz w:val="24"/>
                <w:szCs w:val="24"/>
                <w:lang w:val="en-GB"/>
              </w:rPr>
              <w:t>.</w:t>
            </w:r>
            <w:r w:rsidRPr="00BE5362">
              <w:rPr>
                <w:rFonts w:cstheme="minorHAnsi"/>
                <w:b w:val="0"/>
                <w:sz w:val="24"/>
                <w:szCs w:val="24"/>
                <w:lang w:val="en-GB"/>
              </w:rPr>
              <w:fldChar w:fldCharType="begin"/>
            </w:r>
            <w:r w:rsidRPr="00BE5362">
              <w:rPr>
                <w:rFonts w:cstheme="minorHAnsi"/>
                <w:b w:val="0"/>
                <w:sz w:val="24"/>
                <w:szCs w:val="24"/>
                <w:lang w:val="en-GB"/>
              </w:rPr>
              <w:instrText xml:space="preserve"> SEQ Equation \* ARABIC \s 1 </w:instrText>
            </w:r>
            <w:r w:rsidRPr="00BE5362">
              <w:rPr>
                <w:rFonts w:cstheme="minorHAnsi"/>
                <w:b w:val="0"/>
                <w:sz w:val="24"/>
                <w:szCs w:val="24"/>
                <w:lang w:val="en-GB"/>
              </w:rPr>
              <w:fldChar w:fldCharType="separate"/>
            </w:r>
            <w:r w:rsidR="00AB3C2E">
              <w:rPr>
                <w:rFonts w:cstheme="minorHAnsi"/>
                <w:b w:val="0"/>
                <w:noProof/>
                <w:sz w:val="24"/>
                <w:szCs w:val="24"/>
                <w:lang w:val="en-GB"/>
              </w:rPr>
              <w:t>1</w:t>
            </w:r>
            <w:r w:rsidRPr="00BE5362">
              <w:rPr>
                <w:rFonts w:cstheme="minorHAnsi"/>
                <w:b w:val="0"/>
                <w:sz w:val="24"/>
                <w:szCs w:val="24"/>
                <w:lang w:val="en-GB"/>
              </w:rPr>
              <w:fldChar w:fldCharType="end"/>
            </w:r>
          </w:p>
        </w:tc>
      </w:tr>
    </w:tbl>
    <w:p w14:paraId="6544DD2C" w14:textId="77777777" w:rsidR="00F7103B" w:rsidRPr="00BE5362" w:rsidRDefault="00F7103B" w:rsidP="00F7103B">
      <w:pPr>
        <w:spacing w:line="240" w:lineRule="auto"/>
        <w:rPr>
          <w:rFonts w:cstheme="minorHAnsi"/>
          <w:szCs w:val="24"/>
          <w:lang w:val="en-GB"/>
        </w:rPr>
      </w:pPr>
      <w:r w:rsidRPr="00BE5362">
        <w:rPr>
          <w:rFonts w:cstheme="minorHAnsi"/>
          <w:szCs w:val="24"/>
          <w:lang w:val="en-GB"/>
        </w:rPr>
        <w:t>where,</w:t>
      </w:r>
    </w:p>
    <w:p w14:paraId="1DE5D7E6" w14:textId="77777777" w:rsidR="00F7103B" w:rsidRPr="00BE5362" w:rsidRDefault="00F7103B" w:rsidP="00F7103B">
      <w:pPr>
        <w:spacing w:line="240" w:lineRule="auto"/>
        <w:rPr>
          <w:rFonts w:cstheme="minorHAnsi"/>
          <w:szCs w:val="24"/>
          <w:lang w:val="en-GB"/>
        </w:rPr>
      </w:pPr>
      <w:r w:rsidRPr="00BE5362">
        <w:rPr>
          <w:rFonts w:cstheme="minorHAnsi"/>
          <w:szCs w:val="24"/>
          <w:lang w:val="en-GB"/>
        </w:rPr>
        <w:t xml:space="preserve"> </w:t>
      </w:r>
      <m:oMath>
        <m:sSub>
          <m:sSubPr>
            <m:ctrlPr>
              <w:rPr>
                <w:rFonts w:ascii="Cambria Math" w:hAnsi="Cambria Math" w:cstheme="minorHAnsi"/>
                <w:i/>
                <w:szCs w:val="24"/>
                <w:lang w:val="en-GB"/>
              </w:rPr>
            </m:ctrlPr>
          </m:sSubPr>
          <m:e>
            <m:r>
              <w:rPr>
                <w:rFonts w:ascii="Cambria Math" w:hAnsi="Cambria Math" w:cstheme="minorHAnsi"/>
                <w:szCs w:val="24"/>
                <w:lang w:val="en-GB"/>
              </w:rPr>
              <m:t>c</m:t>
            </m:r>
          </m:e>
          <m:sub>
            <m:r>
              <w:rPr>
                <w:rFonts w:ascii="Cambria Math" w:hAnsi="Cambria Math" w:cstheme="minorHAnsi"/>
                <w:szCs w:val="24"/>
                <w:lang w:val="en-GB"/>
              </w:rPr>
              <m:t>D</m:t>
            </m:r>
          </m:sub>
        </m:sSub>
      </m:oMath>
      <w:r w:rsidRPr="00BE5362">
        <w:rPr>
          <w:rFonts w:cstheme="minorHAnsi"/>
          <w:szCs w:val="24"/>
          <w:lang w:val="en-GB"/>
        </w:rPr>
        <w:t xml:space="preserve"> is the dialysate concentration at time </w:t>
      </w:r>
      <m:oMath>
        <m:r>
          <w:rPr>
            <w:rFonts w:ascii="Cambria Math" w:hAnsi="Cambria Math" w:cstheme="minorHAnsi"/>
            <w:szCs w:val="24"/>
            <w:lang w:val="en-GB"/>
          </w:rPr>
          <m:t xml:space="preserve">t, </m:t>
        </m:r>
      </m:oMath>
      <w:r w:rsidRPr="00BE5362">
        <w:rPr>
          <w:rFonts w:cstheme="minorHAnsi"/>
          <w:szCs w:val="24"/>
          <w:lang w:val="en-GB"/>
        </w:rPr>
        <w:t xml:space="preserve"> </w:t>
      </w:r>
    </w:p>
    <w:p w14:paraId="15985026" w14:textId="77777777" w:rsidR="00F7103B" w:rsidRPr="00BE5362" w:rsidRDefault="00F7103B" w:rsidP="00F7103B">
      <w:pPr>
        <w:spacing w:line="240" w:lineRule="auto"/>
        <w:rPr>
          <w:rFonts w:cstheme="minorHAnsi"/>
          <w:szCs w:val="24"/>
          <w:lang w:val="en-GB"/>
        </w:rPr>
      </w:pPr>
      <m:oMath>
        <m:r>
          <w:rPr>
            <w:rFonts w:ascii="Cambria Math" w:hAnsi="Cambria Math" w:cstheme="minorHAnsi"/>
            <w:szCs w:val="24"/>
            <w:lang w:val="en-GB"/>
          </w:rPr>
          <m:t>V</m:t>
        </m:r>
      </m:oMath>
      <w:r w:rsidRPr="00BE5362">
        <w:rPr>
          <w:rFonts w:cstheme="minorHAnsi"/>
          <w:szCs w:val="24"/>
          <w:lang w:val="en-GB"/>
        </w:rPr>
        <w:t xml:space="preserve"> is the peritoneal volume at time t,</w:t>
      </w:r>
    </w:p>
    <w:p w14:paraId="0F47811F" w14:textId="77777777" w:rsidR="00F7103B" w:rsidRPr="00BE5362" w:rsidRDefault="00F7103B" w:rsidP="00F7103B">
      <w:pPr>
        <w:spacing w:line="240" w:lineRule="auto"/>
        <w:rPr>
          <w:rFonts w:cstheme="minorHAnsi"/>
          <w:szCs w:val="24"/>
          <w:lang w:val="en-GB"/>
        </w:rPr>
      </w:pPr>
      <m:oMath>
        <m:r>
          <w:rPr>
            <w:rFonts w:ascii="Cambria Math" w:hAnsi="Cambria Math" w:cstheme="minorHAnsi"/>
            <w:szCs w:val="24"/>
            <w:lang w:val="en-GB"/>
          </w:rPr>
          <m:t>MTAC</m:t>
        </m:r>
      </m:oMath>
      <w:r w:rsidRPr="00BE5362">
        <w:rPr>
          <w:rFonts w:cstheme="minorHAnsi"/>
          <w:szCs w:val="24"/>
          <w:lang w:val="en-GB"/>
        </w:rPr>
        <w:t xml:space="preserve"> is the mass transfer area coefficient of the particular solute (fitted),</w:t>
      </w:r>
    </w:p>
    <w:p w14:paraId="45314865" w14:textId="77777777" w:rsidR="00F7103B" w:rsidRPr="00BE5362" w:rsidRDefault="00F7103B" w:rsidP="00F7103B">
      <w:pPr>
        <w:spacing w:line="240" w:lineRule="auto"/>
        <w:rPr>
          <w:rFonts w:cstheme="minorHAnsi"/>
          <w:szCs w:val="24"/>
          <w:lang w:val="en-GB"/>
        </w:rPr>
      </w:pPr>
      <m:oMath>
        <m:r>
          <w:rPr>
            <w:rFonts w:ascii="Cambria Math" w:hAnsi="Cambria Math" w:cstheme="minorHAnsi"/>
            <w:szCs w:val="24"/>
            <w:lang w:val="en-GB"/>
          </w:rPr>
          <m:t xml:space="preserve"> fct </m:t>
        </m:r>
      </m:oMath>
      <w:r w:rsidRPr="00BE5362">
        <w:rPr>
          <w:rFonts w:cstheme="minorHAnsi"/>
          <w:szCs w:val="24"/>
          <w:lang w:val="en-GB"/>
        </w:rPr>
        <w:t xml:space="preserve">is the equilibrium ratio for solute concentration in dialysate and plasma concentration </w:t>
      </w:r>
      <m:oMath>
        <m:d>
          <m:dPr>
            <m:ctrlPr>
              <w:rPr>
                <w:rFonts w:ascii="Cambria Math" w:hAnsi="Cambria Math" w:cstheme="minorHAnsi"/>
                <w:i/>
                <w:szCs w:val="24"/>
                <w:lang w:val="en-GB"/>
              </w:rPr>
            </m:ctrlPr>
          </m:dPr>
          <m:e>
            <m:f>
              <m:fPr>
                <m:ctrlPr>
                  <w:rPr>
                    <w:rFonts w:ascii="Cambria Math" w:hAnsi="Cambria Math" w:cstheme="minorHAnsi"/>
                    <w:i/>
                    <w:szCs w:val="24"/>
                    <w:lang w:val="en-GB"/>
                  </w:rPr>
                </m:ctrlPr>
              </m:fPr>
              <m:num>
                <m:sSub>
                  <m:sSubPr>
                    <m:ctrlPr>
                      <w:rPr>
                        <w:rFonts w:ascii="Cambria Math" w:hAnsi="Cambria Math" w:cstheme="minorHAnsi"/>
                        <w:i/>
                        <w:szCs w:val="24"/>
                        <w:lang w:val="en-GB"/>
                      </w:rPr>
                    </m:ctrlPr>
                  </m:sSubPr>
                  <m:e>
                    <m:r>
                      <w:rPr>
                        <w:rFonts w:ascii="Cambria Math" w:hAnsi="Cambria Math" w:cstheme="minorHAnsi"/>
                        <w:szCs w:val="24"/>
                        <w:lang w:val="en-GB"/>
                      </w:rPr>
                      <m:t>C</m:t>
                    </m:r>
                  </m:e>
                  <m:sub>
                    <m:r>
                      <w:rPr>
                        <w:rFonts w:ascii="Cambria Math" w:hAnsi="Cambria Math" w:cstheme="minorHAnsi"/>
                        <w:szCs w:val="24"/>
                        <w:lang w:val="en-GB"/>
                      </w:rPr>
                      <m:t>D</m:t>
                    </m:r>
                  </m:sub>
                </m:sSub>
              </m:num>
              <m:den>
                <m:sSub>
                  <m:sSubPr>
                    <m:ctrlPr>
                      <w:rPr>
                        <w:rFonts w:ascii="Cambria Math" w:hAnsi="Cambria Math" w:cstheme="minorHAnsi"/>
                        <w:i/>
                        <w:szCs w:val="24"/>
                        <w:lang w:val="en-GB"/>
                      </w:rPr>
                    </m:ctrlPr>
                  </m:sSubPr>
                  <m:e>
                    <m:r>
                      <w:rPr>
                        <w:rFonts w:ascii="Cambria Math" w:hAnsi="Cambria Math" w:cstheme="minorHAnsi"/>
                        <w:szCs w:val="24"/>
                        <w:lang w:val="en-GB"/>
                      </w:rPr>
                      <m:t>C</m:t>
                    </m:r>
                  </m:e>
                  <m:sub>
                    <m:r>
                      <w:rPr>
                        <w:rFonts w:ascii="Cambria Math" w:hAnsi="Cambria Math" w:cstheme="minorHAnsi"/>
                        <w:szCs w:val="24"/>
                        <w:lang w:val="en-GB"/>
                      </w:rPr>
                      <m:t>p</m:t>
                    </m:r>
                  </m:sub>
                </m:sSub>
              </m:den>
            </m:f>
          </m:e>
        </m:d>
      </m:oMath>
      <w:r w:rsidRPr="00BE5362">
        <w:rPr>
          <w:rFonts w:cstheme="minorHAnsi"/>
          <w:szCs w:val="24"/>
          <w:lang w:val="en-GB"/>
        </w:rPr>
        <w:t xml:space="preserve"> (fitted), </w:t>
      </w:r>
    </w:p>
    <w:p w14:paraId="0EB32522" w14:textId="77777777" w:rsidR="00F7103B" w:rsidRPr="00BE5362" w:rsidRDefault="00D104CC" w:rsidP="00F7103B">
      <w:pPr>
        <w:spacing w:line="240" w:lineRule="auto"/>
        <w:rPr>
          <w:rFonts w:cstheme="minorHAnsi"/>
          <w:szCs w:val="24"/>
          <w:lang w:val="en-GB"/>
        </w:rPr>
      </w:pPr>
      <m:oMath>
        <m:sSub>
          <m:sSubPr>
            <m:ctrlPr>
              <w:rPr>
                <w:rFonts w:ascii="Cambria Math" w:hAnsi="Cambria Math" w:cstheme="minorHAnsi"/>
                <w:i/>
                <w:szCs w:val="24"/>
                <w:lang w:val="en-GB"/>
              </w:rPr>
            </m:ctrlPr>
          </m:sSubPr>
          <m:e>
            <m:r>
              <w:rPr>
                <w:rFonts w:ascii="Cambria Math" w:hAnsi="Cambria Math" w:cstheme="minorHAnsi"/>
                <w:szCs w:val="24"/>
                <w:lang w:val="en-GB"/>
              </w:rPr>
              <m:t>c</m:t>
            </m:r>
          </m:e>
          <m:sub>
            <m:r>
              <w:rPr>
                <w:rFonts w:ascii="Cambria Math" w:hAnsi="Cambria Math" w:cstheme="minorHAnsi"/>
                <w:szCs w:val="24"/>
                <w:lang w:val="en-GB"/>
              </w:rPr>
              <m:t>p</m:t>
            </m:r>
          </m:sub>
        </m:sSub>
      </m:oMath>
      <w:r w:rsidR="00F7103B" w:rsidRPr="00BE5362">
        <w:rPr>
          <w:rFonts w:cstheme="minorHAnsi"/>
          <w:szCs w:val="24"/>
          <w:lang w:val="en-GB"/>
        </w:rPr>
        <w:t xml:space="preserve"> is the plasma concentration at time </w:t>
      </w:r>
      <m:oMath>
        <m:r>
          <w:rPr>
            <w:rFonts w:ascii="Cambria Math" w:hAnsi="Cambria Math" w:cstheme="minorHAnsi"/>
            <w:szCs w:val="24"/>
            <w:lang w:val="en-GB"/>
          </w:rPr>
          <m:t xml:space="preserve">t, </m:t>
        </m:r>
      </m:oMath>
      <w:r w:rsidR="00F7103B" w:rsidRPr="00BE5362">
        <w:rPr>
          <w:rFonts w:cstheme="minorHAnsi"/>
          <w:szCs w:val="24"/>
          <w:lang w:val="en-GB"/>
        </w:rPr>
        <w:t xml:space="preserve"> </w:t>
      </w:r>
    </w:p>
    <w:p w14:paraId="09A4460C" w14:textId="77777777" w:rsidR="00F7103B" w:rsidRPr="00BE5362" w:rsidRDefault="00F7103B" w:rsidP="00F7103B">
      <w:pPr>
        <w:spacing w:line="240" w:lineRule="auto"/>
        <w:rPr>
          <w:rFonts w:cstheme="minorHAnsi"/>
          <w:szCs w:val="24"/>
          <w:lang w:val="en-GB"/>
        </w:rPr>
      </w:pPr>
      <m:oMath>
        <m:r>
          <w:rPr>
            <w:rFonts w:ascii="Cambria Math" w:hAnsi="Cambria Math" w:cstheme="minorHAnsi"/>
            <w:szCs w:val="24"/>
            <w:lang w:val="en-GB"/>
          </w:rPr>
          <m:t>SiCo</m:t>
        </m:r>
      </m:oMath>
      <w:r w:rsidRPr="00BE5362">
        <w:rPr>
          <w:rFonts w:cstheme="minorHAnsi"/>
          <w:szCs w:val="24"/>
          <w:lang w:val="en-GB"/>
        </w:rPr>
        <w:t xml:space="preserve"> is the solute specific sieving coefficient to account for the fraction of molecules dragged along during the water transport (fitted), </w:t>
      </w:r>
    </w:p>
    <w:p w14:paraId="7E1FF2C7" w14:textId="77777777" w:rsidR="00F7103B" w:rsidRPr="00BE5362" w:rsidRDefault="00F7103B" w:rsidP="00F7103B">
      <w:pPr>
        <w:spacing w:line="240" w:lineRule="auto"/>
        <w:rPr>
          <w:rFonts w:cstheme="minorHAnsi"/>
          <w:szCs w:val="24"/>
          <w:lang w:val="en-GB"/>
        </w:rPr>
      </w:pPr>
      <m:oMath>
        <m:r>
          <w:rPr>
            <w:rFonts w:ascii="Cambria Math" w:hAnsi="Cambria Math" w:cstheme="minorHAnsi"/>
            <w:szCs w:val="24"/>
            <w:lang w:val="en-GB"/>
          </w:rPr>
          <m:t xml:space="preserve">UF </m:t>
        </m:r>
      </m:oMath>
      <w:r w:rsidRPr="00BE5362">
        <w:rPr>
          <w:rFonts w:cstheme="minorHAnsi"/>
          <w:szCs w:val="24"/>
          <w:lang w:val="en-GB"/>
        </w:rPr>
        <w:t xml:space="preserve"> is the ultrafiltration rate given by </w:t>
      </w:r>
      <m:oMath>
        <m:f>
          <m:fPr>
            <m:ctrlPr>
              <w:rPr>
                <w:rFonts w:ascii="Cambria Math" w:hAnsi="Cambria Math" w:cstheme="minorHAnsi"/>
                <w:i/>
                <w:szCs w:val="24"/>
                <w:lang w:val="en-GB"/>
              </w:rPr>
            </m:ctrlPr>
          </m:fPr>
          <m:num>
            <m:r>
              <w:rPr>
                <w:rFonts w:ascii="Cambria Math" w:hAnsi="Cambria Math" w:cstheme="minorHAnsi"/>
                <w:szCs w:val="24"/>
                <w:lang w:val="en-GB"/>
              </w:rPr>
              <m:t>dV</m:t>
            </m:r>
          </m:num>
          <m:den>
            <m:r>
              <w:rPr>
                <w:rFonts w:ascii="Cambria Math" w:hAnsi="Cambria Math" w:cstheme="minorHAnsi"/>
                <w:szCs w:val="24"/>
                <w:lang w:val="en-GB"/>
              </w:rPr>
              <m:t>dt</m:t>
            </m:r>
          </m:den>
        </m:f>
      </m:oMath>
      <w:r w:rsidRPr="00BE5362">
        <w:rPr>
          <w:rFonts w:cstheme="minorHAnsi"/>
          <w:szCs w:val="24"/>
          <w:lang w:val="en-GB"/>
        </w:rPr>
        <w:t>,</w:t>
      </w:r>
    </w:p>
    <w:p w14:paraId="2AB1B3E1" w14:textId="77777777" w:rsidR="00F7103B" w:rsidRPr="00BE5362" w:rsidRDefault="00D104CC" w:rsidP="00F7103B">
      <w:pPr>
        <w:spacing w:line="240" w:lineRule="auto"/>
        <w:rPr>
          <w:rFonts w:cstheme="minorHAnsi"/>
          <w:szCs w:val="24"/>
          <w:lang w:val="en-GB"/>
        </w:rPr>
      </w:pPr>
      <m:oMath>
        <m:sSub>
          <m:sSubPr>
            <m:ctrlPr>
              <w:rPr>
                <w:rFonts w:ascii="Cambria Math" w:hAnsi="Cambria Math" w:cstheme="minorHAnsi"/>
                <w:i/>
                <w:szCs w:val="24"/>
                <w:lang w:val="en-GB"/>
              </w:rPr>
            </m:ctrlPr>
          </m:sSubPr>
          <m:e>
            <m:r>
              <w:rPr>
                <w:rFonts w:ascii="Cambria Math" w:hAnsi="Cambria Math" w:cstheme="minorHAnsi"/>
                <w:szCs w:val="24"/>
                <w:lang w:val="en-GB"/>
              </w:rPr>
              <m:t>c</m:t>
            </m:r>
          </m:e>
          <m:sub>
            <m:r>
              <w:rPr>
                <w:rFonts w:ascii="Cambria Math" w:hAnsi="Cambria Math" w:cstheme="minorHAnsi"/>
                <w:szCs w:val="24"/>
                <w:lang w:val="en-GB"/>
              </w:rPr>
              <m:t>I</m:t>
            </m:r>
          </m:sub>
        </m:sSub>
      </m:oMath>
      <w:r w:rsidR="00F7103B" w:rsidRPr="00BE5362">
        <w:rPr>
          <w:rFonts w:cstheme="minorHAnsi"/>
          <w:szCs w:val="24"/>
          <w:lang w:val="en-GB"/>
        </w:rPr>
        <w:t xml:space="preserve">  is the intramembrane solute concentration to account for the non-lymphatic convective transfer across the peritoneal membrane given by </w:t>
      </w:r>
      <m:oMath>
        <m:sSub>
          <m:sSubPr>
            <m:ctrlPr>
              <w:rPr>
                <w:rFonts w:ascii="Cambria Math" w:hAnsi="Cambria Math" w:cstheme="minorHAnsi"/>
                <w:i/>
                <w:szCs w:val="24"/>
                <w:lang w:val="en-GB"/>
              </w:rPr>
            </m:ctrlPr>
          </m:sSubPr>
          <m:e>
            <m:r>
              <w:rPr>
                <w:rFonts w:ascii="Cambria Math" w:hAnsi="Cambria Math" w:cstheme="minorHAnsi"/>
                <w:szCs w:val="24"/>
                <w:lang w:val="en-GB"/>
              </w:rPr>
              <m:t>c</m:t>
            </m:r>
          </m:e>
          <m:sub>
            <m:r>
              <w:rPr>
                <w:rFonts w:ascii="Cambria Math" w:hAnsi="Cambria Math" w:cstheme="minorHAnsi"/>
                <w:szCs w:val="24"/>
                <w:lang w:val="en-GB"/>
              </w:rPr>
              <m:t>p</m:t>
            </m:r>
          </m:sub>
        </m:sSub>
        <m:r>
          <w:rPr>
            <w:rFonts w:ascii="Cambria Math" w:hAnsi="Cambria Math" w:cstheme="minorHAnsi"/>
            <w:szCs w:val="24"/>
            <w:lang w:val="en-GB"/>
          </w:rPr>
          <m:t>-f(</m:t>
        </m:r>
        <m:sSub>
          <m:sSubPr>
            <m:ctrlPr>
              <w:rPr>
                <w:rFonts w:ascii="Cambria Math" w:hAnsi="Cambria Math" w:cstheme="minorHAnsi"/>
                <w:i/>
                <w:szCs w:val="24"/>
                <w:lang w:val="en-GB"/>
              </w:rPr>
            </m:ctrlPr>
          </m:sSubPr>
          <m:e>
            <m:r>
              <w:rPr>
                <w:rFonts w:ascii="Cambria Math" w:hAnsi="Cambria Math" w:cstheme="minorHAnsi"/>
                <w:szCs w:val="24"/>
                <w:lang w:val="en-GB"/>
              </w:rPr>
              <m:t>c</m:t>
            </m:r>
          </m:e>
          <m:sub>
            <m:r>
              <w:rPr>
                <w:rFonts w:ascii="Cambria Math" w:hAnsi="Cambria Math" w:cstheme="minorHAnsi"/>
                <w:szCs w:val="24"/>
                <w:lang w:val="en-GB"/>
              </w:rPr>
              <m:t>p</m:t>
            </m:r>
          </m:sub>
        </m:sSub>
        <m:r>
          <w:rPr>
            <w:rFonts w:ascii="Cambria Math" w:hAnsi="Cambria Math" w:cstheme="minorHAnsi"/>
            <w:szCs w:val="24"/>
            <w:lang w:val="en-GB"/>
          </w:rPr>
          <m:t>-</m:t>
        </m:r>
        <m:sSub>
          <m:sSubPr>
            <m:ctrlPr>
              <w:rPr>
                <w:rFonts w:ascii="Cambria Math" w:hAnsi="Cambria Math" w:cstheme="minorHAnsi"/>
                <w:i/>
                <w:szCs w:val="24"/>
                <w:lang w:val="en-GB"/>
              </w:rPr>
            </m:ctrlPr>
          </m:sSubPr>
          <m:e>
            <m:r>
              <w:rPr>
                <w:rFonts w:ascii="Cambria Math" w:hAnsi="Cambria Math" w:cstheme="minorHAnsi"/>
                <w:szCs w:val="24"/>
                <w:lang w:val="en-GB"/>
              </w:rPr>
              <m:t>c</m:t>
            </m:r>
          </m:e>
          <m:sub>
            <m:r>
              <w:rPr>
                <w:rFonts w:ascii="Cambria Math" w:hAnsi="Cambria Math" w:cstheme="minorHAnsi"/>
                <w:szCs w:val="24"/>
                <w:lang w:val="en-GB"/>
              </w:rPr>
              <m:t>d</m:t>
            </m:r>
          </m:sub>
        </m:sSub>
        <m:r>
          <w:rPr>
            <w:rFonts w:ascii="Cambria Math" w:hAnsi="Cambria Math" w:cstheme="minorHAnsi"/>
            <w:szCs w:val="24"/>
            <w:lang w:val="en-GB"/>
          </w:rPr>
          <m:t>)</m:t>
        </m:r>
      </m:oMath>
      <w:r w:rsidR="00F7103B" w:rsidRPr="00BE5362">
        <w:rPr>
          <w:rFonts w:cstheme="minorHAnsi"/>
          <w:szCs w:val="24"/>
          <w:lang w:val="en-GB"/>
        </w:rPr>
        <w:t>,</w:t>
      </w:r>
    </w:p>
    <w:p w14:paraId="7E4E94AD" w14:textId="77777777" w:rsidR="00F7103B" w:rsidRPr="00BE5362" w:rsidRDefault="00F7103B" w:rsidP="00F7103B">
      <w:pPr>
        <w:spacing w:line="240" w:lineRule="auto"/>
        <w:rPr>
          <w:rFonts w:cstheme="minorHAnsi"/>
          <w:szCs w:val="24"/>
          <w:lang w:val="en-GB"/>
        </w:rPr>
      </w:pPr>
      <m:oMath>
        <m:r>
          <w:rPr>
            <w:rFonts w:ascii="Cambria Math" w:hAnsi="Cambria Math" w:cstheme="minorHAnsi"/>
            <w:szCs w:val="24"/>
            <w:lang w:val="en-GB"/>
          </w:rPr>
          <m:t>f</m:t>
        </m:r>
      </m:oMath>
      <w:r w:rsidRPr="00BE5362">
        <w:rPr>
          <w:rFonts w:cstheme="minorHAnsi"/>
          <w:szCs w:val="24"/>
          <w:lang w:val="en-GB"/>
        </w:rPr>
        <w:t xml:space="preserve"> is the interdependence between diffusion and convection,</w:t>
      </w:r>
    </w:p>
    <w:p w14:paraId="27AABE2A" w14:textId="77777777" w:rsidR="00F7103B" w:rsidRPr="00BE5362" w:rsidRDefault="00F7103B" w:rsidP="00F7103B">
      <w:pPr>
        <w:spacing w:line="240" w:lineRule="auto"/>
        <w:rPr>
          <w:rFonts w:cstheme="minorHAnsi"/>
          <w:szCs w:val="24"/>
          <w:lang w:val="en-GB"/>
        </w:rPr>
      </w:pPr>
      <m:oMath>
        <m:r>
          <w:rPr>
            <w:rFonts w:ascii="Cambria Math" w:hAnsi="Cambria Math" w:cstheme="minorHAnsi"/>
            <w:szCs w:val="24"/>
            <w:lang w:val="en-GB"/>
          </w:rPr>
          <m:t xml:space="preserve">L </m:t>
        </m:r>
      </m:oMath>
      <w:r w:rsidRPr="00BE5362">
        <w:rPr>
          <w:rFonts w:cstheme="minorHAnsi"/>
          <w:szCs w:val="24"/>
          <w:lang w:val="en-GB"/>
        </w:rPr>
        <w:t xml:space="preserve">is the lymphatic flow rate. The lymphatic flow is modelled as a sum total of different water transport mechanisms such as the dialysate sampling, lymphatic entry and blood entry and </w:t>
      </w:r>
    </w:p>
    <w:p w14:paraId="5C4E1AE9" w14:textId="77777777" w:rsidR="00F7103B" w:rsidRPr="00BE5362" w:rsidRDefault="00D104CC" w:rsidP="00F7103B">
      <w:pPr>
        <w:spacing w:line="240" w:lineRule="auto"/>
        <w:rPr>
          <w:rFonts w:cstheme="minorHAnsi"/>
          <w:szCs w:val="24"/>
          <w:lang w:val="en-GB"/>
        </w:rPr>
      </w:pPr>
      <m:oMath>
        <m:sSup>
          <m:sSupPr>
            <m:ctrlPr>
              <w:rPr>
                <w:rFonts w:ascii="Cambria Math" w:hAnsi="Cambria Math" w:cstheme="minorHAnsi"/>
                <w:i/>
                <w:szCs w:val="24"/>
                <w:lang w:val="en-GB"/>
              </w:rPr>
            </m:ctrlPr>
          </m:sSupPr>
          <m:e>
            <m:r>
              <w:rPr>
                <w:rFonts w:ascii="Cambria Math" w:hAnsi="Cambria Math" w:cstheme="minorHAnsi"/>
                <w:szCs w:val="24"/>
                <w:lang w:val="en-GB"/>
              </w:rPr>
              <m:t>c</m:t>
            </m:r>
          </m:e>
          <m:sup>
            <m:r>
              <w:rPr>
                <w:rFonts w:ascii="Cambria Math" w:hAnsi="Cambria Math" w:cstheme="minorHAnsi"/>
                <w:szCs w:val="24"/>
                <w:lang w:val="en-GB"/>
              </w:rPr>
              <m:t>*</m:t>
            </m:r>
          </m:sup>
        </m:sSup>
      </m:oMath>
      <w:r w:rsidR="00F7103B" w:rsidRPr="00BE5362">
        <w:rPr>
          <w:rFonts w:cstheme="minorHAnsi"/>
          <w:szCs w:val="24"/>
          <w:lang w:val="en-GB"/>
        </w:rPr>
        <w:t xml:space="preserve"> is to account for the direction of the lymphatic flow (</w:t>
      </w:r>
      <m:oMath>
        <m:sSup>
          <m:sSupPr>
            <m:ctrlPr>
              <w:rPr>
                <w:rFonts w:ascii="Cambria Math" w:hAnsi="Cambria Math" w:cstheme="minorHAnsi"/>
                <w:i/>
                <w:szCs w:val="24"/>
                <w:lang w:val="en-GB"/>
              </w:rPr>
            </m:ctrlPr>
          </m:sSupPr>
          <m:e>
            <m:r>
              <w:rPr>
                <w:rFonts w:ascii="Cambria Math" w:hAnsi="Cambria Math" w:cstheme="minorHAnsi"/>
                <w:szCs w:val="24"/>
                <w:lang w:val="en-GB"/>
              </w:rPr>
              <m:t>c</m:t>
            </m:r>
          </m:e>
          <m:sup>
            <m:r>
              <w:rPr>
                <w:rFonts w:ascii="Cambria Math" w:hAnsi="Cambria Math" w:cstheme="minorHAnsi"/>
                <w:szCs w:val="24"/>
                <w:lang w:val="en-GB"/>
              </w:rPr>
              <m:t>*</m:t>
            </m:r>
          </m:sup>
        </m:sSup>
        <m:r>
          <w:rPr>
            <w:rFonts w:ascii="Cambria Math" w:hAnsi="Cambria Math" w:cstheme="minorHAnsi"/>
            <w:szCs w:val="24"/>
            <w:lang w:val="en-GB"/>
          </w:rPr>
          <m:t>=</m:t>
        </m:r>
        <m:sSub>
          <m:sSubPr>
            <m:ctrlPr>
              <w:rPr>
                <w:rFonts w:ascii="Cambria Math" w:hAnsi="Cambria Math" w:cstheme="minorHAnsi"/>
                <w:i/>
                <w:szCs w:val="24"/>
                <w:lang w:val="en-GB"/>
              </w:rPr>
            </m:ctrlPr>
          </m:sSubPr>
          <m:e>
            <m:r>
              <w:rPr>
                <w:rFonts w:ascii="Cambria Math" w:hAnsi="Cambria Math" w:cstheme="minorHAnsi"/>
                <w:szCs w:val="24"/>
                <w:lang w:val="en-GB"/>
              </w:rPr>
              <m:t>c</m:t>
            </m:r>
          </m:e>
          <m:sub>
            <m:r>
              <w:rPr>
                <w:rFonts w:ascii="Cambria Math" w:hAnsi="Cambria Math" w:cstheme="minorHAnsi"/>
                <w:szCs w:val="24"/>
                <w:lang w:val="en-GB"/>
              </w:rPr>
              <m:t>p</m:t>
            </m:r>
          </m:sub>
        </m:sSub>
        <m:r>
          <w:rPr>
            <w:rFonts w:ascii="Cambria Math" w:hAnsi="Cambria Math" w:cstheme="minorHAnsi"/>
            <w:szCs w:val="24"/>
            <w:lang w:val="en-GB"/>
          </w:rPr>
          <m:t xml:space="preserve"> </m:t>
        </m:r>
      </m:oMath>
      <w:r w:rsidR="00F7103B" w:rsidRPr="00BE5362">
        <w:rPr>
          <w:rFonts w:cstheme="minorHAnsi"/>
          <w:szCs w:val="24"/>
          <w:lang w:val="en-GB"/>
        </w:rPr>
        <w:t xml:space="preserve">if flow is from plasma to peritoneal cavity or else </w:t>
      </w:r>
      <m:oMath>
        <m:sSup>
          <m:sSupPr>
            <m:ctrlPr>
              <w:rPr>
                <w:rFonts w:ascii="Cambria Math" w:hAnsi="Cambria Math" w:cstheme="minorHAnsi"/>
                <w:i/>
                <w:szCs w:val="24"/>
                <w:lang w:val="en-GB"/>
              </w:rPr>
            </m:ctrlPr>
          </m:sSupPr>
          <m:e>
            <m:r>
              <w:rPr>
                <w:rFonts w:ascii="Cambria Math" w:hAnsi="Cambria Math" w:cstheme="minorHAnsi"/>
                <w:szCs w:val="24"/>
                <w:lang w:val="en-GB"/>
              </w:rPr>
              <m:t>c</m:t>
            </m:r>
          </m:e>
          <m:sup>
            <m:r>
              <w:rPr>
                <w:rFonts w:ascii="Cambria Math" w:hAnsi="Cambria Math" w:cstheme="minorHAnsi"/>
                <w:szCs w:val="24"/>
                <w:lang w:val="en-GB"/>
              </w:rPr>
              <m:t>*</m:t>
            </m:r>
          </m:sup>
        </m:sSup>
        <m:r>
          <w:rPr>
            <w:rFonts w:ascii="Cambria Math" w:hAnsi="Cambria Math" w:cstheme="minorHAnsi"/>
            <w:szCs w:val="24"/>
            <w:lang w:val="en-GB"/>
          </w:rPr>
          <m:t>=</m:t>
        </m:r>
        <m:sSub>
          <m:sSubPr>
            <m:ctrlPr>
              <w:rPr>
                <w:rFonts w:ascii="Cambria Math" w:hAnsi="Cambria Math" w:cstheme="minorHAnsi"/>
                <w:i/>
                <w:szCs w:val="24"/>
                <w:lang w:val="en-GB"/>
              </w:rPr>
            </m:ctrlPr>
          </m:sSubPr>
          <m:e>
            <m:r>
              <w:rPr>
                <w:rFonts w:ascii="Cambria Math" w:hAnsi="Cambria Math" w:cstheme="minorHAnsi"/>
                <w:szCs w:val="24"/>
                <w:lang w:val="en-GB"/>
              </w:rPr>
              <m:t>c</m:t>
            </m:r>
          </m:e>
          <m:sub>
            <m:r>
              <w:rPr>
                <w:rFonts w:ascii="Cambria Math" w:hAnsi="Cambria Math" w:cstheme="minorHAnsi"/>
                <w:szCs w:val="24"/>
                <w:lang w:val="en-GB"/>
              </w:rPr>
              <m:t>D</m:t>
            </m:r>
          </m:sub>
        </m:sSub>
      </m:oMath>
      <w:r w:rsidR="00F7103B" w:rsidRPr="00BE5362">
        <w:rPr>
          <w:rFonts w:cstheme="minorHAnsi"/>
          <w:szCs w:val="24"/>
          <w:lang w:val="en-GB"/>
        </w:rPr>
        <w:t xml:space="preserve">). </w:t>
      </w:r>
    </w:p>
    <w:p w14:paraId="3B6B4BB0" w14:textId="77777777" w:rsidR="00F7103B" w:rsidRPr="00BE5362" w:rsidRDefault="00F7103B" w:rsidP="00F7103B">
      <w:pPr>
        <w:spacing w:line="240" w:lineRule="auto"/>
        <w:rPr>
          <w:rFonts w:cstheme="minorHAnsi"/>
          <w:noProof/>
          <w:szCs w:val="24"/>
          <w:lang w:val="en-GB" w:eastAsia="en-GB"/>
        </w:rPr>
      </w:pPr>
      <w:r w:rsidRPr="00BE5362">
        <w:rPr>
          <w:rFonts w:cstheme="minorHAnsi"/>
          <w:szCs w:val="24"/>
          <w:lang w:val="en-GB"/>
        </w:rPr>
        <w:t xml:space="preserve">Different combinations of the constants </w:t>
      </w:r>
      <m:oMath>
        <m:r>
          <w:rPr>
            <w:rFonts w:ascii="Cambria Math" w:hAnsi="Cambria Math" w:cstheme="minorHAnsi"/>
            <w:szCs w:val="24"/>
            <w:lang w:val="en-GB"/>
          </w:rPr>
          <m:t>MTAC, fct, SiCo</m:t>
        </m:r>
      </m:oMath>
      <w:r w:rsidRPr="00BE5362">
        <w:rPr>
          <w:rFonts w:cstheme="minorHAnsi"/>
          <w:szCs w:val="24"/>
          <w:lang w:val="en-GB"/>
        </w:rPr>
        <w:t xml:space="preserve"> and </w:t>
      </w:r>
      <m:oMath>
        <m:r>
          <w:rPr>
            <w:rFonts w:ascii="Cambria Math" w:hAnsi="Cambria Math" w:cstheme="minorHAnsi"/>
            <w:szCs w:val="24"/>
            <w:lang w:val="en-GB"/>
          </w:rPr>
          <m:t xml:space="preserve">L </m:t>
        </m:r>
      </m:oMath>
      <w:r w:rsidRPr="00BE5362">
        <w:rPr>
          <w:rFonts w:cstheme="minorHAnsi"/>
          <w:szCs w:val="24"/>
          <w:lang w:val="en-GB"/>
        </w:rPr>
        <w:t>(in bold in eq 2.1) were fitted to the experimental data according to the model (table 1, 1-6).</w:t>
      </w:r>
    </w:p>
    <w:p w14:paraId="1E43801F" w14:textId="77777777" w:rsidR="00F7103B" w:rsidRPr="00BE5362" w:rsidRDefault="00F7103B" w:rsidP="00F7103B">
      <w:pPr>
        <w:rPr>
          <w:rFonts w:cstheme="minorHAnsi"/>
          <w:szCs w:val="24"/>
          <w:lang w:val="en-GB"/>
        </w:rPr>
      </w:pPr>
      <w:r w:rsidRPr="00BE5362">
        <w:rPr>
          <w:rFonts w:cstheme="minorHAnsi"/>
          <w:noProof/>
          <w:szCs w:val="24"/>
          <w:lang w:val="en-GB" w:eastAsia="en-GB"/>
        </w:rPr>
        <w:t xml:space="preserve">Input: The initial and final intraperitoneal volume, </w:t>
      </w:r>
      <m:oMath>
        <m:r>
          <w:rPr>
            <w:rFonts w:ascii="Cambria Math" w:hAnsi="Cambria Math" w:cstheme="minorHAnsi"/>
            <w:szCs w:val="24"/>
            <w:lang w:val="en-GB"/>
          </w:rPr>
          <m:t>V[0]</m:t>
        </m:r>
      </m:oMath>
      <w:r w:rsidRPr="00BE5362">
        <w:rPr>
          <w:rFonts w:cstheme="minorHAnsi"/>
          <w:szCs w:val="24"/>
          <w:lang w:val="en-GB"/>
        </w:rPr>
        <w:t xml:space="preserve"> and </w:t>
      </w:r>
      <m:oMath>
        <m:r>
          <w:rPr>
            <w:rFonts w:ascii="Cambria Math" w:hAnsi="Cambria Math" w:cstheme="minorHAnsi"/>
            <w:szCs w:val="24"/>
            <w:lang w:val="en-GB"/>
          </w:rPr>
          <m:t>V[t]</m:t>
        </m:r>
      </m:oMath>
      <w:r w:rsidRPr="00BE5362">
        <w:rPr>
          <w:rFonts w:cstheme="minorHAnsi"/>
          <w:szCs w:val="24"/>
          <w:lang w:val="en-GB"/>
        </w:rPr>
        <w:t xml:space="preserve"> are taken from experimental data. For other time steps, </w:t>
      </w:r>
      <m:oMath>
        <m:r>
          <w:rPr>
            <w:rFonts w:ascii="Cambria Math" w:hAnsi="Cambria Math" w:cstheme="minorHAnsi"/>
            <w:szCs w:val="24"/>
            <w:lang w:val="en-GB"/>
          </w:rPr>
          <m:t>V</m:t>
        </m:r>
      </m:oMath>
      <w:r w:rsidRPr="00BE5362">
        <w:rPr>
          <w:rFonts w:cstheme="minorHAnsi"/>
          <w:szCs w:val="24"/>
          <w:lang w:val="en-GB"/>
        </w:rPr>
        <w:t xml:space="preserve"> is linearly interpolated from the initial and final value. The plasma solute concentrations, </w:t>
      </w:r>
      <m:oMath>
        <m:sSub>
          <m:sSubPr>
            <m:ctrlPr>
              <w:rPr>
                <w:rFonts w:ascii="Cambria Math" w:hAnsi="Cambria Math" w:cstheme="minorHAnsi"/>
                <w:i/>
                <w:szCs w:val="24"/>
                <w:lang w:val="en-GB"/>
              </w:rPr>
            </m:ctrlPr>
          </m:sSubPr>
          <m:e>
            <m:r>
              <w:rPr>
                <w:rFonts w:ascii="Cambria Math" w:hAnsi="Cambria Math" w:cstheme="minorHAnsi"/>
                <w:szCs w:val="24"/>
                <w:lang w:val="en-GB"/>
              </w:rPr>
              <m:t>c</m:t>
            </m:r>
          </m:e>
          <m:sub>
            <m:r>
              <w:rPr>
                <w:rFonts w:ascii="Cambria Math" w:hAnsi="Cambria Math" w:cstheme="minorHAnsi"/>
                <w:szCs w:val="24"/>
                <w:lang w:val="en-GB"/>
              </w:rPr>
              <m:t>p</m:t>
            </m:r>
          </m:sub>
        </m:sSub>
      </m:oMath>
      <w:r w:rsidRPr="00BE5362">
        <w:rPr>
          <w:rFonts w:cstheme="minorHAnsi"/>
          <w:szCs w:val="24"/>
          <w:lang w:val="en-GB"/>
        </w:rPr>
        <w:t xml:space="preserve"> values are also taken from patient data and interpolated. The dialysate solute concentrations, </w:t>
      </w:r>
      <m:oMath>
        <m:sSub>
          <m:sSubPr>
            <m:ctrlPr>
              <w:rPr>
                <w:rFonts w:ascii="Cambria Math" w:hAnsi="Cambria Math" w:cstheme="minorHAnsi"/>
                <w:i/>
                <w:szCs w:val="24"/>
                <w:lang w:val="en-GB"/>
              </w:rPr>
            </m:ctrlPr>
          </m:sSubPr>
          <m:e>
            <m:r>
              <w:rPr>
                <w:rFonts w:ascii="Cambria Math" w:hAnsi="Cambria Math" w:cstheme="minorHAnsi"/>
                <w:szCs w:val="24"/>
                <w:lang w:val="en-GB"/>
              </w:rPr>
              <m:t>c</m:t>
            </m:r>
          </m:e>
          <m:sub>
            <m:r>
              <w:rPr>
                <w:rFonts w:ascii="Cambria Math" w:hAnsi="Cambria Math" w:cstheme="minorHAnsi"/>
                <w:szCs w:val="24"/>
                <w:lang w:val="en-GB"/>
              </w:rPr>
              <m:t>d</m:t>
            </m:r>
          </m:sub>
        </m:sSub>
      </m:oMath>
      <w:r w:rsidRPr="00BE5362">
        <w:rPr>
          <w:rFonts w:cstheme="minorHAnsi"/>
          <w:szCs w:val="24"/>
          <w:lang w:val="en-GB"/>
        </w:rPr>
        <w:t xml:space="preserve"> at different time steps (t = 0, 10, 20, 30, 60, 120, 180, 240) are also taken from patient data.</w:t>
      </w:r>
    </w:p>
    <w:p w14:paraId="1E96EF4B" w14:textId="77777777" w:rsidR="00F7103B" w:rsidRPr="00BE5362" w:rsidRDefault="00F7103B" w:rsidP="009270EB">
      <w:pPr>
        <w:pStyle w:val="Heading2"/>
        <w:numPr>
          <w:ilvl w:val="1"/>
          <w:numId w:val="3"/>
        </w:numPr>
        <w:ind w:left="284" w:hanging="284"/>
        <w:rPr>
          <w:rFonts w:asciiTheme="minorHAnsi" w:hAnsiTheme="minorHAnsi" w:cstheme="minorHAnsi"/>
          <w:b w:val="0"/>
          <w:noProof/>
          <w:sz w:val="24"/>
          <w:szCs w:val="24"/>
          <w:lang w:val="en-GB" w:eastAsia="en-GB"/>
        </w:rPr>
      </w:pPr>
      <w:bookmarkStart w:id="31" w:name="_Ref118732255"/>
      <w:r w:rsidRPr="00BE5362">
        <w:rPr>
          <w:rFonts w:asciiTheme="minorHAnsi" w:hAnsiTheme="minorHAnsi" w:cstheme="minorHAnsi"/>
          <w:b w:val="0"/>
          <w:noProof/>
          <w:sz w:val="24"/>
          <w:szCs w:val="24"/>
          <w:lang w:val="en-GB" w:eastAsia="en-GB"/>
        </w:rPr>
        <w:t>Three pore model</w:t>
      </w:r>
      <w:bookmarkEnd w:id="31"/>
      <w:r w:rsidRPr="00BE5362">
        <w:rPr>
          <w:rFonts w:asciiTheme="minorHAnsi" w:hAnsiTheme="minorHAnsi" w:cstheme="minorHAnsi"/>
          <w:b w:val="0"/>
          <w:noProof/>
          <w:sz w:val="24"/>
          <w:szCs w:val="24"/>
          <w:lang w:val="en-GB" w:eastAsia="en-GB"/>
        </w:rPr>
        <w:t xml:space="preserve"> (model 7)</w:t>
      </w:r>
    </w:p>
    <w:p w14:paraId="1F66D568" w14:textId="77777777" w:rsidR="00F7103B" w:rsidRPr="00BE5362" w:rsidRDefault="00F7103B" w:rsidP="00F7103B">
      <w:pPr>
        <w:rPr>
          <w:rFonts w:cstheme="minorHAnsi"/>
          <w:szCs w:val="24"/>
          <w:lang w:val="en-GB"/>
        </w:rPr>
      </w:pPr>
      <w:r w:rsidRPr="00BE5362">
        <w:rPr>
          <w:rFonts w:cstheme="minorHAnsi"/>
          <w:szCs w:val="24"/>
          <w:lang w:val="en-GB"/>
        </w:rPr>
        <w:t>Öberg and Martuseviciene developed an ODE based 3 pore model of continuous flow peritoneal dialysis (CFPD)</w:t>
      </w:r>
      <w:r w:rsidRPr="00BE5362">
        <w:rPr>
          <w:rFonts w:cstheme="minorHAnsi"/>
          <w:szCs w:val="24"/>
          <w:lang w:val="en-GB"/>
        </w:rPr>
        <w:fldChar w:fldCharType="begin"/>
      </w:r>
      <w:r w:rsidRPr="00BE5362">
        <w:rPr>
          <w:rFonts w:cstheme="minorHAnsi"/>
          <w:szCs w:val="24"/>
          <w:lang w:val="en-GB"/>
        </w:rPr>
        <w:instrText xml:space="preserve"> ADDIN EN.CITE &lt;EndNote&gt;&lt;Cite&gt;&lt;Author&gt;Öberg&lt;/Author&gt;&lt;Year&gt;2019&lt;/Year&gt;&lt;RecNum&gt;11&lt;/RecNum&gt;&lt;DisplayText&gt;&lt;style face="superscript"&gt;10&lt;/style&gt;&lt;/DisplayText&gt;&lt;record&gt;&lt;rec-number&gt;11&lt;/rec-number&gt;&lt;foreign-keys&gt;&lt;key app="EN" db-id="5d50wpzse5zedbe0x5sxd5wc200pde0pe2r5" timestamp="1650138758"&gt;11&lt;/key&gt;&lt;/foreign-keys&gt;&lt;ref-type name="Journal Article"&gt;17&lt;/ref-type&gt;&lt;contributors&gt;&lt;authors&gt;&lt;author&gt;Öberg, Carl M.&lt;/author&gt;&lt;author&gt;Martuseviciene, Giedre&lt;/author&gt;&lt;/authors&gt;&lt;/contributors&gt;&lt;titles&gt;&lt;title&gt;Computer Simulations of Continuous Flow Peritoneal Dialysis Using the 3-Pore Model—A First Experience&lt;/title&gt;&lt;secondary-title&gt;Peritoneal Dialysis International&lt;/secondary-title&gt;&lt;/titles&gt;&lt;periodical&gt;&lt;full-title&gt;Peritoneal Dialysis International&lt;/full-title&gt;&lt;/periodical&gt;&lt;pages&gt;236-242&lt;/pages&gt;&lt;volume&gt;39&lt;/volume&gt;&lt;number&gt;3&lt;/number&gt;&lt;dates&gt;&lt;year&gt;2019&lt;/year&gt;&lt;pub-dates&gt;&lt;date&gt;2019/05/01&lt;/date&gt;&lt;/pub-dates&gt;&lt;/dates&gt;&lt;publisher&gt;SAGE Publications Ltd STM&lt;/publisher&gt;&lt;isbn&gt;0896-8608&lt;/isbn&gt;&lt;urls&gt;&lt;related-urls&gt;&lt;url&gt;https://doi.org/10.3747/pdi.2018.00225&lt;/url&gt;&lt;/related-urls&gt;&lt;/urls&gt;&lt;electronic-resource-num&gt;10.3747/pdi.2018.00225&lt;/electronic-resource-num&gt;&lt;access-date&gt;2022/04/16&lt;/access-date&gt;&lt;/record&gt;&lt;/Cite&gt;&lt;/EndNote&gt;</w:instrText>
      </w:r>
      <w:r w:rsidRPr="00BE5362">
        <w:rPr>
          <w:rFonts w:cstheme="minorHAnsi"/>
          <w:szCs w:val="24"/>
          <w:lang w:val="en-GB"/>
        </w:rPr>
        <w:fldChar w:fldCharType="separate"/>
      </w:r>
      <w:r w:rsidRPr="00BE5362">
        <w:rPr>
          <w:rFonts w:cstheme="minorHAnsi"/>
          <w:noProof/>
          <w:szCs w:val="24"/>
          <w:vertAlign w:val="superscript"/>
          <w:lang w:val="en-GB"/>
        </w:rPr>
        <w:t>10</w:t>
      </w:r>
      <w:r w:rsidRPr="00BE5362">
        <w:rPr>
          <w:rFonts w:cstheme="minorHAnsi"/>
          <w:szCs w:val="24"/>
          <w:lang w:val="en-GB"/>
        </w:rPr>
        <w:fldChar w:fldCharType="end"/>
      </w:r>
      <w:r w:rsidRPr="00BE5362">
        <w:rPr>
          <w:rFonts w:cstheme="minorHAnsi"/>
          <w:szCs w:val="24"/>
          <w:lang w:val="en-GB"/>
        </w:rPr>
        <w:t>. They extended the regular 3 pore model by including the physical changes attributed to the fill (</w:t>
      </w:r>
      <m:oMath>
        <m:sSub>
          <m:sSubPr>
            <m:ctrlPr>
              <w:rPr>
                <w:rFonts w:ascii="Cambria Math" w:hAnsi="Cambria Math" w:cstheme="minorHAnsi"/>
                <w:i/>
                <w:szCs w:val="24"/>
                <w:lang w:val="en-GB"/>
              </w:rPr>
            </m:ctrlPr>
          </m:sSubPr>
          <m:e>
            <m:r>
              <w:rPr>
                <w:rFonts w:ascii="Cambria Math" w:hAnsi="Cambria Math" w:cstheme="minorHAnsi"/>
                <w:szCs w:val="24"/>
                <w:lang w:val="en-GB"/>
              </w:rPr>
              <m:t>J</m:t>
            </m:r>
          </m:e>
          <m:sub>
            <m:r>
              <w:rPr>
                <w:rFonts w:ascii="Cambria Math" w:hAnsi="Cambria Math" w:cstheme="minorHAnsi"/>
                <w:szCs w:val="24"/>
                <w:lang w:val="en-GB"/>
              </w:rPr>
              <m:t>fill</m:t>
            </m:r>
          </m:sub>
        </m:sSub>
      </m:oMath>
      <w:r w:rsidRPr="00BE5362">
        <w:rPr>
          <w:rFonts w:cstheme="minorHAnsi"/>
          <w:szCs w:val="24"/>
          <w:lang w:val="en-GB"/>
        </w:rPr>
        <w:t xml:space="preserve">) and drain </w:t>
      </w:r>
      <m:oMath>
        <m:r>
          <w:rPr>
            <w:rFonts w:ascii="Cambria Math" w:hAnsi="Cambria Math" w:cstheme="minorHAnsi"/>
            <w:szCs w:val="24"/>
            <w:lang w:val="en-GB"/>
          </w:rPr>
          <m:t>(</m:t>
        </m:r>
        <m:sSub>
          <m:sSubPr>
            <m:ctrlPr>
              <w:rPr>
                <w:rFonts w:ascii="Cambria Math" w:hAnsi="Cambria Math" w:cstheme="minorHAnsi"/>
                <w:i/>
                <w:szCs w:val="24"/>
                <w:lang w:val="en-GB"/>
              </w:rPr>
            </m:ctrlPr>
          </m:sSubPr>
          <m:e>
            <m:r>
              <w:rPr>
                <w:rFonts w:ascii="Cambria Math" w:hAnsi="Cambria Math" w:cstheme="minorHAnsi"/>
                <w:szCs w:val="24"/>
                <w:lang w:val="en-GB"/>
              </w:rPr>
              <m:t>J</m:t>
            </m:r>
          </m:e>
          <m:sub>
            <m:r>
              <w:rPr>
                <w:rFonts w:ascii="Cambria Math" w:hAnsi="Cambria Math" w:cstheme="minorHAnsi"/>
                <w:szCs w:val="24"/>
                <w:lang w:val="en-GB"/>
              </w:rPr>
              <m:t>drain</m:t>
            </m:r>
          </m:sub>
        </m:sSub>
        <m:r>
          <w:rPr>
            <w:rFonts w:ascii="Cambria Math" w:hAnsi="Cambria Math" w:cstheme="minorHAnsi"/>
            <w:szCs w:val="24"/>
            <w:lang w:val="en-GB"/>
          </w:rPr>
          <m:t>)</m:t>
        </m:r>
      </m:oMath>
      <w:r w:rsidRPr="00BE5362">
        <w:rPr>
          <w:rFonts w:cstheme="minorHAnsi"/>
          <w:szCs w:val="24"/>
          <w:lang w:val="en-GB"/>
        </w:rPr>
        <w:t xml:space="preserve"> flow rate in addition to the transport processes occurring over the peritoneal membrane.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2"/>
      </w:tblGrid>
      <w:tr w:rsidR="00F7103B" w:rsidRPr="00BE5362" w14:paraId="43EC8611" w14:textId="77777777" w:rsidTr="00F7103B">
        <w:tc>
          <w:tcPr>
            <w:tcW w:w="8500" w:type="dxa"/>
            <w:vAlign w:val="center"/>
          </w:tcPr>
          <w:p w14:paraId="4715C35C" w14:textId="77777777" w:rsidR="00F7103B" w:rsidRPr="00BE5362" w:rsidRDefault="00D104CC" w:rsidP="00F7103B">
            <w:pPr>
              <w:rPr>
                <w:rFonts w:cstheme="minorHAnsi"/>
                <w:szCs w:val="24"/>
                <w:lang w:val="en-GB"/>
              </w:rPr>
            </w:pPr>
            <m:oMathPara>
              <m:oMath>
                <m:f>
                  <m:fPr>
                    <m:ctrlPr>
                      <w:rPr>
                        <w:rFonts w:ascii="Cambria Math" w:hAnsi="Cambria Math" w:cstheme="minorHAnsi"/>
                        <w:i/>
                        <w:szCs w:val="24"/>
                        <w:lang w:val="en-GB"/>
                      </w:rPr>
                    </m:ctrlPr>
                  </m:fPr>
                  <m:num>
                    <m:r>
                      <w:rPr>
                        <w:rFonts w:ascii="Cambria Math" w:hAnsi="Cambria Math" w:cstheme="minorHAnsi"/>
                        <w:szCs w:val="24"/>
                        <w:lang w:val="en-GB"/>
                      </w:rPr>
                      <m:t>dV</m:t>
                    </m:r>
                  </m:num>
                  <m:den>
                    <m:r>
                      <w:rPr>
                        <w:rFonts w:ascii="Cambria Math" w:hAnsi="Cambria Math" w:cstheme="minorHAnsi"/>
                        <w:szCs w:val="24"/>
                        <w:lang w:val="en-GB"/>
                      </w:rPr>
                      <m:t>dt</m:t>
                    </m:r>
                  </m:den>
                </m:f>
                <m:r>
                  <w:rPr>
                    <w:rFonts w:ascii="Cambria Math" w:hAnsi="Cambria Math" w:cstheme="minorHAnsi"/>
                    <w:szCs w:val="24"/>
                    <w:lang w:val="en-GB"/>
                  </w:rPr>
                  <m:t>=</m:t>
                </m:r>
                <m:limLow>
                  <m:limLowPr>
                    <m:ctrlPr>
                      <w:rPr>
                        <w:rFonts w:ascii="Cambria Math" w:hAnsi="Cambria Math" w:cstheme="minorHAnsi"/>
                        <w:i/>
                        <w:szCs w:val="24"/>
                        <w:lang w:val="en-GB"/>
                      </w:rPr>
                    </m:ctrlPr>
                  </m:limLowPr>
                  <m:e>
                    <m:groupChr>
                      <m:groupChrPr>
                        <m:ctrlPr>
                          <w:rPr>
                            <w:rFonts w:ascii="Cambria Math" w:hAnsi="Cambria Math" w:cstheme="minorHAnsi"/>
                            <w:i/>
                            <w:szCs w:val="24"/>
                            <w:lang w:val="en-GB"/>
                          </w:rPr>
                        </m:ctrlPr>
                      </m:groupChrPr>
                      <m:e>
                        <m:sSub>
                          <m:sSubPr>
                            <m:ctrlPr>
                              <w:rPr>
                                <w:rFonts w:ascii="Cambria Math" w:hAnsi="Cambria Math" w:cstheme="minorHAnsi"/>
                                <w:i/>
                                <w:szCs w:val="24"/>
                                <w:lang w:val="en-GB"/>
                              </w:rPr>
                            </m:ctrlPr>
                          </m:sSubPr>
                          <m:e>
                            <m:r>
                              <w:rPr>
                                <w:rFonts w:ascii="Cambria Math" w:hAnsi="Cambria Math" w:cstheme="minorHAnsi"/>
                                <w:szCs w:val="24"/>
                                <w:lang w:val="en-GB"/>
                              </w:rPr>
                              <m:t>J</m:t>
                            </m:r>
                          </m:e>
                          <m:sub>
                            <m:r>
                              <w:rPr>
                                <w:rFonts w:ascii="Cambria Math" w:hAnsi="Cambria Math" w:cstheme="minorHAnsi"/>
                                <w:szCs w:val="24"/>
                                <w:lang w:val="en-GB"/>
                              </w:rPr>
                              <m:t>vC</m:t>
                            </m:r>
                          </m:sub>
                        </m:sSub>
                        <m:r>
                          <w:rPr>
                            <w:rFonts w:ascii="Cambria Math" w:hAnsi="Cambria Math" w:cstheme="minorHAnsi"/>
                            <w:szCs w:val="24"/>
                            <w:lang w:val="en-GB"/>
                          </w:rPr>
                          <m:t>+</m:t>
                        </m:r>
                        <m:sSub>
                          <m:sSubPr>
                            <m:ctrlPr>
                              <w:rPr>
                                <w:rFonts w:ascii="Cambria Math" w:hAnsi="Cambria Math" w:cstheme="minorHAnsi"/>
                                <w:i/>
                                <w:szCs w:val="24"/>
                                <w:lang w:val="en-GB"/>
                              </w:rPr>
                            </m:ctrlPr>
                          </m:sSubPr>
                          <m:e>
                            <m:r>
                              <w:rPr>
                                <w:rFonts w:ascii="Cambria Math" w:hAnsi="Cambria Math" w:cstheme="minorHAnsi"/>
                                <w:szCs w:val="24"/>
                                <w:lang w:val="en-GB"/>
                              </w:rPr>
                              <m:t>J</m:t>
                            </m:r>
                          </m:e>
                          <m:sub>
                            <m:r>
                              <w:rPr>
                                <w:rFonts w:ascii="Cambria Math" w:hAnsi="Cambria Math" w:cstheme="minorHAnsi"/>
                                <w:szCs w:val="24"/>
                                <w:lang w:val="en-GB"/>
                              </w:rPr>
                              <m:t>vS</m:t>
                            </m:r>
                          </m:sub>
                        </m:sSub>
                        <m:r>
                          <w:rPr>
                            <w:rFonts w:ascii="Cambria Math" w:hAnsi="Cambria Math" w:cstheme="minorHAnsi"/>
                            <w:szCs w:val="24"/>
                            <w:lang w:val="en-GB"/>
                          </w:rPr>
                          <m:t>+</m:t>
                        </m:r>
                        <m:sSub>
                          <m:sSubPr>
                            <m:ctrlPr>
                              <w:rPr>
                                <w:rFonts w:ascii="Cambria Math" w:hAnsi="Cambria Math" w:cstheme="minorHAnsi"/>
                                <w:i/>
                                <w:szCs w:val="24"/>
                                <w:lang w:val="en-GB"/>
                              </w:rPr>
                            </m:ctrlPr>
                          </m:sSubPr>
                          <m:e>
                            <m:r>
                              <w:rPr>
                                <w:rFonts w:ascii="Cambria Math" w:hAnsi="Cambria Math" w:cstheme="minorHAnsi"/>
                                <w:szCs w:val="24"/>
                                <w:lang w:val="en-GB"/>
                              </w:rPr>
                              <m:t>J</m:t>
                            </m:r>
                          </m:e>
                          <m:sub>
                            <m:r>
                              <w:rPr>
                                <w:rFonts w:ascii="Cambria Math" w:hAnsi="Cambria Math" w:cstheme="minorHAnsi"/>
                                <w:szCs w:val="24"/>
                                <w:lang w:val="en-GB"/>
                              </w:rPr>
                              <m:t>vL</m:t>
                            </m:r>
                          </m:sub>
                        </m:sSub>
                      </m:e>
                    </m:groupChr>
                  </m:e>
                  <m:lim>
                    <m:r>
                      <w:rPr>
                        <w:rFonts w:ascii="Cambria Math" w:hAnsi="Cambria Math" w:cstheme="minorHAnsi"/>
                        <w:szCs w:val="24"/>
                        <w:lang w:val="en-GB"/>
                      </w:rPr>
                      <m:t>pore contribution</m:t>
                    </m:r>
                  </m:lim>
                </m:limLow>
                <m:r>
                  <w:rPr>
                    <w:rFonts w:ascii="Cambria Math" w:hAnsi="Cambria Math" w:cstheme="minorHAnsi"/>
                    <w:szCs w:val="24"/>
                    <w:lang w:val="en-GB"/>
                  </w:rPr>
                  <m:t>+</m:t>
                </m:r>
                <m:limLow>
                  <m:limLowPr>
                    <m:ctrlPr>
                      <w:rPr>
                        <w:rFonts w:ascii="Cambria Math" w:hAnsi="Cambria Math" w:cstheme="minorHAnsi"/>
                        <w:i/>
                        <w:szCs w:val="24"/>
                        <w:lang w:val="en-GB"/>
                      </w:rPr>
                    </m:ctrlPr>
                  </m:limLowPr>
                  <m:e>
                    <m:groupChr>
                      <m:groupChrPr>
                        <m:ctrlPr>
                          <w:rPr>
                            <w:rFonts w:ascii="Cambria Math" w:hAnsi="Cambria Math" w:cstheme="minorHAnsi"/>
                            <w:i/>
                            <w:szCs w:val="24"/>
                            <w:lang w:val="en-GB"/>
                          </w:rPr>
                        </m:ctrlPr>
                      </m:groupChrPr>
                      <m:e>
                        <m:sSub>
                          <m:sSubPr>
                            <m:ctrlPr>
                              <w:rPr>
                                <w:rFonts w:ascii="Cambria Math" w:hAnsi="Cambria Math" w:cstheme="minorHAnsi"/>
                                <w:i/>
                                <w:szCs w:val="24"/>
                                <w:lang w:val="en-GB"/>
                              </w:rPr>
                            </m:ctrlPr>
                          </m:sSubPr>
                          <m:e>
                            <m:r>
                              <w:rPr>
                                <w:rFonts w:ascii="Cambria Math" w:hAnsi="Cambria Math" w:cstheme="minorHAnsi"/>
                                <w:szCs w:val="24"/>
                                <w:lang w:val="en-GB"/>
                              </w:rPr>
                              <m:t>J</m:t>
                            </m:r>
                          </m:e>
                          <m:sub>
                            <m:r>
                              <w:rPr>
                                <w:rFonts w:ascii="Cambria Math" w:hAnsi="Cambria Math" w:cstheme="minorHAnsi"/>
                                <w:szCs w:val="24"/>
                                <w:lang w:val="en-GB"/>
                              </w:rPr>
                              <m:t>fill</m:t>
                            </m:r>
                          </m:sub>
                        </m:sSub>
                        <m:r>
                          <w:rPr>
                            <w:rFonts w:ascii="Cambria Math" w:hAnsi="Cambria Math" w:cstheme="minorHAnsi"/>
                            <w:szCs w:val="24"/>
                            <w:lang w:val="en-GB"/>
                          </w:rPr>
                          <m:t>-</m:t>
                        </m:r>
                        <m:sSub>
                          <m:sSubPr>
                            <m:ctrlPr>
                              <w:rPr>
                                <w:rFonts w:ascii="Cambria Math" w:hAnsi="Cambria Math" w:cstheme="minorHAnsi"/>
                                <w:i/>
                                <w:szCs w:val="24"/>
                                <w:lang w:val="en-GB"/>
                              </w:rPr>
                            </m:ctrlPr>
                          </m:sSubPr>
                          <m:e>
                            <m:r>
                              <w:rPr>
                                <w:rFonts w:ascii="Cambria Math" w:hAnsi="Cambria Math" w:cstheme="minorHAnsi"/>
                                <w:szCs w:val="24"/>
                                <w:lang w:val="en-GB"/>
                              </w:rPr>
                              <m:t>J</m:t>
                            </m:r>
                          </m:e>
                          <m:sub>
                            <m:r>
                              <w:rPr>
                                <w:rFonts w:ascii="Cambria Math" w:hAnsi="Cambria Math" w:cstheme="minorHAnsi"/>
                                <w:szCs w:val="24"/>
                                <w:lang w:val="en-GB"/>
                              </w:rPr>
                              <m:t>drain</m:t>
                            </m:r>
                          </m:sub>
                        </m:sSub>
                      </m:e>
                    </m:groupChr>
                  </m:e>
                  <m:lim>
                    <m:r>
                      <w:rPr>
                        <w:rFonts w:ascii="Cambria Math" w:hAnsi="Cambria Math" w:cstheme="minorHAnsi"/>
                        <w:szCs w:val="24"/>
                        <w:lang w:val="en-GB"/>
                      </w:rPr>
                      <m:t>device</m:t>
                    </m:r>
                  </m:lim>
                </m:limLow>
                <m:r>
                  <w:rPr>
                    <w:rFonts w:ascii="Cambria Math" w:hAnsi="Cambria Math" w:cstheme="minorHAnsi"/>
                    <w:szCs w:val="24"/>
                    <w:lang w:val="en-GB"/>
                  </w:rPr>
                  <m:t>-</m:t>
                </m:r>
                <m:limLow>
                  <m:limLowPr>
                    <m:ctrlPr>
                      <w:rPr>
                        <w:rFonts w:ascii="Cambria Math" w:hAnsi="Cambria Math" w:cstheme="minorHAnsi"/>
                        <w:i/>
                        <w:szCs w:val="24"/>
                        <w:lang w:val="en-GB"/>
                      </w:rPr>
                    </m:ctrlPr>
                  </m:limLowPr>
                  <m:e>
                    <m:groupChr>
                      <m:groupChrPr>
                        <m:ctrlPr>
                          <w:rPr>
                            <w:rFonts w:ascii="Cambria Math" w:hAnsi="Cambria Math" w:cstheme="minorHAnsi"/>
                            <w:i/>
                            <w:szCs w:val="24"/>
                            <w:lang w:val="en-GB"/>
                          </w:rPr>
                        </m:ctrlPr>
                      </m:groupChrPr>
                      <m:e>
                        <m:r>
                          <w:rPr>
                            <w:rFonts w:ascii="Cambria Math" w:hAnsi="Cambria Math" w:cstheme="minorHAnsi"/>
                            <w:szCs w:val="24"/>
                            <w:lang w:val="en-GB"/>
                          </w:rPr>
                          <m:t>L</m:t>
                        </m:r>
                      </m:e>
                    </m:groupChr>
                  </m:e>
                  <m:lim>
                    <m:r>
                      <w:rPr>
                        <w:rFonts w:ascii="Cambria Math" w:hAnsi="Cambria Math" w:cstheme="minorHAnsi"/>
                        <w:szCs w:val="24"/>
                        <w:lang w:val="en-GB"/>
                      </w:rPr>
                      <m:t>lymphatic</m:t>
                    </m:r>
                  </m:lim>
                </m:limLow>
              </m:oMath>
            </m:oMathPara>
          </w:p>
        </w:tc>
        <w:bookmarkStart w:id="32" w:name="_Ref118731361"/>
        <w:tc>
          <w:tcPr>
            <w:tcW w:w="562" w:type="dxa"/>
            <w:vAlign w:val="center"/>
          </w:tcPr>
          <w:p w14:paraId="28F46C53" w14:textId="62E2A37C" w:rsidR="00F7103B" w:rsidRPr="00BE5362" w:rsidRDefault="00F7103B" w:rsidP="00F7103B">
            <w:pPr>
              <w:pStyle w:val="Caption"/>
              <w:jc w:val="right"/>
              <w:rPr>
                <w:rFonts w:cstheme="minorHAnsi"/>
                <w:b w:val="0"/>
                <w:sz w:val="24"/>
                <w:szCs w:val="24"/>
                <w:lang w:val="en-GB"/>
              </w:rPr>
            </w:pPr>
            <w:r w:rsidRPr="00BE5362">
              <w:rPr>
                <w:rFonts w:cstheme="minorHAnsi"/>
                <w:b w:val="0"/>
                <w:sz w:val="24"/>
                <w:szCs w:val="24"/>
                <w:lang w:val="en-GB"/>
              </w:rPr>
              <w:fldChar w:fldCharType="begin"/>
            </w:r>
            <w:r w:rsidRPr="00BE5362">
              <w:rPr>
                <w:rFonts w:cstheme="minorHAnsi"/>
                <w:b w:val="0"/>
                <w:sz w:val="24"/>
                <w:szCs w:val="24"/>
                <w:lang w:val="en-GB"/>
              </w:rPr>
              <w:instrText xml:space="preserve"> STYLEREF 1 \s </w:instrText>
            </w:r>
            <w:r w:rsidRPr="00BE5362">
              <w:rPr>
                <w:rFonts w:cstheme="minorHAnsi"/>
                <w:b w:val="0"/>
                <w:sz w:val="24"/>
                <w:szCs w:val="24"/>
                <w:lang w:val="en-GB"/>
              </w:rPr>
              <w:fldChar w:fldCharType="separate"/>
            </w:r>
            <w:r w:rsidR="00023BA2">
              <w:rPr>
                <w:rFonts w:cstheme="minorHAnsi"/>
                <w:b w:val="0"/>
                <w:noProof/>
                <w:sz w:val="24"/>
                <w:szCs w:val="24"/>
                <w:lang w:val="en-GB"/>
              </w:rPr>
              <w:t>9</w:t>
            </w:r>
            <w:r w:rsidRPr="00BE5362">
              <w:rPr>
                <w:rFonts w:cstheme="minorHAnsi"/>
                <w:b w:val="0"/>
                <w:sz w:val="24"/>
                <w:szCs w:val="24"/>
                <w:lang w:val="en-GB"/>
              </w:rPr>
              <w:fldChar w:fldCharType="end"/>
            </w:r>
            <w:r w:rsidRPr="00BE5362">
              <w:rPr>
                <w:rFonts w:cstheme="minorHAnsi"/>
                <w:b w:val="0"/>
                <w:sz w:val="24"/>
                <w:szCs w:val="24"/>
                <w:lang w:val="en-GB"/>
              </w:rPr>
              <w:t>.</w:t>
            </w:r>
            <w:r w:rsidRPr="00BE5362">
              <w:rPr>
                <w:rFonts w:cstheme="minorHAnsi"/>
                <w:b w:val="0"/>
                <w:sz w:val="24"/>
                <w:szCs w:val="24"/>
                <w:lang w:val="en-GB"/>
              </w:rPr>
              <w:fldChar w:fldCharType="begin"/>
            </w:r>
            <w:r w:rsidRPr="00BE5362">
              <w:rPr>
                <w:rFonts w:cstheme="minorHAnsi"/>
                <w:b w:val="0"/>
                <w:sz w:val="24"/>
                <w:szCs w:val="24"/>
                <w:lang w:val="en-GB"/>
              </w:rPr>
              <w:instrText xml:space="preserve"> SEQ Equation \* ARABIC \s 1 </w:instrText>
            </w:r>
            <w:r w:rsidRPr="00BE5362">
              <w:rPr>
                <w:rFonts w:cstheme="minorHAnsi"/>
                <w:b w:val="0"/>
                <w:sz w:val="24"/>
                <w:szCs w:val="24"/>
                <w:lang w:val="en-GB"/>
              </w:rPr>
              <w:fldChar w:fldCharType="separate"/>
            </w:r>
            <w:r w:rsidRPr="00BE5362">
              <w:rPr>
                <w:rFonts w:cstheme="minorHAnsi"/>
                <w:b w:val="0"/>
                <w:noProof/>
                <w:sz w:val="24"/>
                <w:szCs w:val="24"/>
                <w:lang w:val="en-GB"/>
              </w:rPr>
              <w:t>2</w:t>
            </w:r>
            <w:r w:rsidRPr="00BE5362">
              <w:rPr>
                <w:rFonts w:cstheme="minorHAnsi"/>
                <w:b w:val="0"/>
                <w:sz w:val="24"/>
                <w:szCs w:val="24"/>
                <w:lang w:val="en-GB"/>
              </w:rPr>
              <w:fldChar w:fldCharType="end"/>
            </w:r>
            <w:bookmarkEnd w:id="32"/>
          </w:p>
        </w:tc>
      </w:tr>
    </w:tbl>
    <w:p w14:paraId="63E012D0" w14:textId="77777777" w:rsidR="00F7103B" w:rsidRPr="00BE5362" w:rsidRDefault="00F7103B" w:rsidP="00F7103B">
      <w:pPr>
        <w:rPr>
          <w:rFonts w:cstheme="minorHAnsi"/>
          <w:szCs w:val="24"/>
          <w:lang w:val="en-GB"/>
        </w:rPr>
      </w:pPr>
      <w:r w:rsidRPr="00BE5362">
        <w:rPr>
          <w:rFonts w:cstheme="minorHAnsi"/>
          <w:szCs w:val="24"/>
          <w:lang w:val="en-GB"/>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2"/>
      </w:tblGrid>
      <w:tr w:rsidR="00F7103B" w:rsidRPr="00BE5362" w14:paraId="53B7BC6F" w14:textId="77777777" w:rsidTr="00F7103B">
        <w:tc>
          <w:tcPr>
            <w:tcW w:w="8500" w:type="dxa"/>
            <w:vAlign w:val="center"/>
          </w:tcPr>
          <w:p w14:paraId="263EB132" w14:textId="77777777" w:rsidR="00F7103B" w:rsidRPr="00BE5362" w:rsidRDefault="00D104CC" w:rsidP="00F7103B">
            <w:pPr>
              <w:rPr>
                <w:rFonts w:cstheme="minorHAnsi"/>
                <w:szCs w:val="24"/>
                <w:lang w:val="en-GB"/>
              </w:rPr>
            </w:pPr>
            <m:oMathPara>
              <m:oMath>
                <m:f>
                  <m:fPr>
                    <m:ctrlPr>
                      <w:rPr>
                        <w:rFonts w:ascii="Cambria Math" w:hAnsi="Cambria Math" w:cstheme="minorHAnsi"/>
                        <w:i/>
                        <w:szCs w:val="24"/>
                        <w:lang w:val="en-GB"/>
                      </w:rPr>
                    </m:ctrlPr>
                  </m:fPr>
                  <m:num>
                    <m:r>
                      <w:rPr>
                        <w:rFonts w:ascii="Cambria Math" w:hAnsi="Cambria Math" w:cstheme="minorHAnsi"/>
                        <w:szCs w:val="24"/>
                        <w:lang w:val="en-GB"/>
                      </w:rPr>
                      <m:t>d</m:t>
                    </m:r>
                    <m:sSub>
                      <m:sSubPr>
                        <m:ctrlPr>
                          <w:rPr>
                            <w:rFonts w:ascii="Cambria Math" w:hAnsi="Cambria Math" w:cstheme="minorHAnsi"/>
                            <w:i/>
                            <w:szCs w:val="24"/>
                            <w:lang w:val="en-GB"/>
                          </w:rPr>
                        </m:ctrlPr>
                      </m:sSubPr>
                      <m:e>
                        <m:r>
                          <w:rPr>
                            <w:rFonts w:ascii="Cambria Math" w:hAnsi="Cambria Math" w:cstheme="minorHAnsi"/>
                            <w:szCs w:val="24"/>
                            <w:lang w:val="en-GB"/>
                          </w:rPr>
                          <m:t>C</m:t>
                        </m:r>
                      </m:e>
                      <m:sub>
                        <m:r>
                          <w:rPr>
                            <w:rFonts w:ascii="Cambria Math" w:hAnsi="Cambria Math" w:cstheme="minorHAnsi"/>
                            <w:szCs w:val="24"/>
                            <w:lang w:val="en-GB"/>
                          </w:rPr>
                          <m:t>D</m:t>
                        </m:r>
                      </m:sub>
                    </m:sSub>
                  </m:num>
                  <m:den>
                    <m:r>
                      <w:rPr>
                        <w:rFonts w:ascii="Cambria Math" w:hAnsi="Cambria Math" w:cstheme="minorHAnsi"/>
                        <w:szCs w:val="24"/>
                        <w:lang w:val="en-GB"/>
                      </w:rPr>
                      <m:t>dt</m:t>
                    </m:r>
                  </m:den>
                </m:f>
                <m:r>
                  <w:rPr>
                    <w:rFonts w:ascii="Cambria Math" w:hAnsi="Cambria Math" w:cstheme="minorHAnsi"/>
                    <w:szCs w:val="24"/>
                    <w:lang w:val="en-GB"/>
                  </w:rPr>
                  <m:t xml:space="preserve">= </m:t>
                </m:r>
                <m:limLow>
                  <m:limLowPr>
                    <m:ctrlPr>
                      <w:rPr>
                        <w:rFonts w:ascii="Cambria Math" w:hAnsi="Cambria Math" w:cstheme="minorHAnsi"/>
                        <w:i/>
                        <w:szCs w:val="24"/>
                        <w:lang w:val="en-GB"/>
                      </w:rPr>
                    </m:ctrlPr>
                  </m:limLowPr>
                  <m:e>
                    <m:groupChr>
                      <m:groupChrPr>
                        <m:ctrlPr>
                          <w:rPr>
                            <w:rFonts w:ascii="Cambria Math" w:hAnsi="Cambria Math" w:cstheme="minorHAnsi"/>
                            <w:i/>
                            <w:szCs w:val="24"/>
                            <w:lang w:val="en-GB"/>
                          </w:rPr>
                        </m:ctrlPr>
                      </m:groupChrPr>
                      <m:e>
                        <m:f>
                          <m:fPr>
                            <m:ctrlPr>
                              <w:rPr>
                                <w:rFonts w:ascii="Cambria Math" w:hAnsi="Cambria Math" w:cstheme="minorHAnsi"/>
                                <w:i/>
                                <w:szCs w:val="24"/>
                                <w:lang w:val="en-GB"/>
                              </w:rPr>
                            </m:ctrlPr>
                          </m:fPr>
                          <m:num>
                            <m:sSub>
                              <m:sSubPr>
                                <m:ctrlPr>
                                  <w:rPr>
                                    <w:rFonts w:ascii="Cambria Math" w:hAnsi="Cambria Math" w:cstheme="minorHAnsi"/>
                                    <w:i/>
                                    <w:szCs w:val="24"/>
                                    <w:lang w:val="en-GB"/>
                                  </w:rPr>
                                </m:ctrlPr>
                              </m:sSubPr>
                              <m:e>
                                <m:r>
                                  <w:rPr>
                                    <w:rFonts w:ascii="Cambria Math" w:hAnsi="Cambria Math" w:cstheme="minorHAnsi"/>
                                    <w:szCs w:val="24"/>
                                    <w:lang w:val="en-GB"/>
                                  </w:rPr>
                                  <m:t>J</m:t>
                                </m:r>
                              </m:e>
                              <m:sub>
                                <m:r>
                                  <w:rPr>
                                    <w:rFonts w:ascii="Cambria Math" w:hAnsi="Cambria Math" w:cstheme="minorHAnsi"/>
                                    <w:szCs w:val="24"/>
                                    <w:lang w:val="en-GB"/>
                                  </w:rPr>
                                  <m:t>sC</m:t>
                                </m:r>
                              </m:sub>
                            </m:sSub>
                            <m:r>
                              <w:rPr>
                                <w:rFonts w:ascii="Cambria Math" w:hAnsi="Cambria Math" w:cstheme="minorHAnsi"/>
                                <w:szCs w:val="24"/>
                                <w:lang w:val="en-GB"/>
                              </w:rPr>
                              <m:t>+</m:t>
                            </m:r>
                            <m:sSub>
                              <m:sSubPr>
                                <m:ctrlPr>
                                  <w:rPr>
                                    <w:rFonts w:ascii="Cambria Math" w:hAnsi="Cambria Math" w:cstheme="minorHAnsi"/>
                                    <w:i/>
                                    <w:szCs w:val="24"/>
                                    <w:lang w:val="en-GB"/>
                                  </w:rPr>
                                </m:ctrlPr>
                              </m:sSubPr>
                              <m:e>
                                <m:r>
                                  <w:rPr>
                                    <w:rFonts w:ascii="Cambria Math" w:hAnsi="Cambria Math" w:cstheme="minorHAnsi"/>
                                    <w:szCs w:val="24"/>
                                    <w:lang w:val="en-GB"/>
                                  </w:rPr>
                                  <m:t>J</m:t>
                                </m:r>
                              </m:e>
                              <m:sub>
                                <m:r>
                                  <w:rPr>
                                    <w:rFonts w:ascii="Cambria Math" w:hAnsi="Cambria Math" w:cstheme="minorHAnsi"/>
                                    <w:szCs w:val="24"/>
                                    <w:lang w:val="en-GB"/>
                                  </w:rPr>
                                  <m:t>sS</m:t>
                                </m:r>
                              </m:sub>
                            </m:sSub>
                            <m:r>
                              <w:rPr>
                                <w:rFonts w:ascii="Cambria Math" w:hAnsi="Cambria Math" w:cstheme="minorHAnsi"/>
                                <w:szCs w:val="24"/>
                                <w:lang w:val="en-GB"/>
                              </w:rPr>
                              <m:t>+</m:t>
                            </m:r>
                            <m:sSub>
                              <m:sSubPr>
                                <m:ctrlPr>
                                  <w:rPr>
                                    <w:rFonts w:ascii="Cambria Math" w:hAnsi="Cambria Math" w:cstheme="minorHAnsi"/>
                                    <w:i/>
                                    <w:szCs w:val="24"/>
                                    <w:lang w:val="en-GB"/>
                                  </w:rPr>
                                </m:ctrlPr>
                              </m:sSubPr>
                              <m:e>
                                <m:r>
                                  <w:rPr>
                                    <w:rFonts w:ascii="Cambria Math" w:hAnsi="Cambria Math" w:cstheme="minorHAnsi"/>
                                    <w:szCs w:val="24"/>
                                    <w:lang w:val="en-GB"/>
                                  </w:rPr>
                                  <m:t>J</m:t>
                                </m:r>
                              </m:e>
                              <m:sub>
                                <m:r>
                                  <w:rPr>
                                    <w:rFonts w:ascii="Cambria Math" w:hAnsi="Cambria Math" w:cstheme="minorHAnsi"/>
                                    <w:szCs w:val="24"/>
                                    <w:lang w:val="en-GB"/>
                                  </w:rPr>
                                  <m:t>sL</m:t>
                                </m:r>
                              </m:sub>
                            </m:sSub>
                          </m:num>
                          <m:den>
                            <m:r>
                              <w:rPr>
                                <w:rFonts w:ascii="Cambria Math" w:hAnsi="Cambria Math" w:cstheme="minorHAnsi"/>
                                <w:szCs w:val="24"/>
                                <w:lang w:val="en-GB"/>
                              </w:rPr>
                              <m:t>V</m:t>
                            </m:r>
                          </m:den>
                        </m:f>
                      </m:e>
                    </m:groupChr>
                  </m:e>
                  <m:lim>
                    <m:r>
                      <w:rPr>
                        <w:rFonts w:ascii="Cambria Math" w:hAnsi="Cambria Math" w:cstheme="minorHAnsi"/>
                        <w:szCs w:val="24"/>
                        <w:lang w:val="en-GB"/>
                      </w:rPr>
                      <m:t>Solute flux</m:t>
                    </m:r>
                  </m:lim>
                </m:limLow>
                <m:r>
                  <w:rPr>
                    <w:rFonts w:ascii="Cambria Math" w:hAnsi="Cambria Math" w:cstheme="minorHAnsi"/>
                    <w:szCs w:val="24"/>
                    <w:lang w:val="en-GB"/>
                  </w:rPr>
                  <m:t>-</m:t>
                </m:r>
                <m:limLow>
                  <m:limLowPr>
                    <m:ctrlPr>
                      <w:rPr>
                        <w:rFonts w:ascii="Cambria Math" w:hAnsi="Cambria Math" w:cstheme="minorHAnsi"/>
                        <w:i/>
                        <w:szCs w:val="24"/>
                        <w:lang w:val="en-GB"/>
                      </w:rPr>
                    </m:ctrlPr>
                  </m:limLowPr>
                  <m:e>
                    <m:groupChr>
                      <m:groupChrPr>
                        <m:ctrlPr>
                          <w:rPr>
                            <w:rFonts w:ascii="Cambria Math" w:hAnsi="Cambria Math" w:cstheme="minorHAnsi"/>
                            <w:i/>
                            <w:szCs w:val="24"/>
                            <w:lang w:val="en-GB"/>
                          </w:rPr>
                        </m:ctrlPr>
                      </m:groupChrPr>
                      <m:e>
                        <m:sSub>
                          <m:sSubPr>
                            <m:ctrlPr>
                              <w:rPr>
                                <w:rFonts w:ascii="Cambria Math" w:hAnsi="Cambria Math" w:cstheme="minorHAnsi"/>
                                <w:i/>
                                <w:szCs w:val="24"/>
                                <w:lang w:val="en-GB"/>
                              </w:rPr>
                            </m:ctrlPr>
                          </m:sSubPr>
                          <m:e>
                            <m:r>
                              <w:rPr>
                                <w:rFonts w:ascii="Cambria Math" w:hAnsi="Cambria Math" w:cstheme="minorHAnsi"/>
                                <w:szCs w:val="24"/>
                                <w:lang w:val="en-GB"/>
                              </w:rPr>
                              <m:t>C</m:t>
                            </m:r>
                          </m:e>
                          <m:sub>
                            <m:r>
                              <w:rPr>
                                <w:rFonts w:ascii="Cambria Math" w:hAnsi="Cambria Math" w:cstheme="minorHAnsi"/>
                                <w:szCs w:val="24"/>
                                <w:lang w:val="en-GB"/>
                              </w:rPr>
                              <m:t>D</m:t>
                            </m:r>
                          </m:sub>
                        </m:sSub>
                        <m:f>
                          <m:fPr>
                            <m:ctrlPr>
                              <w:rPr>
                                <w:rFonts w:ascii="Cambria Math" w:hAnsi="Cambria Math" w:cstheme="minorHAnsi"/>
                                <w:i/>
                                <w:szCs w:val="24"/>
                                <w:lang w:val="en-GB"/>
                              </w:rPr>
                            </m:ctrlPr>
                          </m:fPr>
                          <m:num>
                            <m:sSub>
                              <m:sSubPr>
                                <m:ctrlPr>
                                  <w:rPr>
                                    <w:rFonts w:ascii="Cambria Math" w:hAnsi="Cambria Math" w:cstheme="minorHAnsi"/>
                                    <w:i/>
                                    <w:szCs w:val="24"/>
                                    <w:lang w:val="en-GB"/>
                                  </w:rPr>
                                </m:ctrlPr>
                              </m:sSubPr>
                              <m:e>
                                <m:r>
                                  <w:rPr>
                                    <w:rFonts w:ascii="Cambria Math" w:hAnsi="Cambria Math" w:cstheme="minorHAnsi"/>
                                    <w:szCs w:val="24"/>
                                    <w:lang w:val="en-GB"/>
                                  </w:rPr>
                                  <m:t>J</m:t>
                                </m:r>
                              </m:e>
                              <m:sub>
                                <m:r>
                                  <w:rPr>
                                    <w:rFonts w:ascii="Cambria Math" w:hAnsi="Cambria Math" w:cstheme="minorHAnsi"/>
                                    <w:szCs w:val="24"/>
                                    <w:lang w:val="en-GB"/>
                                  </w:rPr>
                                  <m:t>vC</m:t>
                                </m:r>
                              </m:sub>
                            </m:sSub>
                            <m:r>
                              <w:rPr>
                                <w:rFonts w:ascii="Cambria Math" w:hAnsi="Cambria Math" w:cstheme="minorHAnsi"/>
                                <w:szCs w:val="24"/>
                                <w:lang w:val="en-GB"/>
                              </w:rPr>
                              <m:t>+</m:t>
                            </m:r>
                            <m:sSub>
                              <m:sSubPr>
                                <m:ctrlPr>
                                  <w:rPr>
                                    <w:rFonts w:ascii="Cambria Math" w:hAnsi="Cambria Math" w:cstheme="minorHAnsi"/>
                                    <w:i/>
                                    <w:szCs w:val="24"/>
                                    <w:lang w:val="en-GB"/>
                                  </w:rPr>
                                </m:ctrlPr>
                              </m:sSubPr>
                              <m:e>
                                <m:r>
                                  <w:rPr>
                                    <w:rFonts w:ascii="Cambria Math" w:hAnsi="Cambria Math" w:cstheme="minorHAnsi"/>
                                    <w:szCs w:val="24"/>
                                    <w:lang w:val="en-GB"/>
                                  </w:rPr>
                                  <m:t>J</m:t>
                                </m:r>
                              </m:e>
                              <m:sub>
                                <m:r>
                                  <w:rPr>
                                    <w:rFonts w:ascii="Cambria Math" w:hAnsi="Cambria Math" w:cstheme="minorHAnsi"/>
                                    <w:szCs w:val="24"/>
                                    <w:lang w:val="en-GB"/>
                                  </w:rPr>
                                  <m:t>vS</m:t>
                                </m:r>
                              </m:sub>
                            </m:sSub>
                            <m:r>
                              <w:rPr>
                                <w:rFonts w:ascii="Cambria Math" w:hAnsi="Cambria Math" w:cstheme="minorHAnsi"/>
                                <w:szCs w:val="24"/>
                                <w:lang w:val="en-GB"/>
                              </w:rPr>
                              <m:t>+</m:t>
                            </m:r>
                            <m:sSub>
                              <m:sSubPr>
                                <m:ctrlPr>
                                  <w:rPr>
                                    <w:rFonts w:ascii="Cambria Math" w:hAnsi="Cambria Math" w:cstheme="minorHAnsi"/>
                                    <w:i/>
                                    <w:szCs w:val="24"/>
                                    <w:lang w:val="en-GB"/>
                                  </w:rPr>
                                </m:ctrlPr>
                              </m:sSubPr>
                              <m:e>
                                <m:r>
                                  <w:rPr>
                                    <w:rFonts w:ascii="Cambria Math" w:hAnsi="Cambria Math" w:cstheme="minorHAnsi"/>
                                    <w:szCs w:val="24"/>
                                    <w:lang w:val="en-GB"/>
                                  </w:rPr>
                                  <m:t>J</m:t>
                                </m:r>
                              </m:e>
                              <m:sub>
                                <m:r>
                                  <w:rPr>
                                    <w:rFonts w:ascii="Cambria Math" w:hAnsi="Cambria Math" w:cstheme="minorHAnsi"/>
                                    <w:szCs w:val="24"/>
                                    <w:lang w:val="en-GB"/>
                                  </w:rPr>
                                  <m:t>vL</m:t>
                                </m:r>
                              </m:sub>
                            </m:sSub>
                            <m:r>
                              <w:rPr>
                                <w:rFonts w:ascii="Cambria Math" w:hAnsi="Cambria Math" w:cstheme="minorHAnsi"/>
                                <w:szCs w:val="24"/>
                                <w:lang w:val="en-GB"/>
                              </w:rPr>
                              <m:t>+</m:t>
                            </m:r>
                            <m:sSub>
                              <m:sSubPr>
                                <m:ctrlPr>
                                  <w:rPr>
                                    <w:rFonts w:ascii="Cambria Math" w:hAnsi="Cambria Math" w:cstheme="minorHAnsi"/>
                                    <w:i/>
                                    <w:szCs w:val="24"/>
                                    <w:lang w:val="en-GB"/>
                                  </w:rPr>
                                </m:ctrlPr>
                              </m:sSubPr>
                              <m:e>
                                <m:r>
                                  <w:rPr>
                                    <w:rFonts w:ascii="Cambria Math" w:hAnsi="Cambria Math" w:cstheme="minorHAnsi"/>
                                    <w:szCs w:val="24"/>
                                    <w:lang w:val="en-GB"/>
                                  </w:rPr>
                                  <m:t>J</m:t>
                                </m:r>
                              </m:e>
                              <m:sub>
                                <m:r>
                                  <w:rPr>
                                    <w:rFonts w:ascii="Cambria Math" w:hAnsi="Cambria Math" w:cstheme="minorHAnsi"/>
                                    <w:szCs w:val="24"/>
                                    <w:lang w:val="en-GB"/>
                                  </w:rPr>
                                  <m:t>fill</m:t>
                                </m:r>
                              </m:sub>
                            </m:sSub>
                          </m:num>
                          <m:den>
                            <m:r>
                              <w:rPr>
                                <w:rFonts w:ascii="Cambria Math" w:hAnsi="Cambria Math" w:cstheme="minorHAnsi"/>
                                <w:szCs w:val="24"/>
                                <w:lang w:val="en-GB"/>
                              </w:rPr>
                              <m:t>V</m:t>
                            </m:r>
                          </m:den>
                        </m:f>
                      </m:e>
                    </m:groupChr>
                  </m:e>
                  <m:lim>
                    <m:r>
                      <w:rPr>
                        <w:rFonts w:ascii="Cambria Math" w:hAnsi="Cambria Math" w:cstheme="minorHAnsi"/>
                        <w:szCs w:val="24"/>
                        <w:lang w:val="en-GB"/>
                      </w:rPr>
                      <m:t>Dilution/Concentration</m:t>
                    </m:r>
                  </m:lim>
                </m:limLow>
                <m:r>
                  <w:rPr>
                    <w:rFonts w:ascii="Cambria Math" w:hAnsi="Cambria Math" w:cstheme="minorHAnsi"/>
                    <w:szCs w:val="24"/>
                    <w:lang w:val="en-GB"/>
                  </w:rPr>
                  <m:t>+</m:t>
                </m:r>
                <m:limLow>
                  <m:limLowPr>
                    <m:ctrlPr>
                      <w:rPr>
                        <w:rFonts w:ascii="Cambria Math" w:hAnsi="Cambria Math" w:cstheme="minorHAnsi"/>
                        <w:i/>
                        <w:szCs w:val="24"/>
                        <w:lang w:val="en-GB"/>
                      </w:rPr>
                    </m:ctrlPr>
                  </m:limLowPr>
                  <m:e>
                    <m:groupChr>
                      <m:groupChrPr>
                        <m:ctrlPr>
                          <w:rPr>
                            <w:rFonts w:ascii="Cambria Math" w:hAnsi="Cambria Math" w:cstheme="minorHAnsi"/>
                            <w:i/>
                            <w:szCs w:val="24"/>
                            <w:lang w:val="en-GB"/>
                          </w:rPr>
                        </m:ctrlPr>
                      </m:groupChrPr>
                      <m:e>
                        <m:f>
                          <m:fPr>
                            <m:ctrlPr>
                              <w:rPr>
                                <w:rFonts w:ascii="Cambria Math" w:hAnsi="Cambria Math" w:cstheme="minorHAnsi"/>
                                <w:i/>
                                <w:szCs w:val="24"/>
                                <w:lang w:val="en-GB"/>
                              </w:rPr>
                            </m:ctrlPr>
                          </m:fPr>
                          <m:num>
                            <m:sSub>
                              <m:sSubPr>
                                <m:ctrlPr>
                                  <w:rPr>
                                    <w:rFonts w:ascii="Cambria Math" w:hAnsi="Cambria Math" w:cstheme="minorHAnsi"/>
                                    <w:i/>
                                    <w:szCs w:val="24"/>
                                    <w:lang w:val="en-GB"/>
                                  </w:rPr>
                                </m:ctrlPr>
                              </m:sSubPr>
                              <m:e>
                                <m:r>
                                  <w:rPr>
                                    <w:rFonts w:ascii="Cambria Math" w:hAnsi="Cambria Math" w:cstheme="minorHAnsi"/>
                                    <w:szCs w:val="24"/>
                                    <w:lang w:val="en-GB"/>
                                  </w:rPr>
                                  <m:t>C</m:t>
                                </m:r>
                              </m:e>
                              <m:sub>
                                <m:r>
                                  <w:rPr>
                                    <w:rFonts w:ascii="Cambria Math" w:hAnsi="Cambria Math" w:cstheme="minorHAnsi"/>
                                    <w:szCs w:val="24"/>
                                    <w:lang w:val="en-GB"/>
                                  </w:rPr>
                                  <m:t>B</m:t>
                                </m:r>
                              </m:sub>
                            </m:sSub>
                            <m:sSub>
                              <m:sSubPr>
                                <m:ctrlPr>
                                  <w:rPr>
                                    <w:rFonts w:ascii="Cambria Math" w:hAnsi="Cambria Math" w:cstheme="minorHAnsi"/>
                                    <w:i/>
                                    <w:szCs w:val="24"/>
                                    <w:lang w:val="en-GB"/>
                                  </w:rPr>
                                </m:ctrlPr>
                              </m:sSubPr>
                              <m:e>
                                <m:r>
                                  <w:rPr>
                                    <w:rFonts w:ascii="Cambria Math" w:hAnsi="Cambria Math" w:cstheme="minorHAnsi"/>
                                    <w:szCs w:val="24"/>
                                    <w:lang w:val="en-GB"/>
                                  </w:rPr>
                                  <m:t>J</m:t>
                                </m:r>
                              </m:e>
                              <m:sub>
                                <m:r>
                                  <w:rPr>
                                    <w:rFonts w:ascii="Cambria Math" w:hAnsi="Cambria Math" w:cstheme="minorHAnsi"/>
                                    <w:szCs w:val="24"/>
                                    <w:lang w:val="en-GB"/>
                                  </w:rPr>
                                  <m:t>fill</m:t>
                                </m:r>
                              </m:sub>
                            </m:sSub>
                          </m:num>
                          <m:den>
                            <m:r>
                              <w:rPr>
                                <w:rFonts w:ascii="Cambria Math" w:hAnsi="Cambria Math" w:cstheme="minorHAnsi"/>
                                <w:szCs w:val="24"/>
                                <w:lang w:val="en-GB"/>
                              </w:rPr>
                              <m:t>V</m:t>
                            </m:r>
                          </m:den>
                        </m:f>
                      </m:e>
                    </m:groupChr>
                  </m:e>
                  <m:lim>
                    <m:r>
                      <w:rPr>
                        <w:rFonts w:ascii="Cambria Math" w:hAnsi="Cambria Math" w:cstheme="minorHAnsi"/>
                        <w:szCs w:val="24"/>
                        <w:lang w:val="en-GB"/>
                      </w:rPr>
                      <m:t>Inflow from drain</m:t>
                    </m:r>
                  </m:lim>
                </m:limLow>
              </m:oMath>
            </m:oMathPara>
          </w:p>
        </w:tc>
        <w:bookmarkStart w:id="33" w:name="_Ref118731365"/>
        <w:tc>
          <w:tcPr>
            <w:tcW w:w="562" w:type="dxa"/>
            <w:vAlign w:val="center"/>
          </w:tcPr>
          <w:p w14:paraId="4E2099C3" w14:textId="512B9AE1" w:rsidR="00F7103B" w:rsidRPr="00BE5362" w:rsidRDefault="00F7103B" w:rsidP="00F7103B">
            <w:pPr>
              <w:pStyle w:val="Caption"/>
              <w:jc w:val="right"/>
              <w:rPr>
                <w:rFonts w:cstheme="minorHAnsi"/>
                <w:b w:val="0"/>
                <w:sz w:val="24"/>
                <w:szCs w:val="24"/>
                <w:lang w:val="en-GB"/>
              </w:rPr>
            </w:pPr>
            <w:r w:rsidRPr="00BE5362">
              <w:rPr>
                <w:rFonts w:cstheme="minorHAnsi"/>
                <w:b w:val="0"/>
                <w:sz w:val="24"/>
                <w:szCs w:val="24"/>
                <w:lang w:val="en-GB"/>
              </w:rPr>
              <w:fldChar w:fldCharType="begin"/>
            </w:r>
            <w:r w:rsidRPr="00BE5362">
              <w:rPr>
                <w:rFonts w:cstheme="minorHAnsi"/>
                <w:b w:val="0"/>
                <w:sz w:val="24"/>
                <w:szCs w:val="24"/>
                <w:lang w:val="en-GB"/>
              </w:rPr>
              <w:instrText xml:space="preserve"> STYLEREF 1 \s </w:instrText>
            </w:r>
            <w:r w:rsidRPr="00BE5362">
              <w:rPr>
                <w:rFonts w:cstheme="minorHAnsi"/>
                <w:b w:val="0"/>
                <w:sz w:val="24"/>
                <w:szCs w:val="24"/>
                <w:lang w:val="en-GB"/>
              </w:rPr>
              <w:fldChar w:fldCharType="separate"/>
            </w:r>
            <w:r w:rsidR="00023BA2">
              <w:rPr>
                <w:rFonts w:cstheme="minorHAnsi"/>
                <w:b w:val="0"/>
                <w:noProof/>
                <w:sz w:val="24"/>
                <w:szCs w:val="24"/>
                <w:lang w:val="en-GB"/>
              </w:rPr>
              <w:t>9</w:t>
            </w:r>
            <w:r w:rsidRPr="00BE5362">
              <w:rPr>
                <w:rFonts w:cstheme="minorHAnsi"/>
                <w:b w:val="0"/>
                <w:sz w:val="24"/>
                <w:szCs w:val="24"/>
                <w:lang w:val="en-GB"/>
              </w:rPr>
              <w:fldChar w:fldCharType="end"/>
            </w:r>
            <w:r w:rsidRPr="00BE5362">
              <w:rPr>
                <w:rFonts w:cstheme="minorHAnsi"/>
                <w:b w:val="0"/>
                <w:sz w:val="24"/>
                <w:szCs w:val="24"/>
                <w:lang w:val="en-GB"/>
              </w:rPr>
              <w:t>.</w:t>
            </w:r>
            <w:r w:rsidRPr="00BE5362">
              <w:rPr>
                <w:rFonts w:cstheme="minorHAnsi"/>
                <w:b w:val="0"/>
                <w:sz w:val="24"/>
                <w:szCs w:val="24"/>
                <w:lang w:val="en-GB"/>
              </w:rPr>
              <w:fldChar w:fldCharType="begin"/>
            </w:r>
            <w:r w:rsidRPr="00BE5362">
              <w:rPr>
                <w:rFonts w:cstheme="minorHAnsi"/>
                <w:b w:val="0"/>
                <w:sz w:val="24"/>
                <w:szCs w:val="24"/>
                <w:lang w:val="en-GB"/>
              </w:rPr>
              <w:instrText xml:space="preserve"> SEQ Equation \* ARABIC \s 1 </w:instrText>
            </w:r>
            <w:r w:rsidRPr="00BE5362">
              <w:rPr>
                <w:rFonts w:cstheme="minorHAnsi"/>
                <w:b w:val="0"/>
                <w:sz w:val="24"/>
                <w:szCs w:val="24"/>
                <w:lang w:val="en-GB"/>
              </w:rPr>
              <w:fldChar w:fldCharType="separate"/>
            </w:r>
            <w:r w:rsidRPr="00BE5362">
              <w:rPr>
                <w:rFonts w:cstheme="minorHAnsi"/>
                <w:b w:val="0"/>
                <w:noProof/>
                <w:sz w:val="24"/>
                <w:szCs w:val="24"/>
                <w:lang w:val="en-GB"/>
              </w:rPr>
              <w:t>3</w:t>
            </w:r>
            <w:r w:rsidRPr="00BE5362">
              <w:rPr>
                <w:rFonts w:cstheme="minorHAnsi"/>
                <w:b w:val="0"/>
                <w:sz w:val="24"/>
                <w:szCs w:val="24"/>
                <w:lang w:val="en-GB"/>
              </w:rPr>
              <w:fldChar w:fldCharType="end"/>
            </w:r>
            <w:bookmarkEnd w:id="33"/>
          </w:p>
        </w:tc>
      </w:tr>
    </w:tbl>
    <w:p w14:paraId="4AC4CC0F" w14:textId="77777777" w:rsidR="00F7103B" w:rsidRPr="00BE5362" w:rsidRDefault="00F7103B" w:rsidP="00F7103B">
      <w:pPr>
        <w:rPr>
          <w:rFonts w:cstheme="minorHAnsi"/>
          <w:szCs w:val="24"/>
          <w:lang w:val="en-GB"/>
        </w:rPr>
      </w:pPr>
      <w:r w:rsidRPr="00BE5362">
        <w:rPr>
          <w:rFonts w:cstheme="minorHAnsi"/>
          <w:szCs w:val="24"/>
          <w:lang w:val="en-GB"/>
        </w:rPr>
        <w:t xml:space="preserve"> </w:t>
      </w:r>
    </w:p>
    <w:p w14:paraId="7AD53E34" w14:textId="5C823185" w:rsidR="00F7103B" w:rsidRPr="00BE5362" w:rsidRDefault="00F7103B" w:rsidP="00F7103B">
      <w:pPr>
        <w:rPr>
          <w:rFonts w:cstheme="minorHAnsi"/>
          <w:noProof/>
          <w:szCs w:val="24"/>
          <w:lang w:val="en-US" w:eastAsia="en-GB"/>
        </w:rPr>
      </w:pPr>
      <w:r w:rsidRPr="00BE5362">
        <w:rPr>
          <w:rFonts w:cstheme="minorHAnsi"/>
          <w:szCs w:val="24"/>
          <w:lang w:val="en-US"/>
        </w:rPr>
        <w:t xml:space="preserve">The volume flux (first part of equation 2.3) </w:t>
      </w:r>
      <w:r w:rsidR="008543D5">
        <w:rPr>
          <w:rFonts w:cstheme="minorHAnsi"/>
          <w:szCs w:val="24"/>
          <w:lang w:val="en-US"/>
        </w:rPr>
        <w:t>is</w:t>
      </w:r>
      <w:r w:rsidRPr="00BE5362">
        <w:rPr>
          <w:rFonts w:cstheme="minorHAnsi"/>
          <w:szCs w:val="24"/>
          <w:lang w:val="en-US"/>
        </w:rPr>
        <w:t xml:space="preserve"> given by the Starling equation </w:t>
      </w:r>
      <w:r w:rsidRPr="00BE5362">
        <w:rPr>
          <w:rFonts w:cstheme="minorHAnsi"/>
          <w:szCs w:val="24"/>
          <w:lang w:val="en-US"/>
        </w:rPr>
        <w:fldChar w:fldCharType="begin"/>
      </w:r>
      <w:r w:rsidR="00F6225D">
        <w:rPr>
          <w:rFonts w:cstheme="minorHAnsi"/>
          <w:szCs w:val="24"/>
          <w:lang w:val="en-US"/>
        </w:rPr>
        <w:instrText xml:space="preserve"> ADDIN EN.CITE &lt;EndNote&gt;&lt;Cite&gt;&lt;Author&gt;Starling&lt;/Author&gt;&lt;Year&gt;1896&lt;/Year&gt;&lt;RecNum&gt;13&lt;/RecNum&gt;&lt;DisplayText&gt;&lt;style face="superscript"&gt;49&lt;/style&gt;&lt;/DisplayText&gt;&lt;record&gt;&lt;rec-number&gt;13&lt;/rec-number&gt;&lt;foreign-keys&gt;&lt;key app="EN" db-id="5d50wpzse5zedbe0x5sxd5wc200pde0pe2r5" timestamp="1650144903"&gt;13&lt;/key&gt;&lt;/foreign-keys&gt;&lt;ref-type name="Journal Article"&gt;17&lt;/ref-type&gt;&lt;contributors&gt;&lt;authors&gt;&lt;author&gt;Starling, E. H.&lt;/author&gt;&lt;/authors&gt;&lt;/contributors&gt;&lt;titles&gt;&lt;title&gt;On the Absorption of Fluids from the Connective Tissue Spaces&lt;/title&gt;&lt;secondary-title&gt;The Journal of physiology&lt;/secondary-title&gt;&lt;alt-title&gt;J Physiol&lt;/alt-title&gt;&lt;/titles&gt;&lt;periodical&gt;&lt;full-title&gt;The Journal of physiology&lt;/full-title&gt;&lt;abbr-1&gt;J Physiol&lt;/abbr-1&gt;&lt;/periodical&gt;&lt;alt-periodical&gt;&lt;full-title&gt;The Journal of physiology&lt;/full-title&gt;&lt;abbr-1&gt;J Physiol&lt;/abbr-1&gt;&lt;/alt-periodical&gt;&lt;pages&gt;312-326&lt;/pages&gt;&lt;volume&gt;19&lt;/volume&gt;&lt;number&gt;4&lt;/number&gt;&lt;dates&gt;&lt;year&gt;1896&lt;/year&gt;&lt;/dates&gt;&lt;isbn&gt;0022-3751&amp;#xD;1469-7793&lt;/isbn&gt;&lt;accession-num&gt;16992325&lt;/accession-num&gt;&lt;urls&gt;&lt;related-urls&gt;&lt;url&gt;https://pubmed.ncbi.nlm.nih.gov/16992325&lt;/url&gt;&lt;url&gt;https://www.ncbi.nlm.nih.gov/pmc/articles/PMC1512609/&lt;/url&gt;&lt;/related-urls&gt;&lt;/urls&gt;&lt;electronic-resource-num&gt;10.1113/jphysiol.1896.sp000596&lt;/electronic-resource-num&gt;&lt;remote-database-name&gt;PubMed&lt;/remote-database-name&gt;&lt;language&gt;eng&lt;/language&gt;&lt;/record&gt;&lt;/Cite&gt;&lt;/EndNote&gt;</w:instrText>
      </w:r>
      <w:r w:rsidRPr="00BE5362">
        <w:rPr>
          <w:rFonts w:cstheme="minorHAnsi"/>
          <w:szCs w:val="24"/>
          <w:lang w:val="en-US"/>
        </w:rPr>
        <w:fldChar w:fldCharType="separate"/>
      </w:r>
      <w:r w:rsidR="00F6225D" w:rsidRPr="00F6225D">
        <w:rPr>
          <w:rFonts w:cstheme="minorHAnsi"/>
          <w:noProof/>
          <w:szCs w:val="24"/>
          <w:vertAlign w:val="superscript"/>
          <w:lang w:val="en-US"/>
        </w:rPr>
        <w:t>49</w:t>
      </w:r>
      <w:r w:rsidRPr="00BE5362">
        <w:rPr>
          <w:rFonts w:cstheme="minorHAnsi"/>
          <w:szCs w:val="24"/>
          <w:lang w:val="en-US"/>
        </w:rPr>
        <w:fldChar w:fldCharType="end"/>
      </w:r>
      <w:r w:rsidRPr="00BE5362">
        <w:rPr>
          <w:rFonts w:cstheme="minorHAnsi"/>
          <w:szCs w:val="24"/>
          <w:lang w:val="en-US"/>
        </w:rPr>
        <w:t xml:space="preserve"> and the solute flux (first part of equation 2.4) by the Patlak equation </w:t>
      </w:r>
      <w:r w:rsidRPr="00BE5362">
        <w:rPr>
          <w:rFonts w:cstheme="minorHAnsi"/>
          <w:szCs w:val="24"/>
          <w:lang w:val="en-US"/>
        </w:rPr>
        <w:fldChar w:fldCharType="begin"/>
      </w:r>
      <w:r w:rsidR="00F6225D">
        <w:rPr>
          <w:rFonts w:cstheme="minorHAnsi"/>
          <w:szCs w:val="24"/>
          <w:lang w:val="en-US"/>
        </w:rPr>
        <w:instrText xml:space="preserve"> ADDIN EN.CITE &lt;EndNote&gt;&lt;Cite&gt;&lt;Author&gt;Patlak&lt;/Author&gt;&lt;Year&gt;1963&lt;/Year&gt;&lt;RecNum&gt;15&lt;/RecNum&gt;&lt;DisplayText&gt;&lt;style face="superscript"&gt;50&lt;/style&gt;&lt;/DisplayText&gt;&lt;record&gt;&lt;rec-number&gt;15&lt;/rec-number&gt;&lt;foreign-keys&gt;&lt;key app="EN" db-id="5d50wpzse5zedbe0x5sxd5wc200pde0pe2r5" timestamp="1650145014"&gt;15&lt;/key&gt;&lt;/foreign-keys&gt;&lt;ref-type name="Journal Article"&gt;17&lt;/ref-type&gt;&lt;contributors&gt;&lt;authors&gt;&lt;author&gt;Patlak, C. S.&lt;/author&gt;&lt;author&gt;Goldstein, D. A.&lt;/author&gt;&lt;author&gt;Hoffman, J. F.&lt;/author&gt;&lt;/authors&gt;&lt;/contributors&gt;&lt;titles&gt;&lt;title&gt;The flow of solute and solvent across a two-membrane system&lt;/title&gt;&lt;secondary-title&gt;Journal of Theoretical Biology&lt;/secondary-title&gt;&lt;/titles&gt;&lt;periodical&gt;&lt;full-title&gt;Journal of Theoretical Biology&lt;/full-title&gt;&lt;/periodical&gt;&lt;pages&gt;426-442&lt;/pages&gt;&lt;volume&gt;5&lt;/volume&gt;&lt;number&gt;3&lt;/number&gt;&lt;dates&gt;&lt;year&gt;1963&lt;/year&gt;&lt;pub-dates&gt;&lt;date&gt;1963/11/01/&lt;/date&gt;&lt;/pub-dates&gt;&lt;/dates&gt;&lt;isbn&gt;0022-5193&lt;/isbn&gt;&lt;urls&gt;&lt;related-urls&gt;&lt;url&gt;https://www.sciencedirect.com/science/article/pii/0022519363900882&lt;/url&gt;&lt;/related-urls&gt;&lt;/urls&gt;&lt;electronic-resource-num&gt;https://doi.org/10.1016/0022-5193(63)90088-2&lt;/electronic-resource-num&gt;&lt;/record&gt;&lt;/Cite&gt;&lt;/EndNote&gt;</w:instrText>
      </w:r>
      <w:r w:rsidRPr="00BE5362">
        <w:rPr>
          <w:rFonts w:cstheme="minorHAnsi"/>
          <w:szCs w:val="24"/>
          <w:lang w:val="en-US"/>
        </w:rPr>
        <w:fldChar w:fldCharType="separate"/>
      </w:r>
      <w:r w:rsidR="00F6225D" w:rsidRPr="00F6225D">
        <w:rPr>
          <w:rFonts w:cstheme="minorHAnsi"/>
          <w:noProof/>
          <w:szCs w:val="24"/>
          <w:vertAlign w:val="superscript"/>
          <w:lang w:val="en-US"/>
        </w:rPr>
        <w:t>50</w:t>
      </w:r>
      <w:r w:rsidRPr="00BE5362">
        <w:rPr>
          <w:rFonts w:cstheme="minorHAnsi"/>
          <w:szCs w:val="24"/>
          <w:lang w:val="en-US"/>
        </w:rPr>
        <w:fldChar w:fldCharType="end"/>
      </w:r>
      <w:r w:rsidRPr="00BE5362">
        <w:rPr>
          <w:rFonts w:cstheme="minorHAnsi"/>
          <w:szCs w:val="24"/>
          <w:lang w:val="en-US"/>
        </w:rPr>
        <w:t>.</w:t>
      </w:r>
    </w:p>
    <w:p w14:paraId="61C03A2A" w14:textId="77777777" w:rsidR="00F7103B" w:rsidRPr="00BE5362" w:rsidRDefault="00F7103B" w:rsidP="00F7103B">
      <w:pPr>
        <w:rPr>
          <w:rFonts w:cstheme="minorHAnsi"/>
          <w:noProof/>
          <w:szCs w:val="24"/>
          <w:lang w:val="en-US" w:eastAsia="en-GB"/>
        </w:rPr>
      </w:pPr>
      <w:r w:rsidRPr="00BE5362">
        <w:rPr>
          <w:rFonts w:cstheme="minorHAnsi"/>
          <w:noProof/>
          <w:szCs w:val="24"/>
          <w:lang w:val="en-US" w:eastAsia="en-GB"/>
        </w:rPr>
        <w:t xml:space="preserve">There is no solute flow through the ultrasmall pores (water-exclusive pores).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2"/>
      </w:tblGrid>
      <w:tr w:rsidR="00F7103B" w:rsidRPr="00BE5362" w14:paraId="72201CE9" w14:textId="77777777" w:rsidTr="00F7103B">
        <w:tc>
          <w:tcPr>
            <w:tcW w:w="8500" w:type="dxa"/>
            <w:vAlign w:val="center"/>
          </w:tcPr>
          <w:p w14:paraId="26843F0B" w14:textId="77777777" w:rsidR="00F7103B" w:rsidRPr="00BE5362" w:rsidRDefault="00D104CC" w:rsidP="00F7103B">
            <w:pPr>
              <w:rPr>
                <w:rFonts w:cstheme="minorHAnsi"/>
                <w:szCs w:val="24"/>
                <w:lang w:val="en-GB"/>
              </w:rPr>
            </w:pPr>
            <m:oMathPara>
              <m:oMath>
                <m:sSub>
                  <m:sSubPr>
                    <m:ctrlPr>
                      <w:rPr>
                        <w:rFonts w:ascii="Cambria Math" w:hAnsi="Cambria Math" w:cstheme="minorHAnsi"/>
                        <w:i/>
                        <w:noProof/>
                        <w:szCs w:val="24"/>
                        <w:lang w:val="en-US" w:eastAsia="en-GB"/>
                      </w:rPr>
                    </m:ctrlPr>
                  </m:sSubPr>
                  <m:e>
                    <m:r>
                      <w:rPr>
                        <w:rFonts w:ascii="Cambria Math" w:hAnsi="Cambria Math" w:cstheme="minorHAnsi"/>
                        <w:noProof/>
                        <w:szCs w:val="24"/>
                        <w:lang w:val="en-US" w:eastAsia="en-GB"/>
                      </w:rPr>
                      <m:t>J</m:t>
                    </m:r>
                  </m:e>
                  <m:sub>
                    <m:r>
                      <w:rPr>
                        <w:rFonts w:ascii="Cambria Math" w:hAnsi="Cambria Math" w:cstheme="minorHAnsi"/>
                        <w:noProof/>
                        <w:szCs w:val="24"/>
                        <w:lang w:val="en-US" w:eastAsia="en-GB"/>
                      </w:rPr>
                      <m:t>sC</m:t>
                    </m:r>
                  </m:sub>
                </m:sSub>
                <m:r>
                  <w:rPr>
                    <w:rFonts w:ascii="Cambria Math" w:hAnsi="Cambria Math" w:cstheme="minorHAnsi"/>
                    <w:noProof/>
                    <w:szCs w:val="24"/>
                    <w:lang w:val="en-US" w:eastAsia="en-GB"/>
                  </w:rPr>
                  <m:t>=0.</m:t>
                </m:r>
              </m:oMath>
            </m:oMathPara>
          </w:p>
        </w:tc>
        <w:tc>
          <w:tcPr>
            <w:tcW w:w="562" w:type="dxa"/>
            <w:vAlign w:val="center"/>
          </w:tcPr>
          <w:p w14:paraId="3A733E0C" w14:textId="180058EF" w:rsidR="00F7103B" w:rsidRPr="00BE5362" w:rsidRDefault="00F7103B" w:rsidP="00F7103B">
            <w:pPr>
              <w:pStyle w:val="Caption"/>
              <w:jc w:val="right"/>
              <w:rPr>
                <w:rFonts w:cstheme="minorHAnsi"/>
                <w:b w:val="0"/>
                <w:sz w:val="24"/>
                <w:szCs w:val="24"/>
                <w:lang w:val="en-GB"/>
              </w:rPr>
            </w:pPr>
            <w:r w:rsidRPr="00BE5362">
              <w:rPr>
                <w:rFonts w:cstheme="minorHAnsi"/>
                <w:b w:val="0"/>
                <w:sz w:val="24"/>
                <w:szCs w:val="24"/>
                <w:lang w:val="en-GB"/>
              </w:rPr>
              <w:fldChar w:fldCharType="begin"/>
            </w:r>
            <w:r w:rsidRPr="00BE5362">
              <w:rPr>
                <w:rFonts w:cstheme="minorHAnsi"/>
                <w:b w:val="0"/>
                <w:sz w:val="24"/>
                <w:szCs w:val="24"/>
                <w:lang w:val="en-GB"/>
              </w:rPr>
              <w:instrText xml:space="preserve"> STYLEREF 1 \s </w:instrText>
            </w:r>
            <w:r w:rsidRPr="00BE5362">
              <w:rPr>
                <w:rFonts w:cstheme="minorHAnsi"/>
                <w:b w:val="0"/>
                <w:sz w:val="24"/>
                <w:szCs w:val="24"/>
                <w:lang w:val="en-GB"/>
              </w:rPr>
              <w:fldChar w:fldCharType="separate"/>
            </w:r>
            <w:r w:rsidR="00023BA2">
              <w:rPr>
                <w:rFonts w:cstheme="minorHAnsi"/>
                <w:b w:val="0"/>
                <w:noProof/>
                <w:sz w:val="24"/>
                <w:szCs w:val="24"/>
                <w:lang w:val="en-GB"/>
              </w:rPr>
              <w:t>9</w:t>
            </w:r>
            <w:r w:rsidRPr="00BE5362">
              <w:rPr>
                <w:rFonts w:cstheme="minorHAnsi"/>
                <w:b w:val="0"/>
                <w:sz w:val="24"/>
                <w:szCs w:val="24"/>
                <w:lang w:val="en-GB"/>
              </w:rPr>
              <w:fldChar w:fldCharType="end"/>
            </w:r>
            <w:r w:rsidRPr="00BE5362">
              <w:rPr>
                <w:rFonts w:cstheme="minorHAnsi"/>
                <w:b w:val="0"/>
                <w:sz w:val="24"/>
                <w:szCs w:val="24"/>
                <w:lang w:val="en-GB"/>
              </w:rPr>
              <w:t>.</w:t>
            </w:r>
            <w:r w:rsidRPr="00BE5362">
              <w:rPr>
                <w:rFonts w:cstheme="minorHAnsi"/>
                <w:b w:val="0"/>
                <w:sz w:val="24"/>
                <w:szCs w:val="24"/>
                <w:lang w:val="en-GB"/>
              </w:rPr>
              <w:fldChar w:fldCharType="begin"/>
            </w:r>
            <w:r w:rsidRPr="00BE5362">
              <w:rPr>
                <w:rFonts w:cstheme="minorHAnsi"/>
                <w:b w:val="0"/>
                <w:sz w:val="24"/>
                <w:szCs w:val="24"/>
                <w:lang w:val="en-GB"/>
              </w:rPr>
              <w:instrText xml:space="preserve"> SEQ Equation \* ARABIC \s 1 </w:instrText>
            </w:r>
            <w:r w:rsidRPr="00BE5362">
              <w:rPr>
                <w:rFonts w:cstheme="minorHAnsi"/>
                <w:b w:val="0"/>
                <w:sz w:val="24"/>
                <w:szCs w:val="24"/>
                <w:lang w:val="en-GB"/>
              </w:rPr>
              <w:fldChar w:fldCharType="separate"/>
            </w:r>
            <w:r w:rsidRPr="00BE5362">
              <w:rPr>
                <w:rFonts w:cstheme="minorHAnsi"/>
                <w:b w:val="0"/>
                <w:noProof/>
                <w:sz w:val="24"/>
                <w:szCs w:val="24"/>
                <w:lang w:val="en-GB"/>
              </w:rPr>
              <w:t>4</w:t>
            </w:r>
            <w:r w:rsidRPr="00BE5362">
              <w:rPr>
                <w:rFonts w:cstheme="minorHAnsi"/>
                <w:b w:val="0"/>
                <w:sz w:val="24"/>
                <w:szCs w:val="24"/>
                <w:lang w:val="en-GB"/>
              </w:rPr>
              <w:fldChar w:fldCharType="end"/>
            </w:r>
          </w:p>
        </w:tc>
      </w:tr>
    </w:tbl>
    <w:p w14:paraId="55020C95" w14:textId="77777777" w:rsidR="00F7103B" w:rsidRPr="00BE5362" w:rsidRDefault="00F7103B" w:rsidP="00F7103B">
      <w:pPr>
        <w:rPr>
          <w:rFonts w:cstheme="minorHAnsi"/>
          <w:noProof/>
          <w:szCs w:val="24"/>
          <w:lang w:val="en-US" w:eastAsia="en-GB"/>
        </w:rPr>
      </w:pPr>
      <w:r w:rsidRPr="00BE5362">
        <w:rPr>
          <w:rFonts w:cstheme="minorHAnsi"/>
          <w:noProof/>
          <w:szCs w:val="24"/>
          <w:lang w:val="en-US" w:eastAsia="en-GB"/>
        </w:rPr>
        <w:t xml:space="preserve"> </w:t>
      </w:r>
    </w:p>
    <w:p w14:paraId="4AA9865F" w14:textId="77777777" w:rsidR="00F7103B" w:rsidRPr="00BE5362" w:rsidRDefault="00F7103B" w:rsidP="00F7103B">
      <w:pPr>
        <w:rPr>
          <w:rFonts w:cstheme="minorHAnsi"/>
          <w:noProof/>
          <w:szCs w:val="24"/>
          <w:lang w:val="en-US" w:eastAsia="en-GB"/>
        </w:rPr>
      </w:pPr>
      <w:r w:rsidRPr="00BE5362">
        <w:rPr>
          <w:rFonts w:cstheme="minorHAnsi"/>
          <w:noProof/>
          <w:szCs w:val="24"/>
          <w:lang w:val="en-US" w:eastAsia="en-GB"/>
        </w:rPr>
        <w:t>For static dwell, the device flow rates can be set to zero.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2"/>
      </w:tblGrid>
      <w:tr w:rsidR="00F7103B" w:rsidRPr="00BE5362" w14:paraId="785FA3B5" w14:textId="77777777" w:rsidTr="00F7103B">
        <w:tc>
          <w:tcPr>
            <w:tcW w:w="8500" w:type="dxa"/>
            <w:vAlign w:val="center"/>
          </w:tcPr>
          <w:p w14:paraId="6494C6F9" w14:textId="77777777" w:rsidR="00F7103B" w:rsidRPr="00BE5362" w:rsidRDefault="00D104CC" w:rsidP="00F7103B">
            <w:pPr>
              <w:rPr>
                <w:rFonts w:cstheme="minorHAnsi"/>
                <w:szCs w:val="24"/>
                <w:lang w:val="en-GB"/>
              </w:rPr>
            </w:pPr>
            <m:oMathPara>
              <m:oMath>
                <m:sSub>
                  <m:sSubPr>
                    <m:ctrlPr>
                      <w:rPr>
                        <w:rFonts w:ascii="Cambria Math" w:hAnsi="Cambria Math" w:cstheme="minorHAnsi"/>
                        <w:i/>
                        <w:noProof/>
                        <w:szCs w:val="24"/>
                        <w:lang w:val="en-US" w:eastAsia="en-GB"/>
                      </w:rPr>
                    </m:ctrlPr>
                  </m:sSubPr>
                  <m:e>
                    <m:r>
                      <w:rPr>
                        <w:rFonts w:ascii="Cambria Math" w:hAnsi="Cambria Math" w:cstheme="minorHAnsi"/>
                        <w:noProof/>
                        <w:szCs w:val="24"/>
                        <w:lang w:val="en-US" w:eastAsia="en-GB"/>
                      </w:rPr>
                      <m:t>J</m:t>
                    </m:r>
                  </m:e>
                  <m:sub>
                    <m:r>
                      <w:rPr>
                        <w:rFonts w:ascii="Cambria Math" w:hAnsi="Cambria Math" w:cstheme="minorHAnsi"/>
                        <w:noProof/>
                        <w:szCs w:val="24"/>
                        <w:lang w:val="en-US" w:eastAsia="en-GB"/>
                      </w:rPr>
                      <m:t>fill</m:t>
                    </m:r>
                  </m:sub>
                </m:sSub>
                <m:r>
                  <w:rPr>
                    <w:rFonts w:ascii="Cambria Math" w:hAnsi="Cambria Math" w:cstheme="minorHAnsi"/>
                    <w:noProof/>
                    <w:szCs w:val="24"/>
                    <w:lang w:val="en-US" w:eastAsia="en-GB"/>
                  </w:rPr>
                  <m:t>=</m:t>
                </m:r>
                <m:sSub>
                  <m:sSubPr>
                    <m:ctrlPr>
                      <w:rPr>
                        <w:rFonts w:ascii="Cambria Math" w:hAnsi="Cambria Math" w:cstheme="minorHAnsi"/>
                        <w:i/>
                        <w:noProof/>
                        <w:szCs w:val="24"/>
                        <w:lang w:val="en-US" w:eastAsia="en-GB"/>
                      </w:rPr>
                    </m:ctrlPr>
                  </m:sSubPr>
                  <m:e>
                    <m:r>
                      <w:rPr>
                        <w:rFonts w:ascii="Cambria Math" w:hAnsi="Cambria Math" w:cstheme="minorHAnsi"/>
                        <w:noProof/>
                        <w:szCs w:val="24"/>
                        <w:lang w:val="en-US" w:eastAsia="en-GB"/>
                      </w:rPr>
                      <m:t>J</m:t>
                    </m:r>
                  </m:e>
                  <m:sub>
                    <m:r>
                      <w:rPr>
                        <w:rFonts w:ascii="Cambria Math" w:hAnsi="Cambria Math" w:cstheme="minorHAnsi"/>
                        <w:noProof/>
                        <w:szCs w:val="24"/>
                        <w:lang w:val="en-US" w:eastAsia="en-GB"/>
                      </w:rPr>
                      <m:t>drain</m:t>
                    </m:r>
                  </m:sub>
                </m:sSub>
                <m:r>
                  <w:rPr>
                    <w:rFonts w:ascii="Cambria Math" w:hAnsi="Cambria Math" w:cstheme="minorHAnsi"/>
                    <w:noProof/>
                    <w:szCs w:val="24"/>
                    <w:lang w:val="en-US" w:eastAsia="en-GB"/>
                  </w:rPr>
                  <m:t>=0</m:t>
                </m:r>
              </m:oMath>
            </m:oMathPara>
          </w:p>
        </w:tc>
        <w:tc>
          <w:tcPr>
            <w:tcW w:w="562" w:type="dxa"/>
            <w:vAlign w:val="center"/>
          </w:tcPr>
          <w:p w14:paraId="3AA21DD7" w14:textId="02D841A3" w:rsidR="00F7103B" w:rsidRPr="00BE5362" w:rsidRDefault="00F7103B" w:rsidP="00F7103B">
            <w:pPr>
              <w:pStyle w:val="Caption"/>
              <w:jc w:val="right"/>
              <w:rPr>
                <w:rFonts w:cstheme="minorHAnsi"/>
                <w:b w:val="0"/>
                <w:sz w:val="24"/>
                <w:szCs w:val="24"/>
                <w:lang w:val="en-GB"/>
              </w:rPr>
            </w:pPr>
            <w:r w:rsidRPr="00BE5362">
              <w:rPr>
                <w:rFonts w:cstheme="minorHAnsi"/>
                <w:b w:val="0"/>
                <w:sz w:val="24"/>
                <w:szCs w:val="24"/>
                <w:lang w:val="en-GB"/>
              </w:rPr>
              <w:fldChar w:fldCharType="begin"/>
            </w:r>
            <w:r w:rsidRPr="00BE5362">
              <w:rPr>
                <w:rFonts w:cstheme="minorHAnsi"/>
                <w:b w:val="0"/>
                <w:sz w:val="24"/>
                <w:szCs w:val="24"/>
                <w:lang w:val="en-GB"/>
              </w:rPr>
              <w:instrText xml:space="preserve"> STYLEREF 1 \s </w:instrText>
            </w:r>
            <w:r w:rsidRPr="00BE5362">
              <w:rPr>
                <w:rFonts w:cstheme="minorHAnsi"/>
                <w:b w:val="0"/>
                <w:sz w:val="24"/>
                <w:szCs w:val="24"/>
                <w:lang w:val="en-GB"/>
              </w:rPr>
              <w:fldChar w:fldCharType="separate"/>
            </w:r>
            <w:r w:rsidR="00023BA2">
              <w:rPr>
                <w:rFonts w:cstheme="minorHAnsi"/>
                <w:b w:val="0"/>
                <w:noProof/>
                <w:sz w:val="24"/>
                <w:szCs w:val="24"/>
                <w:lang w:val="en-GB"/>
              </w:rPr>
              <w:t>9</w:t>
            </w:r>
            <w:r w:rsidRPr="00BE5362">
              <w:rPr>
                <w:rFonts w:cstheme="minorHAnsi"/>
                <w:b w:val="0"/>
                <w:sz w:val="24"/>
                <w:szCs w:val="24"/>
                <w:lang w:val="en-GB"/>
              </w:rPr>
              <w:fldChar w:fldCharType="end"/>
            </w:r>
            <w:r w:rsidRPr="00BE5362">
              <w:rPr>
                <w:rFonts w:cstheme="minorHAnsi"/>
                <w:b w:val="0"/>
                <w:sz w:val="24"/>
                <w:szCs w:val="24"/>
                <w:lang w:val="en-GB"/>
              </w:rPr>
              <w:t>.</w:t>
            </w:r>
            <w:r w:rsidRPr="00BE5362">
              <w:rPr>
                <w:rFonts w:cstheme="minorHAnsi"/>
                <w:b w:val="0"/>
                <w:sz w:val="24"/>
                <w:szCs w:val="24"/>
                <w:lang w:val="en-GB"/>
              </w:rPr>
              <w:fldChar w:fldCharType="begin"/>
            </w:r>
            <w:r w:rsidRPr="00BE5362">
              <w:rPr>
                <w:rFonts w:cstheme="minorHAnsi"/>
                <w:b w:val="0"/>
                <w:sz w:val="24"/>
                <w:szCs w:val="24"/>
                <w:lang w:val="en-GB"/>
              </w:rPr>
              <w:instrText xml:space="preserve"> SEQ Equation \* ARABIC \s 1 </w:instrText>
            </w:r>
            <w:r w:rsidRPr="00BE5362">
              <w:rPr>
                <w:rFonts w:cstheme="minorHAnsi"/>
                <w:b w:val="0"/>
                <w:sz w:val="24"/>
                <w:szCs w:val="24"/>
                <w:lang w:val="en-GB"/>
              </w:rPr>
              <w:fldChar w:fldCharType="separate"/>
            </w:r>
            <w:r w:rsidRPr="00BE5362">
              <w:rPr>
                <w:rFonts w:cstheme="minorHAnsi"/>
                <w:b w:val="0"/>
                <w:noProof/>
                <w:sz w:val="24"/>
                <w:szCs w:val="24"/>
                <w:lang w:val="en-GB"/>
              </w:rPr>
              <w:t>5</w:t>
            </w:r>
            <w:r w:rsidRPr="00BE5362">
              <w:rPr>
                <w:rFonts w:cstheme="minorHAnsi"/>
                <w:b w:val="0"/>
                <w:sz w:val="24"/>
                <w:szCs w:val="24"/>
                <w:lang w:val="en-GB"/>
              </w:rPr>
              <w:fldChar w:fldCharType="end"/>
            </w:r>
          </w:p>
        </w:tc>
      </w:tr>
    </w:tbl>
    <w:p w14:paraId="08185875" w14:textId="77777777" w:rsidR="00F7103B" w:rsidRPr="00BE5362" w:rsidRDefault="00F7103B" w:rsidP="00F7103B">
      <w:pPr>
        <w:rPr>
          <w:rFonts w:cstheme="minorHAnsi"/>
          <w:noProof/>
          <w:szCs w:val="24"/>
          <w:lang w:val="en-US" w:eastAsia="en-GB"/>
        </w:rPr>
      </w:pPr>
      <w:r w:rsidRPr="00BE5362">
        <w:rPr>
          <w:rFonts w:cstheme="minorHAnsi"/>
          <w:noProof/>
          <w:szCs w:val="24"/>
          <w:lang w:val="en-US" w:eastAsia="en-GB"/>
        </w:rPr>
        <w:t xml:space="preserve">Thus, equation </w:t>
      </w:r>
      <w:r w:rsidRPr="00BE5362">
        <w:rPr>
          <w:rFonts w:cstheme="minorHAnsi"/>
          <w:noProof/>
          <w:szCs w:val="24"/>
          <w:lang w:val="en-US" w:eastAsia="en-GB"/>
        </w:rPr>
        <w:fldChar w:fldCharType="begin"/>
      </w:r>
      <w:r w:rsidRPr="00BE5362">
        <w:rPr>
          <w:rFonts w:cstheme="minorHAnsi"/>
          <w:noProof/>
          <w:szCs w:val="24"/>
          <w:lang w:val="en-US" w:eastAsia="en-GB"/>
        </w:rPr>
        <w:instrText xml:space="preserve"> REF _Ref118731361 \h  \* MERGEFORMAT </w:instrText>
      </w:r>
      <w:r w:rsidRPr="00BE5362">
        <w:rPr>
          <w:rFonts w:cstheme="minorHAnsi"/>
          <w:noProof/>
          <w:szCs w:val="24"/>
          <w:lang w:val="en-US" w:eastAsia="en-GB"/>
        </w:rPr>
      </w:r>
      <w:r w:rsidRPr="00BE5362">
        <w:rPr>
          <w:rFonts w:cstheme="minorHAnsi"/>
          <w:noProof/>
          <w:szCs w:val="24"/>
          <w:lang w:val="en-US" w:eastAsia="en-GB"/>
        </w:rPr>
        <w:fldChar w:fldCharType="separate"/>
      </w:r>
      <w:r w:rsidRPr="00BE5362">
        <w:rPr>
          <w:rFonts w:cstheme="minorHAnsi"/>
          <w:noProof/>
          <w:szCs w:val="24"/>
          <w:lang w:val="en-GB"/>
        </w:rPr>
        <w:t>2</w:t>
      </w:r>
      <w:r w:rsidRPr="00BE5362">
        <w:rPr>
          <w:rFonts w:cstheme="minorHAnsi"/>
          <w:szCs w:val="24"/>
          <w:lang w:val="en-GB"/>
        </w:rPr>
        <w:t>.</w:t>
      </w:r>
      <w:r w:rsidRPr="00BE5362">
        <w:rPr>
          <w:rFonts w:cstheme="minorHAnsi"/>
          <w:noProof/>
          <w:szCs w:val="24"/>
          <w:lang w:val="en-GB"/>
        </w:rPr>
        <w:t>3</w:t>
      </w:r>
      <w:r w:rsidRPr="00BE5362">
        <w:rPr>
          <w:rFonts w:cstheme="minorHAnsi"/>
          <w:noProof/>
          <w:szCs w:val="24"/>
          <w:lang w:val="en-US" w:eastAsia="en-GB"/>
        </w:rPr>
        <w:fldChar w:fldCharType="end"/>
      </w:r>
      <w:r w:rsidRPr="00BE5362">
        <w:rPr>
          <w:rFonts w:cstheme="minorHAnsi"/>
          <w:noProof/>
          <w:szCs w:val="24"/>
          <w:lang w:val="en-US" w:eastAsia="en-GB"/>
        </w:rPr>
        <w:t xml:space="preserve"> and </w:t>
      </w:r>
      <w:r w:rsidRPr="00BE5362">
        <w:rPr>
          <w:rFonts w:cstheme="minorHAnsi"/>
          <w:noProof/>
          <w:szCs w:val="24"/>
          <w:lang w:val="en-US" w:eastAsia="en-GB"/>
        </w:rPr>
        <w:fldChar w:fldCharType="begin"/>
      </w:r>
      <w:r w:rsidRPr="00BE5362">
        <w:rPr>
          <w:rFonts w:cstheme="minorHAnsi"/>
          <w:noProof/>
          <w:szCs w:val="24"/>
          <w:lang w:val="en-US" w:eastAsia="en-GB"/>
        </w:rPr>
        <w:instrText xml:space="preserve"> REF _Ref118731365 \h  \* MERGEFORMAT </w:instrText>
      </w:r>
      <w:r w:rsidRPr="00BE5362">
        <w:rPr>
          <w:rFonts w:cstheme="minorHAnsi"/>
          <w:noProof/>
          <w:szCs w:val="24"/>
          <w:lang w:val="en-US" w:eastAsia="en-GB"/>
        </w:rPr>
      </w:r>
      <w:r w:rsidRPr="00BE5362">
        <w:rPr>
          <w:rFonts w:cstheme="minorHAnsi"/>
          <w:noProof/>
          <w:szCs w:val="24"/>
          <w:lang w:val="en-US" w:eastAsia="en-GB"/>
        </w:rPr>
        <w:fldChar w:fldCharType="separate"/>
      </w:r>
      <w:r w:rsidRPr="00BE5362">
        <w:rPr>
          <w:rFonts w:cstheme="minorHAnsi"/>
          <w:noProof/>
          <w:szCs w:val="24"/>
          <w:lang w:val="en-GB"/>
        </w:rPr>
        <w:t>2</w:t>
      </w:r>
      <w:r w:rsidRPr="00BE5362">
        <w:rPr>
          <w:rFonts w:cstheme="minorHAnsi"/>
          <w:szCs w:val="24"/>
          <w:lang w:val="en-GB"/>
        </w:rPr>
        <w:t>.</w:t>
      </w:r>
      <w:r w:rsidRPr="00BE5362">
        <w:rPr>
          <w:rFonts w:cstheme="minorHAnsi"/>
          <w:noProof/>
          <w:szCs w:val="24"/>
          <w:lang w:val="en-GB"/>
        </w:rPr>
        <w:t>4</w:t>
      </w:r>
      <w:r w:rsidRPr="00BE5362">
        <w:rPr>
          <w:rFonts w:cstheme="minorHAnsi"/>
          <w:noProof/>
          <w:szCs w:val="24"/>
          <w:lang w:val="en-US" w:eastAsia="en-GB"/>
        </w:rPr>
        <w:fldChar w:fldCharType="end"/>
      </w:r>
      <w:r w:rsidRPr="00BE5362">
        <w:rPr>
          <w:rFonts w:cstheme="minorHAnsi"/>
          <w:noProof/>
          <w:szCs w:val="24"/>
          <w:lang w:val="en-US" w:eastAsia="en-GB"/>
        </w:rPr>
        <w:t xml:space="preserve"> become,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2"/>
      </w:tblGrid>
      <w:tr w:rsidR="00F7103B" w:rsidRPr="00BE5362" w14:paraId="602D0360" w14:textId="77777777" w:rsidTr="00F7103B">
        <w:tc>
          <w:tcPr>
            <w:tcW w:w="8500" w:type="dxa"/>
            <w:vAlign w:val="center"/>
          </w:tcPr>
          <w:p w14:paraId="2906442A" w14:textId="77777777" w:rsidR="00F7103B" w:rsidRPr="00BE5362" w:rsidRDefault="00D104CC" w:rsidP="00F7103B">
            <w:pPr>
              <w:rPr>
                <w:rFonts w:cstheme="minorHAnsi"/>
                <w:szCs w:val="24"/>
                <w:lang w:val="en-GB"/>
              </w:rPr>
            </w:pPr>
            <m:oMathPara>
              <m:oMath>
                <m:f>
                  <m:fPr>
                    <m:ctrlPr>
                      <w:rPr>
                        <w:rFonts w:ascii="Cambria Math" w:hAnsi="Cambria Math" w:cstheme="minorHAnsi"/>
                        <w:i/>
                        <w:szCs w:val="24"/>
                        <w:lang w:val="en-GB"/>
                      </w:rPr>
                    </m:ctrlPr>
                  </m:fPr>
                  <m:num>
                    <m:r>
                      <w:rPr>
                        <w:rFonts w:ascii="Cambria Math" w:hAnsi="Cambria Math" w:cstheme="minorHAnsi"/>
                        <w:szCs w:val="24"/>
                        <w:lang w:val="en-GB"/>
                      </w:rPr>
                      <m:t>d</m:t>
                    </m:r>
                    <m:sSub>
                      <m:sSubPr>
                        <m:ctrlPr>
                          <w:rPr>
                            <w:rFonts w:ascii="Cambria Math" w:hAnsi="Cambria Math" w:cstheme="minorHAnsi"/>
                            <w:i/>
                            <w:szCs w:val="24"/>
                            <w:lang w:val="en-GB"/>
                          </w:rPr>
                        </m:ctrlPr>
                      </m:sSubPr>
                      <m:e>
                        <m:r>
                          <w:rPr>
                            <w:rFonts w:ascii="Cambria Math" w:hAnsi="Cambria Math" w:cstheme="minorHAnsi"/>
                            <w:szCs w:val="24"/>
                            <w:lang w:val="en-GB"/>
                          </w:rPr>
                          <m:t>V</m:t>
                        </m:r>
                      </m:e>
                      <m:sub>
                        <m:r>
                          <w:rPr>
                            <w:rFonts w:ascii="Cambria Math" w:hAnsi="Cambria Math" w:cstheme="minorHAnsi"/>
                            <w:szCs w:val="24"/>
                            <w:lang w:val="en-GB"/>
                          </w:rPr>
                          <m:t>D</m:t>
                        </m:r>
                      </m:sub>
                    </m:sSub>
                  </m:num>
                  <m:den>
                    <m:r>
                      <w:rPr>
                        <w:rFonts w:ascii="Cambria Math" w:hAnsi="Cambria Math" w:cstheme="minorHAnsi"/>
                        <w:szCs w:val="24"/>
                        <w:lang w:val="en-GB"/>
                      </w:rPr>
                      <m:t>dt</m:t>
                    </m:r>
                  </m:den>
                </m:f>
                <m:r>
                  <w:rPr>
                    <w:rFonts w:ascii="Cambria Math" w:hAnsi="Cambria Math" w:cstheme="minorHAnsi"/>
                    <w:szCs w:val="24"/>
                    <w:lang w:val="en-GB"/>
                  </w:rPr>
                  <m:t>=</m:t>
                </m:r>
                <m:sSub>
                  <m:sSubPr>
                    <m:ctrlPr>
                      <w:rPr>
                        <w:rFonts w:ascii="Cambria Math" w:hAnsi="Cambria Math" w:cstheme="minorHAnsi"/>
                        <w:i/>
                        <w:szCs w:val="24"/>
                        <w:lang w:val="en-GB"/>
                      </w:rPr>
                    </m:ctrlPr>
                  </m:sSubPr>
                  <m:e>
                    <m:r>
                      <w:rPr>
                        <w:rFonts w:ascii="Cambria Math" w:hAnsi="Cambria Math" w:cstheme="minorHAnsi"/>
                        <w:szCs w:val="24"/>
                        <w:lang w:val="en-GB"/>
                      </w:rPr>
                      <m:t>J</m:t>
                    </m:r>
                  </m:e>
                  <m:sub>
                    <m:r>
                      <w:rPr>
                        <w:rFonts w:ascii="Cambria Math" w:hAnsi="Cambria Math" w:cstheme="minorHAnsi"/>
                        <w:szCs w:val="24"/>
                        <w:lang w:val="en-GB"/>
                      </w:rPr>
                      <m:t>vC</m:t>
                    </m:r>
                  </m:sub>
                </m:sSub>
                <m:r>
                  <w:rPr>
                    <w:rFonts w:ascii="Cambria Math" w:hAnsi="Cambria Math" w:cstheme="minorHAnsi"/>
                    <w:szCs w:val="24"/>
                    <w:lang w:val="en-GB"/>
                  </w:rPr>
                  <m:t>+</m:t>
                </m:r>
                <m:sSub>
                  <m:sSubPr>
                    <m:ctrlPr>
                      <w:rPr>
                        <w:rFonts w:ascii="Cambria Math" w:hAnsi="Cambria Math" w:cstheme="minorHAnsi"/>
                        <w:i/>
                        <w:szCs w:val="24"/>
                        <w:lang w:val="en-GB"/>
                      </w:rPr>
                    </m:ctrlPr>
                  </m:sSubPr>
                  <m:e>
                    <m:r>
                      <w:rPr>
                        <w:rFonts w:ascii="Cambria Math" w:hAnsi="Cambria Math" w:cstheme="minorHAnsi"/>
                        <w:szCs w:val="24"/>
                        <w:lang w:val="en-GB"/>
                      </w:rPr>
                      <m:t>J</m:t>
                    </m:r>
                  </m:e>
                  <m:sub>
                    <m:r>
                      <w:rPr>
                        <w:rFonts w:ascii="Cambria Math" w:hAnsi="Cambria Math" w:cstheme="minorHAnsi"/>
                        <w:szCs w:val="24"/>
                        <w:lang w:val="en-GB"/>
                      </w:rPr>
                      <m:t>vS</m:t>
                    </m:r>
                  </m:sub>
                </m:sSub>
                <m:r>
                  <w:rPr>
                    <w:rFonts w:ascii="Cambria Math" w:hAnsi="Cambria Math" w:cstheme="minorHAnsi"/>
                    <w:szCs w:val="24"/>
                    <w:lang w:val="en-GB"/>
                  </w:rPr>
                  <m:t>+</m:t>
                </m:r>
                <m:sSub>
                  <m:sSubPr>
                    <m:ctrlPr>
                      <w:rPr>
                        <w:rFonts w:ascii="Cambria Math" w:hAnsi="Cambria Math" w:cstheme="minorHAnsi"/>
                        <w:i/>
                        <w:szCs w:val="24"/>
                        <w:lang w:val="en-GB"/>
                      </w:rPr>
                    </m:ctrlPr>
                  </m:sSubPr>
                  <m:e>
                    <m:r>
                      <w:rPr>
                        <w:rFonts w:ascii="Cambria Math" w:hAnsi="Cambria Math" w:cstheme="minorHAnsi"/>
                        <w:szCs w:val="24"/>
                        <w:lang w:val="en-GB"/>
                      </w:rPr>
                      <m:t>J</m:t>
                    </m:r>
                  </m:e>
                  <m:sub>
                    <m:r>
                      <w:rPr>
                        <w:rFonts w:ascii="Cambria Math" w:hAnsi="Cambria Math" w:cstheme="minorHAnsi"/>
                        <w:szCs w:val="24"/>
                        <w:lang w:val="en-GB"/>
                      </w:rPr>
                      <m:t>vL</m:t>
                    </m:r>
                  </m:sub>
                </m:sSub>
                <m:r>
                  <w:rPr>
                    <w:rFonts w:ascii="Cambria Math" w:hAnsi="Cambria Math" w:cstheme="minorHAnsi"/>
                    <w:szCs w:val="24"/>
                    <w:lang w:val="en-GB"/>
                  </w:rPr>
                  <m:t>-L</m:t>
                </m:r>
              </m:oMath>
            </m:oMathPara>
          </w:p>
          <w:p w14:paraId="7071D9EB" w14:textId="77777777" w:rsidR="00F7103B" w:rsidRPr="00BE5362" w:rsidRDefault="00D104CC" w:rsidP="00F7103B">
            <w:pPr>
              <w:rPr>
                <w:rFonts w:cstheme="minorHAnsi"/>
                <w:szCs w:val="24"/>
                <w:lang w:val="en-GB"/>
              </w:rPr>
            </w:pPr>
            <m:oMathPara>
              <m:oMath>
                <m:f>
                  <m:fPr>
                    <m:ctrlPr>
                      <w:rPr>
                        <w:rFonts w:ascii="Cambria Math" w:hAnsi="Cambria Math" w:cstheme="minorHAnsi"/>
                        <w:i/>
                        <w:szCs w:val="24"/>
                        <w:lang w:val="en-GB"/>
                      </w:rPr>
                    </m:ctrlPr>
                  </m:fPr>
                  <m:num>
                    <m:r>
                      <w:rPr>
                        <w:rFonts w:ascii="Cambria Math" w:hAnsi="Cambria Math" w:cstheme="minorHAnsi"/>
                        <w:szCs w:val="24"/>
                        <w:lang w:val="en-GB"/>
                      </w:rPr>
                      <m:t>d</m:t>
                    </m:r>
                    <m:sSub>
                      <m:sSubPr>
                        <m:ctrlPr>
                          <w:rPr>
                            <w:rFonts w:ascii="Cambria Math" w:hAnsi="Cambria Math" w:cstheme="minorHAnsi"/>
                            <w:i/>
                            <w:szCs w:val="24"/>
                            <w:lang w:val="en-GB"/>
                          </w:rPr>
                        </m:ctrlPr>
                      </m:sSubPr>
                      <m:e>
                        <m:r>
                          <w:rPr>
                            <w:rFonts w:ascii="Cambria Math" w:hAnsi="Cambria Math" w:cstheme="minorHAnsi"/>
                            <w:szCs w:val="24"/>
                            <w:lang w:val="en-GB"/>
                          </w:rPr>
                          <m:t>C</m:t>
                        </m:r>
                      </m:e>
                      <m:sub>
                        <m:r>
                          <w:rPr>
                            <w:rFonts w:ascii="Cambria Math" w:hAnsi="Cambria Math" w:cstheme="minorHAnsi"/>
                            <w:szCs w:val="24"/>
                            <w:lang w:val="en-GB"/>
                          </w:rPr>
                          <m:t>D</m:t>
                        </m:r>
                      </m:sub>
                    </m:sSub>
                  </m:num>
                  <m:den>
                    <m:r>
                      <w:rPr>
                        <w:rFonts w:ascii="Cambria Math" w:hAnsi="Cambria Math" w:cstheme="minorHAnsi"/>
                        <w:szCs w:val="24"/>
                        <w:lang w:val="en-GB"/>
                      </w:rPr>
                      <m:t>dt</m:t>
                    </m:r>
                  </m:den>
                </m:f>
                <m:r>
                  <w:rPr>
                    <w:rFonts w:ascii="Cambria Math" w:hAnsi="Cambria Math" w:cstheme="minorHAnsi"/>
                    <w:szCs w:val="24"/>
                    <w:lang w:val="en-GB"/>
                  </w:rPr>
                  <m:t xml:space="preserve">= </m:t>
                </m:r>
                <m:f>
                  <m:fPr>
                    <m:ctrlPr>
                      <w:rPr>
                        <w:rFonts w:ascii="Cambria Math" w:hAnsi="Cambria Math" w:cstheme="minorHAnsi"/>
                        <w:i/>
                        <w:szCs w:val="24"/>
                        <w:lang w:val="en-GB"/>
                      </w:rPr>
                    </m:ctrlPr>
                  </m:fPr>
                  <m:num>
                    <m:sSub>
                      <m:sSubPr>
                        <m:ctrlPr>
                          <w:rPr>
                            <w:rFonts w:ascii="Cambria Math" w:hAnsi="Cambria Math" w:cstheme="minorHAnsi"/>
                            <w:i/>
                            <w:szCs w:val="24"/>
                            <w:lang w:val="en-GB"/>
                          </w:rPr>
                        </m:ctrlPr>
                      </m:sSubPr>
                      <m:e>
                        <m:r>
                          <w:rPr>
                            <w:rFonts w:ascii="Cambria Math" w:hAnsi="Cambria Math" w:cstheme="minorHAnsi"/>
                            <w:szCs w:val="24"/>
                            <w:lang w:val="en-GB"/>
                          </w:rPr>
                          <m:t>J</m:t>
                        </m:r>
                      </m:e>
                      <m:sub>
                        <m:r>
                          <w:rPr>
                            <w:rFonts w:ascii="Cambria Math" w:hAnsi="Cambria Math" w:cstheme="minorHAnsi"/>
                            <w:szCs w:val="24"/>
                            <w:lang w:val="en-GB"/>
                          </w:rPr>
                          <m:t>sS</m:t>
                        </m:r>
                      </m:sub>
                    </m:sSub>
                    <m:r>
                      <w:rPr>
                        <w:rFonts w:ascii="Cambria Math" w:hAnsi="Cambria Math" w:cstheme="minorHAnsi"/>
                        <w:szCs w:val="24"/>
                        <w:lang w:val="en-GB"/>
                      </w:rPr>
                      <m:t>+</m:t>
                    </m:r>
                    <m:sSub>
                      <m:sSubPr>
                        <m:ctrlPr>
                          <w:rPr>
                            <w:rFonts w:ascii="Cambria Math" w:hAnsi="Cambria Math" w:cstheme="minorHAnsi"/>
                            <w:i/>
                            <w:szCs w:val="24"/>
                            <w:lang w:val="en-GB"/>
                          </w:rPr>
                        </m:ctrlPr>
                      </m:sSubPr>
                      <m:e>
                        <m:r>
                          <w:rPr>
                            <w:rFonts w:ascii="Cambria Math" w:hAnsi="Cambria Math" w:cstheme="minorHAnsi"/>
                            <w:szCs w:val="24"/>
                            <w:lang w:val="en-GB"/>
                          </w:rPr>
                          <m:t>J</m:t>
                        </m:r>
                      </m:e>
                      <m:sub>
                        <m:r>
                          <w:rPr>
                            <w:rFonts w:ascii="Cambria Math" w:hAnsi="Cambria Math" w:cstheme="minorHAnsi"/>
                            <w:szCs w:val="24"/>
                            <w:lang w:val="en-GB"/>
                          </w:rPr>
                          <m:t>sL</m:t>
                        </m:r>
                      </m:sub>
                    </m:sSub>
                  </m:num>
                  <m:den>
                    <m:r>
                      <w:rPr>
                        <w:rFonts w:ascii="Cambria Math" w:hAnsi="Cambria Math" w:cstheme="minorHAnsi"/>
                        <w:szCs w:val="24"/>
                        <w:lang w:val="en-GB"/>
                      </w:rPr>
                      <m:t>V</m:t>
                    </m:r>
                  </m:den>
                </m:f>
                <m:r>
                  <w:rPr>
                    <w:rFonts w:ascii="Cambria Math" w:hAnsi="Cambria Math" w:cstheme="minorHAnsi"/>
                    <w:szCs w:val="24"/>
                    <w:lang w:val="en-GB"/>
                  </w:rPr>
                  <m:t>-</m:t>
                </m:r>
                <m:sSub>
                  <m:sSubPr>
                    <m:ctrlPr>
                      <w:rPr>
                        <w:rFonts w:ascii="Cambria Math" w:hAnsi="Cambria Math" w:cstheme="minorHAnsi"/>
                        <w:i/>
                        <w:szCs w:val="24"/>
                        <w:lang w:val="en-GB"/>
                      </w:rPr>
                    </m:ctrlPr>
                  </m:sSubPr>
                  <m:e>
                    <m:r>
                      <w:rPr>
                        <w:rFonts w:ascii="Cambria Math" w:hAnsi="Cambria Math" w:cstheme="minorHAnsi"/>
                        <w:szCs w:val="24"/>
                        <w:lang w:val="en-GB"/>
                      </w:rPr>
                      <m:t>C</m:t>
                    </m:r>
                  </m:e>
                  <m:sub>
                    <m:r>
                      <w:rPr>
                        <w:rFonts w:ascii="Cambria Math" w:hAnsi="Cambria Math" w:cstheme="minorHAnsi"/>
                        <w:szCs w:val="24"/>
                        <w:lang w:val="en-GB"/>
                      </w:rPr>
                      <m:t>D</m:t>
                    </m:r>
                  </m:sub>
                </m:sSub>
                <m:f>
                  <m:fPr>
                    <m:ctrlPr>
                      <w:rPr>
                        <w:rFonts w:ascii="Cambria Math" w:hAnsi="Cambria Math" w:cstheme="minorHAnsi"/>
                        <w:i/>
                        <w:szCs w:val="24"/>
                        <w:lang w:val="en-GB"/>
                      </w:rPr>
                    </m:ctrlPr>
                  </m:fPr>
                  <m:num>
                    <m:sSub>
                      <m:sSubPr>
                        <m:ctrlPr>
                          <w:rPr>
                            <w:rFonts w:ascii="Cambria Math" w:hAnsi="Cambria Math" w:cstheme="minorHAnsi"/>
                            <w:i/>
                            <w:szCs w:val="24"/>
                            <w:lang w:val="en-GB"/>
                          </w:rPr>
                        </m:ctrlPr>
                      </m:sSubPr>
                      <m:e>
                        <m:r>
                          <w:rPr>
                            <w:rFonts w:ascii="Cambria Math" w:hAnsi="Cambria Math" w:cstheme="minorHAnsi"/>
                            <w:szCs w:val="24"/>
                            <w:lang w:val="en-GB"/>
                          </w:rPr>
                          <m:t>J</m:t>
                        </m:r>
                      </m:e>
                      <m:sub>
                        <m:r>
                          <w:rPr>
                            <w:rFonts w:ascii="Cambria Math" w:hAnsi="Cambria Math" w:cstheme="minorHAnsi"/>
                            <w:szCs w:val="24"/>
                            <w:lang w:val="en-GB"/>
                          </w:rPr>
                          <m:t>vC</m:t>
                        </m:r>
                      </m:sub>
                    </m:sSub>
                    <m:r>
                      <w:rPr>
                        <w:rFonts w:ascii="Cambria Math" w:hAnsi="Cambria Math" w:cstheme="minorHAnsi"/>
                        <w:szCs w:val="24"/>
                        <w:lang w:val="en-GB"/>
                      </w:rPr>
                      <m:t>+</m:t>
                    </m:r>
                    <m:sSub>
                      <m:sSubPr>
                        <m:ctrlPr>
                          <w:rPr>
                            <w:rFonts w:ascii="Cambria Math" w:hAnsi="Cambria Math" w:cstheme="minorHAnsi"/>
                            <w:i/>
                            <w:szCs w:val="24"/>
                            <w:lang w:val="en-GB"/>
                          </w:rPr>
                        </m:ctrlPr>
                      </m:sSubPr>
                      <m:e>
                        <m:r>
                          <w:rPr>
                            <w:rFonts w:ascii="Cambria Math" w:hAnsi="Cambria Math" w:cstheme="minorHAnsi"/>
                            <w:szCs w:val="24"/>
                            <w:lang w:val="en-GB"/>
                          </w:rPr>
                          <m:t>J</m:t>
                        </m:r>
                      </m:e>
                      <m:sub>
                        <m:r>
                          <w:rPr>
                            <w:rFonts w:ascii="Cambria Math" w:hAnsi="Cambria Math" w:cstheme="minorHAnsi"/>
                            <w:szCs w:val="24"/>
                            <w:lang w:val="en-GB"/>
                          </w:rPr>
                          <m:t>vS</m:t>
                        </m:r>
                      </m:sub>
                    </m:sSub>
                    <m:r>
                      <w:rPr>
                        <w:rFonts w:ascii="Cambria Math" w:hAnsi="Cambria Math" w:cstheme="minorHAnsi"/>
                        <w:szCs w:val="24"/>
                        <w:lang w:val="en-GB"/>
                      </w:rPr>
                      <m:t>+</m:t>
                    </m:r>
                    <m:sSub>
                      <m:sSubPr>
                        <m:ctrlPr>
                          <w:rPr>
                            <w:rFonts w:ascii="Cambria Math" w:hAnsi="Cambria Math" w:cstheme="minorHAnsi"/>
                            <w:i/>
                            <w:szCs w:val="24"/>
                            <w:lang w:val="en-GB"/>
                          </w:rPr>
                        </m:ctrlPr>
                      </m:sSubPr>
                      <m:e>
                        <m:r>
                          <w:rPr>
                            <w:rFonts w:ascii="Cambria Math" w:hAnsi="Cambria Math" w:cstheme="minorHAnsi"/>
                            <w:szCs w:val="24"/>
                            <w:lang w:val="en-GB"/>
                          </w:rPr>
                          <m:t>J</m:t>
                        </m:r>
                      </m:e>
                      <m:sub>
                        <m:r>
                          <w:rPr>
                            <w:rFonts w:ascii="Cambria Math" w:hAnsi="Cambria Math" w:cstheme="minorHAnsi"/>
                            <w:szCs w:val="24"/>
                            <w:lang w:val="en-GB"/>
                          </w:rPr>
                          <m:t>vL</m:t>
                        </m:r>
                      </m:sub>
                    </m:sSub>
                  </m:num>
                  <m:den>
                    <m:r>
                      <w:rPr>
                        <w:rFonts w:ascii="Cambria Math" w:hAnsi="Cambria Math" w:cstheme="minorHAnsi"/>
                        <w:szCs w:val="24"/>
                        <w:lang w:val="en-GB"/>
                      </w:rPr>
                      <m:t>V</m:t>
                    </m:r>
                  </m:den>
                </m:f>
              </m:oMath>
            </m:oMathPara>
          </w:p>
        </w:tc>
        <w:bookmarkStart w:id="34" w:name="_Ref120543923"/>
        <w:tc>
          <w:tcPr>
            <w:tcW w:w="562" w:type="dxa"/>
            <w:vAlign w:val="center"/>
          </w:tcPr>
          <w:p w14:paraId="5AC20454" w14:textId="449CD295" w:rsidR="00F7103B" w:rsidRPr="00BE5362" w:rsidRDefault="00F7103B" w:rsidP="00F7103B">
            <w:pPr>
              <w:pStyle w:val="Caption"/>
              <w:jc w:val="right"/>
              <w:rPr>
                <w:rFonts w:cstheme="minorHAnsi"/>
                <w:b w:val="0"/>
                <w:sz w:val="24"/>
                <w:szCs w:val="24"/>
                <w:lang w:val="en-GB"/>
              </w:rPr>
            </w:pPr>
            <w:r w:rsidRPr="00BE5362">
              <w:rPr>
                <w:rFonts w:cstheme="minorHAnsi"/>
                <w:b w:val="0"/>
                <w:sz w:val="24"/>
                <w:szCs w:val="24"/>
                <w:lang w:val="en-GB"/>
              </w:rPr>
              <w:fldChar w:fldCharType="begin"/>
            </w:r>
            <w:r w:rsidRPr="00BE5362">
              <w:rPr>
                <w:rFonts w:cstheme="minorHAnsi"/>
                <w:b w:val="0"/>
                <w:sz w:val="24"/>
                <w:szCs w:val="24"/>
                <w:lang w:val="en-GB"/>
              </w:rPr>
              <w:instrText xml:space="preserve"> STYLEREF 1 \s </w:instrText>
            </w:r>
            <w:r w:rsidRPr="00BE5362">
              <w:rPr>
                <w:rFonts w:cstheme="minorHAnsi"/>
                <w:b w:val="0"/>
                <w:sz w:val="24"/>
                <w:szCs w:val="24"/>
                <w:lang w:val="en-GB"/>
              </w:rPr>
              <w:fldChar w:fldCharType="separate"/>
            </w:r>
            <w:r w:rsidR="00023BA2">
              <w:rPr>
                <w:rFonts w:cstheme="minorHAnsi"/>
                <w:b w:val="0"/>
                <w:noProof/>
                <w:sz w:val="24"/>
                <w:szCs w:val="24"/>
                <w:lang w:val="en-GB"/>
              </w:rPr>
              <w:t>9</w:t>
            </w:r>
            <w:r w:rsidRPr="00BE5362">
              <w:rPr>
                <w:rFonts w:cstheme="minorHAnsi"/>
                <w:b w:val="0"/>
                <w:sz w:val="24"/>
                <w:szCs w:val="24"/>
                <w:lang w:val="en-GB"/>
              </w:rPr>
              <w:fldChar w:fldCharType="end"/>
            </w:r>
            <w:r w:rsidRPr="00BE5362">
              <w:rPr>
                <w:rFonts w:cstheme="minorHAnsi"/>
                <w:b w:val="0"/>
                <w:sz w:val="24"/>
                <w:szCs w:val="24"/>
                <w:lang w:val="en-GB"/>
              </w:rPr>
              <w:t>.</w:t>
            </w:r>
            <w:r w:rsidRPr="00BE5362">
              <w:rPr>
                <w:rFonts w:cstheme="minorHAnsi"/>
                <w:b w:val="0"/>
                <w:sz w:val="24"/>
                <w:szCs w:val="24"/>
                <w:lang w:val="en-GB"/>
              </w:rPr>
              <w:fldChar w:fldCharType="begin"/>
            </w:r>
            <w:r w:rsidRPr="00BE5362">
              <w:rPr>
                <w:rFonts w:cstheme="minorHAnsi"/>
                <w:b w:val="0"/>
                <w:sz w:val="24"/>
                <w:szCs w:val="24"/>
                <w:lang w:val="en-GB"/>
              </w:rPr>
              <w:instrText xml:space="preserve"> SEQ Equation \* ARABIC \s 1 </w:instrText>
            </w:r>
            <w:r w:rsidRPr="00BE5362">
              <w:rPr>
                <w:rFonts w:cstheme="minorHAnsi"/>
                <w:b w:val="0"/>
                <w:sz w:val="24"/>
                <w:szCs w:val="24"/>
                <w:lang w:val="en-GB"/>
              </w:rPr>
              <w:fldChar w:fldCharType="separate"/>
            </w:r>
            <w:r w:rsidRPr="00BE5362">
              <w:rPr>
                <w:rFonts w:cstheme="minorHAnsi"/>
                <w:b w:val="0"/>
                <w:noProof/>
                <w:sz w:val="24"/>
                <w:szCs w:val="24"/>
                <w:lang w:val="en-GB"/>
              </w:rPr>
              <w:t>6</w:t>
            </w:r>
            <w:r w:rsidRPr="00BE5362">
              <w:rPr>
                <w:rFonts w:cstheme="minorHAnsi"/>
                <w:b w:val="0"/>
                <w:sz w:val="24"/>
                <w:szCs w:val="24"/>
                <w:lang w:val="en-GB"/>
              </w:rPr>
              <w:fldChar w:fldCharType="end"/>
            </w:r>
            <w:bookmarkEnd w:id="34"/>
          </w:p>
        </w:tc>
      </w:tr>
    </w:tbl>
    <w:p w14:paraId="39E75331" w14:textId="77777777" w:rsidR="00F7103B" w:rsidRPr="00BE5362" w:rsidRDefault="00F7103B" w:rsidP="00F7103B">
      <w:pPr>
        <w:rPr>
          <w:rFonts w:cstheme="minorHAnsi"/>
          <w:szCs w:val="24"/>
          <w:lang w:val="en-GB"/>
        </w:rPr>
      </w:pPr>
      <w:r w:rsidRPr="00BE5362">
        <w:rPr>
          <w:rFonts w:cstheme="minorHAnsi"/>
          <w:noProof/>
          <w:szCs w:val="24"/>
          <w:lang w:val="en-US" w:eastAsia="en-GB"/>
        </w:rPr>
        <w:t xml:space="preserve"> w</w:t>
      </w:r>
      <w:r w:rsidRPr="00BE5362">
        <w:rPr>
          <w:rFonts w:cstheme="minorHAnsi"/>
          <w:szCs w:val="24"/>
          <w:lang w:val="en-GB"/>
        </w:rPr>
        <w:t xml:space="preserve">here </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2"/>
      </w:tblGrid>
      <w:tr w:rsidR="00F7103B" w:rsidRPr="00BE5362" w14:paraId="2DD7A4E8" w14:textId="77777777" w:rsidTr="00F7103B">
        <w:tc>
          <w:tcPr>
            <w:tcW w:w="8500" w:type="dxa"/>
          </w:tcPr>
          <w:p w14:paraId="7A6F460E" w14:textId="77777777" w:rsidR="00F7103B" w:rsidRPr="00BE5362" w:rsidRDefault="00D104CC" w:rsidP="00F7103B">
            <w:pPr>
              <w:rPr>
                <w:rFonts w:cstheme="minorHAnsi"/>
                <w:szCs w:val="24"/>
                <w:lang w:val="en-GB"/>
              </w:rPr>
            </w:pPr>
            <m:oMathPara>
              <m:oMath>
                <m:sSub>
                  <m:sSubPr>
                    <m:ctrlPr>
                      <w:rPr>
                        <w:rFonts w:ascii="Cambria Math" w:hAnsi="Cambria Math" w:cstheme="minorHAnsi"/>
                        <w:i/>
                        <w:szCs w:val="24"/>
                        <w:lang w:val="en-GB"/>
                      </w:rPr>
                    </m:ctrlPr>
                  </m:sSubPr>
                  <m:e>
                    <m:r>
                      <w:rPr>
                        <w:rFonts w:ascii="Cambria Math" w:hAnsi="Cambria Math" w:cstheme="minorHAnsi"/>
                        <w:szCs w:val="24"/>
                        <w:lang w:val="en-GB"/>
                      </w:rPr>
                      <m:t>J</m:t>
                    </m:r>
                  </m:e>
                  <m:sub>
                    <m:r>
                      <w:rPr>
                        <w:rFonts w:ascii="Cambria Math" w:hAnsi="Cambria Math" w:cstheme="minorHAnsi"/>
                        <w:szCs w:val="24"/>
                        <w:lang w:val="en-GB"/>
                      </w:rPr>
                      <m:t>vC</m:t>
                    </m:r>
                  </m:sub>
                </m:sSub>
                <m:r>
                  <w:rPr>
                    <w:rFonts w:ascii="Cambria Math" w:hAnsi="Cambria Math" w:cstheme="minorHAnsi"/>
                    <w:szCs w:val="24"/>
                    <w:lang w:val="en-GB"/>
                  </w:rPr>
                  <m:t>=</m:t>
                </m:r>
                <m:sSub>
                  <m:sSubPr>
                    <m:ctrlPr>
                      <w:rPr>
                        <w:rFonts w:ascii="Cambria Math" w:hAnsi="Cambria Math" w:cstheme="minorHAnsi"/>
                        <w:i/>
                        <w:szCs w:val="24"/>
                        <w:lang w:val="en-GB"/>
                      </w:rPr>
                    </m:ctrlPr>
                  </m:sSubPr>
                  <m:e>
                    <m:r>
                      <w:rPr>
                        <w:rFonts w:ascii="Cambria Math" w:hAnsi="Cambria Math" w:cstheme="minorHAnsi"/>
                        <w:szCs w:val="24"/>
                        <w:lang w:val="en-GB"/>
                      </w:rPr>
                      <m:t>L</m:t>
                    </m:r>
                  </m:e>
                  <m:sub>
                    <m:r>
                      <w:rPr>
                        <w:rFonts w:ascii="Cambria Math" w:hAnsi="Cambria Math" w:cstheme="minorHAnsi"/>
                        <w:szCs w:val="24"/>
                        <w:lang w:val="en-GB"/>
                      </w:rPr>
                      <m:t>p</m:t>
                    </m:r>
                  </m:sub>
                </m:sSub>
                <m:r>
                  <w:rPr>
                    <w:rFonts w:ascii="Cambria Math" w:hAnsi="Cambria Math" w:cstheme="minorHAnsi"/>
                    <w:szCs w:val="24"/>
                    <w:lang w:val="en-GB"/>
                  </w:rPr>
                  <m:t>S*</m:t>
                </m:r>
                <m:d>
                  <m:dPr>
                    <m:begChr m:val="["/>
                    <m:endChr m:val="]"/>
                    <m:ctrlPr>
                      <w:rPr>
                        <w:rFonts w:ascii="Cambria Math" w:hAnsi="Cambria Math" w:cstheme="minorHAnsi"/>
                        <w:i/>
                        <w:szCs w:val="24"/>
                        <w:lang w:val="en-GB"/>
                      </w:rPr>
                    </m:ctrlPr>
                  </m:dPr>
                  <m:e>
                    <m:r>
                      <w:rPr>
                        <w:rFonts w:ascii="Cambria Math" w:hAnsi="Cambria Math" w:cstheme="minorHAnsi"/>
                        <w:szCs w:val="24"/>
                        <w:lang w:val="en-GB"/>
                      </w:rPr>
                      <m:t>∆P- σ∆π</m:t>
                    </m:r>
                  </m:e>
                </m:d>
                <m:r>
                  <w:rPr>
                    <w:rFonts w:ascii="Cambria Math" w:hAnsi="Cambria Math" w:cstheme="minorHAnsi"/>
                    <w:szCs w:val="24"/>
                    <w:lang w:val="en-GB"/>
                  </w:rPr>
                  <m:t>*af*</m:t>
                </m:r>
                <m:sSub>
                  <m:sSubPr>
                    <m:ctrlPr>
                      <w:rPr>
                        <w:rFonts w:ascii="Cambria Math" w:hAnsi="Cambria Math" w:cstheme="minorHAnsi"/>
                        <w:i/>
                        <w:szCs w:val="24"/>
                        <w:lang w:val="en-GB"/>
                      </w:rPr>
                    </m:ctrlPr>
                  </m:sSubPr>
                  <m:e>
                    <m:r>
                      <w:rPr>
                        <w:rFonts w:ascii="Cambria Math" w:hAnsi="Cambria Math" w:cstheme="minorHAnsi"/>
                        <w:szCs w:val="24"/>
                        <w:lang w:val="en-GB"/>
                      </w:rPr>
                      <m:t>α</m:t>
                    </m:r>
                  </m:e>
                  <m:sub>
                    <m:r>
                      <w:rPr>
                        <w:rFonts w:ascii="Cambria Math" w:hAnsi="Cambria Math" w:cstheme="minorHAnsi"/>
                        <w:szCs w:val="24"/>
                        <w:lang w:val="en-GB"/>
                      </w:rPr>
                      <m:t>C</m:t>
                    </m:r>
                  </m:sub>
                </m:sSub>
              </m:oMath>
            </m:oMathPara>
          </w:p>
        </w:tc>
        <w:bookmarkStart w:id="35" w:name="_Ref131536297"/>
        <w:tc>
          <w:tcPr>
            <w:tcW w:w="562" w:type="dxa"/>
          </w:tcPr>
          <w:p w14:paraId="19DF7D53" w14:textId="5A3564A9" w:rsidR="00F7103B" w:rsidRPr="00BE5362" w:rsidRDefault="00F7103B" w:rsidP="00F7103B">
            <w:pPr>
              <w:pStyle w:val="Caption"/>
              <w:jc w:val="right"/>
              <w:rPr>
                <w:rFonts w:cstheme="minorHAnsi"/>
                <w:b w:val="0"/>
                <w:sz w:val="24"/>
                <w:szCs w:val="24"/>
                <w:lang w:val="en-GB"/>
              </w:rPr>
            </w:pPr>
            <w:r w:rsidRPr="00BE5362">
              <w:rPr>
                <w:rFonts w:cstheme="minorHAnsi"/>
                <w:b w:val="0"/>
                <w:sz w:val="24"/>
                <w:szCs w:val="24"/>
                <w:lang w:val="en-GB"/>
              </w:rPr>
              <w:fldChar w:fldCharType="begin"/>
            </w:r>
            <w:r w:rsidRPr="00BE5362">
              <w:rPr>
                <w:rFonts w:cstheme="minorHAnsi"/>
                <w:b w:val="0"/>
                <w:sz w:val="24"/>
                <w:szCs w:val="24"/>
                <w:lang w:val="en-GB"/>
              </w:rPr>
              <w:instrText xml:space="preserve"> STYLEREF 1 \s </w:instrText>
            </w:r>
            <w:r w:rsidRPr="00BE5362">
              <w:rPr>
                <w:rFonts w:cstheme="minorHAnsi"/>
                <w:b w:val="0"/>
                <w:sz w:val="24"/>
                <w:szCs w:val="24"/>
                <w:lang w:val="en-GB"/>
              </w:rPr>
              <w:fldChar w:fldCharType="separate"/>
            </w:r>
            <w:r w:rsidR="00023BA2">
              <w:rPr>
                <w:rFonts w:cstheme="minorHAnsi"/>
                <w:b w:val="0"/>
                <w:noProof/>
                <w:sz w:val="24"/>
                <w:szCs w:val="24"/>
                <w:lang w:val="en-GB"/>
              </w:rPr>
              <w:t>9</w:t>
            </w:r>
            <w:r w:rsidRPr="00BE5362">
              <w:rPr>
                <w:rFonts w:cstheme="minorHAnsi"/>
                <w:b w:val="0"/>
                <w:sz w:val="24"/>
                <w:szCs w:val="24"/>
                <w:lang w:val="en-GB"/>
              </w:rPr>
              <w:fldChar w:fldCharType="end"/>
            </w:r>
            <w:r w:rsidRPr="00BE5362">
              <w:rPr>
                <w:rFonts w:cstheme="minorHAnsi"/>
                <w:b w:val="0"/>
                <w:sz w:val="24"/>
                <w:szCs w:val="24"/>
                <w:lang w:val="en-GB"/>
              </w:rPr>
              <w:t>.</w:t>
            </w:r>
            <w:r w:rsidRPr="00BE5362">
              <w:rPr>
                <w:rFonts w:cstheme="minorHAnsi"/>
                <w:b w:val="0"/>
                <w:sz w:val="24"/>
                <w:szCs w:val="24"/>
                <w:lang w:val="en-GB"/>
              </w:rPr>
              <w:fldChar w:fldCharType="begin"/>
            </w:r>
            <w:r w:rsidRPr="00BE5362">
              <w:rPr>
                <w:rFonts w:cstheme="minorHAnsi"/>
                <w:b w:val="0"/>
                <w:sz w:val="24"/>
                <w:szCs w:val="24"/>
                <w:lang w:val="en-GB"/>
              </w:rPr>
              <w:instrText xml:space="preserve"> SEQ Equation \* ARABIC \s 1 </w:instrText>
            </w:r>
            <w:r w:rsidRPr="00BE5362">
              <w:rPr>
                <w:rFonts w:cstheme="minorHAnsi"/>
                <w:b w:val="0"/>
                <w:sz w:val="24"/>
                <w:szCs w:val="24"/>
                <w:lang w:val="en-GB"/>
              </w:rPr>
              <w:fldChar w:fldCharType="separate"/>
            </w:r>
            <w:r w:rsidRPr="00BE5362">
              <w:rPr>
                <w:rFonts w:cstheme="minorHAnsi"/>
                <w:b w:val="0"/>
                <w:noProof/>
                <w:sz w:val="24"/>
                <w:szCs w:val="24"/>
                <w:lang w:val="en-GB"/>
              </w:rPr>
              <w:t>7</w:t>
            </w:r>
            <w:r w:rsidRPr="00BE5362">
              <w:rPr>
                <w:rFonts w:cstheme="minorHAnsi"/>
                <w:b w:val="0"/>
                <w:sz w:val="24"/>
                <w:szCs w:val="24"/>
                <w:lang w:val="en-GB"/>
              </w:rPr>
              <w:fldChar w:fldCharType="end"/>
            </w:r>
            <w:bookmarkEnd w:id="35"/>
          </w:p>
        </w:tc>
      </w:tr>
      <w:tr w:rsidR="00F7103B" w:rsidRPr="00BE5362" w14:paraId="42894471" w14:textId="77777777" w:rsidTr="00F7103B">
        <w:tc>
          <w:tcPr>
            <w:tcW w:w="8500" w:type="dxa"/>
          </w:tcPr>
          <w:p w14:paraId="44DE2442" w14:textId="77777777" w:rsidR="00F7103B" w:rsidRPr="00BE5362" w:rsidRDefault="00D104CC" w:rsidP="00F7103B">
            <w:pPr>
              <w:rPr>
                <w:rFonts w:cstheme="minorHAnsi"/>
                <w:szCs w:val="24"/>
                <w:lang w:val="en-GB"/>
              </w:rPr>
            </w:pPr>
            <m:oMathPara>
              <m:oMath>
                <m:sSub>
                  <m:sSubPr>
                    <m:ctrlPr>
                      <w:rPr>
                        <w:rFonts w:ascii="Cambria Math" w:hAnsi="Cambria Math" w:cstheme="minorHAnsi"/>
                        <w:i/>
                        <w:szCs w:val="24"/>
                        <w:lang w:val="en-GB"/>
                      </w:rPr>
                    </m:ctrlPr>
                  </m:sSubPr>
                  <m:e>
                    <m:r>
                      <w:rPr>
                        <w:rFonts w:ascii="Cambria Math" w:hAnsi="Cambria Math" w:cstheme="minorHAnsi"/>
                        <w:szCs w:val="24"/>
                        <w:lang w:val="en-GB"/>
                      </w:rPr>
                      <m:t>J</m:t>
                    </m:r>
                  </m:e>
                  <m:sub>
                    <m:r>
                      <w:rPr>
                        <w:rFonts w:ascii="Cambria Math" w:hAnsi="Cambria Math" w:cstheme="minorHAnsi"/>
                        <w:szCs w:val="24"/>
                        <w:lang w:val="en-GB"/>
                      </w:rPr>
                      <m:t>vS</m:t>
                    </m:r>
                  </m:sub>
                </m:sSub>
                <m:r>
                  <w:rPr>
                    <w:rFonts w:ascii="Cambria Math" w:hAnsi="Cambria Math" w:cstheme="minorHAnsi"/>
                    <w:szCs w:val="24"/>
                    <w:lang w:val="en-GB"/>
                  </w:rPr>
                  <m:t>=</m:t>
                </m:r>
                <m:sSub>
                  <m:sSubPr>
                    <m:ctrlPr>
                      <w:rPr>
                        <w:rFonts w:ascii="Cambria Math" w:hAnsi="Cambria Math" w:cstheme="minorHAnsi"/>
                        <w:i/>
                        <w:szCs w:val="24"/>
                        <w:lang w:val="en-GB"/>
                      </w:rPr>
                    </m:ctrlPr>
                  </m:sSubPr>
                  <m:e>
                    <m:r>
                      <w:rPr>
                        <w:rFonts w:ascii="Cambria Math" w:hAnsi="Cambria Math" w:cstheme="minorHAnsi"/>
                        <w:szCs w:val="24"/>
                        <w:lang w:val="en-GB"/>
                      </w:rPr>
                      <m:t>L</m:t>
                    </m:r>
                  </m:e>
                  <m:sub>
                    <m:r>
                      <w:rPr>
                        <w:rFonts w:ascii="Cambria Math" w:hAnsi="Cambria Math" w:cstheme="minorHAnsi"/>
                        <w:szCs w:val="24"/>
                        <w:lang w:val="en-GB"/>
                      </w:rPr>
                      <m:t>p</m:t>
                    </m:r>
                  </m:sub>
                </m:sSub>
                <m:r>
                  <w:rPr>
                    <w:rFonts w:ascii="Cambria Math" w:hAnsi="Cambria Math" w:cstheme="minorHAnsi"/>
                    <w:szCs w:val="24"/>
                    <w:lang w:val="en-GB"/>
                  </w:rPr>
                  <m:t>S*</m:t>
                </m:r>
                <m:d>
                  <m:dPr>
                    <m:begChr m:val="["/>
                    <m:endChr m:val="]"/>
                    <m:ctrlPr>
                      <w:rPr>
                        <w:rFonts w:ascii="Cambria Math" w:hAnsi="Cambria Math" w:cstheme="minorHAnsi"/>
                        <w:i/>
                        <w:szCs w:val="24"/>
                        <w:lang w:val="en-GB"/>
                      </w:rPr>
                    </m:ctrlPr>
                  </m:dPr>
                  <m:e>
                    <m:r>
                      <w:rPr>
                        <w:rFonts w:ascii="Cambria Math" w:hAnsi="Cambria Math" w:cstheme="minorHAnsi"/>
                        <w:szCs w:val="24"/>
                        <w:lang w:val="en-GB"/>
                      </w:rPr>
                      <m:t>∆P- σ∆π</m:t>
                    </m:r>
                  </m:e>
                </m:d>
                <m:r>
                  <w:rPr>
                    <w:rFonts w:ascii="Cambria Math" w:hAnsi="Cambria Math" w:cstheme="minorHAnsi"/>
                    <w:szCs w:val="24"/>
                    <w:lang w:val="en-GB"/>
                  </w:rPr>
                  <m:t>*af*</m:t>
                </m:r>
                <m:sSub>
                  <m:sSubPr>
                    <m:ctrlPr>
                      <w:rPr>
                        <w:rFonts w:ascii="Cambria Math" w:hAnsi="Cambria Math" w:cstheme="minorHAnsi"/>
                        <w:i/>
                        <w:szCs w:val="24"/>
                        <w:lang w:val="en-GB"/>
                      </w:rPr>
                    </m:ctrlPr>
                  </m:sSubPr>
                  <m:e>
                    <m:r>
                      <w:rPr>
                        <w:rFonts w:ascii="Cambria Math" w:hAnsi="Cambria Math" w:cstheme="minorHAnsi"/>
                        <w:szCs w:val="24"/>
                        <w:lang w:val="en-GB"/>
                      </w:rPr>
                      <m:t>α</m:t>
                    </m:r>
                  </m:e>
                  <m:sub>
                    <m:r>
                      <w:rPr>
                        <w:rFonts w:ascii="Cambria Math" w:hAnsi="Cambria Math" w:cstheme="minorHAnsi"/>
                        <w:szCs w:val="24"/>
                        <w:lang w:val="en-GB"/>
                      </w:rPr>
                      <m:t>S</m:t>
                    </m:r>
                  </m:sub>
                </m:sSub>
              </m:oMath>
            </m:oMathPara>
          </w:p>
        </w:tc>
        <w:tc>
          <w:tcPr>
            <w:tcW w:w="562" w:type="dxa"/>
          </w:tcPr>
          <w:p w14:paraId="1921D8DD" w14:textId="77777777" w:rsidR="00F7103B" w:rsidRPr="00BE5362" w:rsidRDefault="00F7103B" w:rsidP="00F7103B">
            <w:pPr>
              <w:pStyle w:val="Caption"/>
              <w:jc w:val="right"/>
              <w:rPr>
                <w:rFonts w:cstheme="minorHAnsi"/>
                <w:b w:val="0"/>
                <w:sz w:val="24"/>
                <w:szCs w:val="24"/>
                <w:lang w:val="en-GB"/>
              </w:rPr>
            </w:pPr>
          </w:p>
        </w:tc>
      </w:tr>
      <w:tr w:rsidR="00F7103B" w:rsidRPr="00BE5362" w14:paraId="6A0AC603" w14:textId="77777777" w:rsidTr="00F7103B">
        <w:tc>
          <w:tcPr>
            <w:tcW w:w="8500" w:type="dxa"/>
          </w:tcPr>
          <w:p w14:paraId="271378B2" w14:textId="77777777" w:rsidR="00F7103B" w:rsidRPr="00BE5362" w:rsidRDefault="00D104CC" w:rsidP="00F7103B">
            <w:pPr>
              <w:rPr>
                <w:rFonts w:eastAsia="Times New Roman" w:cstheme="minorHAnsi"/>
                <w:szCs w:val="24"/>
                <w:lang w:val="en-GB"/>
              </w:rPr>
            </w:pPr>
            <m:oMathPara>
              <m:oMath>
                <m:sSub>
                  <m:sSubPr>
                    <m:ctrlPr>
                      <w:rPr>
                        <w:rFonts w:ascii="Cambria Math" w:hAnsi="Cambria Math" w:cstheme="minorHAnsi"/>
                        <w:i/>
                        <w:szCs w:val="24"/>
                        <w:lang w:val="en-GB"/>
                      </w:rPr>
                    </m:ctrlPr>
                  </m:sSubPr>
                  <m:e>
                    <m:r>
                      <w:rPr>
                        <w:rFonts w:ascii="Cambria Math" w:hAnsi="Cambria Math" w:cstheme="minorHAnsi"/>
                        <w:szCs w:val="24"/>
                        <w:lang w:val="en-GB"/>
                      </w:rPr>
                      <m:t>J</m:t>
                    </m:r>
                  </m:e>
                  <m:sub>
                    <m:r>
                      <w:rPr>
                        <w:rFonts w:ascii="Cambria Math" w:hAnsi="Cambria Math" w:cstheme="minorHAnsi"/>
                        <w:szCs w:val="24"/>
                        <w:lang w:val="en-GB"/>
                      </w:rPr>
                      <m:t>vL</m:t>
                    </m:r>
                  </m:sub>
                </m:sSub>
                <m:r>
                  <w:rPr>
                    <w:rFonts w:ascii="Cambria Math" w:hAnsi="Cambria Math" w:cstheme="minorHAnsi"/>
                    <w:szCs w:val="24"/>
                    <w:lang w:val="en-GB"/>
                  </w:rPr>
                  <m:t>=</m:t>
                </m:r>
                <m:sSub>
                  <m:sSubPr>
                    <m:ctrlPr>
                      <w:rPr>
                        <w:rFonts w:ascii="Cambria Math" w:hAnsi="Cambria Math" w:cstheme="minorHAnsi"/>
                        <w:i/>
                        <w:szCs w:val="24"/>
                        <w:lang w:val="en-GB"/>
                      </w:rPr>
                    </m:ctrlPr>
                  </m:sSubPr>
                  <m:e>
                    <m:r>
                      <w:rPr>
                        <w:rFonts w:ascii="Cambria Math" w:hAnsi="Cambria Math" w:cstheme="minorHAnsi"/>
                        <w:szCs w:val="24"/>
                        <w:lang w:val="en-GB"/>
                      </w:rPr>
                      <m:t>L</m:t>
                    </m:r>
                  </m:e>
                  <m:sub>
                    <m:r>
                      <w:rPr>
                        <w:rFonts w:ascii="Cambria Math" w:hAnsi="Cambria Math" w:cstheme="minorHAnsi"/>
                        <w:szCs w:val="24"/>
                        <w:lang w:val="en-GB"/>
                      </w:rPr>
                      <m:t>p</m:t>
                    </m:r>
                  </m:sub>
                </m:sSub>
                <m:r>
                  <w:rPr>
                    <w:rFonts w:ascii="Cambria Math" w:hAnsi="Cambria Math" w:cstheme="minorHAnsi"/>
                    <w:szCs w:val="24"/>
                    <w:lang w:val="en-GB"/>
                  </w:rPr>
                  <m:t>S*</m:t>
                </m:r>
                <m:d>
                  <m:dPr>
                    <m:begChr m:val="["/>
                    <m:endChr m:val="]"/>
                    <m:ctrlPr>
                      <w:rPr>
                        <w:rFonts w:ascii="Cambria Math" w:hAnsi="Cambria Math" w:cstheme="minorHAnsi"/>
                        <w:i/>
                        <w:szCs w:val="24"/>
                        <w:lang w:val="en-GB"/>
                      </w:rPr>
                    </m:ctrlPr>
                  </m:dPr>
                  <m:e>
                    <m:r>
                      <w:rPr>
                        <w:rFonts w:ascii="Cambria Math" w:hAnsi="Cambria Math" w:cstheme="minorHAnsi"/>
                        <w:szCs w:val="24"/>
                        <w:lang w:val="en-GB"/>
                      </w:rPr>
                      <m:t>∆P- σ∆π</m:t>
                    </m:r>
                  </m:e>
                </m:d>
                <m:r>
                  <w:rPr>
                    <w:rFonts w:ascii="Cambria Math" w:hAnsi="Cambria Math" w:cstheme="minorHAnsi"/>
                    <w:szCs w:val="24"/>
                    <w:lang w:val="en-GB"/>
                  </w:rPr>
                  <m:t>*af*</m:t>
                </m:r>
                <m:sSub>
                  <m:sSubPr>
                    <m:ctrlPr>
                      <w:rPr>
                        <w:rFonts w:ascii="Cambria Math" w:hAnsi="Cambria Math" w:cstheme="minorHAnsi"/>
                        <w:i/>
                        <w:szCs w:val="24"/>
                        <w:lang w:val="en-GB"/>
                      </w:rPr>
                    </m:ctrlPr>
                  </m:sSubPr>
                  <m:e>
                    <m:r>
                      <w:rPr>
                        <w:rFonts w:ascii="Cambria Math" w:hAnsi="Cambria Math" w:cstheme="minorHAnsi"/>
                        <w:szCs w:val="24"/>
                        <w:lang w:val="en-GB"/>
                      </w:rPr>
                      <m:t>α</m:t>
                    </m:r>
                  </m:e>
                  <m:sub>
                    <m:r>
                      <w:rPr>
                        <w:rFonts w:ascii="Cambria Math" w:hAnsi="Cambria Math" w:cstheme="minorHAnsi"/>
                        <w:szCs w:val="24"/>
                        <w:lang w:val="en-GB"/>
                      </w:rPr>
                      <m:t>L</m:t>
                    </m:r>
                  </m:sub>
                </m:sSub>
              </m:oMath>
            </m:oMathPara>
          </w:p>
        </w:tc>
        <w:tc>
          <w:tcPr>
            <w:tcW w:w="562" w:type="dxa"/>
          </w:tcPr>
          <w:p w14:paraId="310A0FBE" w14:textId="77777777" w:rsidR="00F7103B" w:rsidRPr="00BE5362" w:rsidRDefault="00F7103B" w:rsidP="00F7103B">
            <w:pPr>
              <w:pStyle w:val="Caption"/>
              <w:jc w:val="right"/>
              <w:rPr>
                <w:rFonts w:cstheme="minorHAnsi"/>
                <w:b w:val="0"/>
                <w:sz w:val="24"/>
                <w:szCs w:val="24"/>
                <w:lang w:val="en-GB"/>
              </w:rPr>
            </w:pPr>
          </w:p>
        </w:tc>
      </w:tr>
    </w:tbl>
    <w:p w14:paraId="3A5B40B3" w14:textId="77777777" w:rsidR="00F7103B" w:rsidRPr="00BE5362" w:rsidRDefault="00F7103B" w:rsidP="00F7103B">
      <w:pPr>
        <w:rPr>
          <w:rFonts w:cstheme="minorHAnsi"/>
          <w:szCs w:val="24"/>
          <w:lang w:val="en-GB"/>
        </w:rPr>
      </w:pPr>
      <w:r w:rsidRPr="00BE5362">
        <w:rPr>
          <w:rFonts w:cstheme="minorHAnsi"/>
          <w:szCs w:val="24"/>
          <w:lang w:val="en-GB"/>
        </w:rPr>
        <w:t xml:space="preserve">and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0"/>
        <w:gridCol w:w="1500"/>
      </w:tblGrid>
      <w:tr w:rsidR="00F7103B" w:rsidRPr="00BE5362" w14:paraId="781D71DC" w14:textId="77777777" w:rsidTr="00F7103B">
        <w:tc>
          <w:tcPr>
            <w:tcW w:w="4173" w:type="pct"/>
            <w:vAlign w:val="center"/>
          </w:tcPr>
          <w:p w14:paraId="59CDE42C" w14:textId="77777777" w:rsidR="00F7103B" w:rsidRPr="00BE5362" w:rsidRDefault="00F7103B" w:rsidP="00F7103B">
            <w:pPr>
              <w:rPr>
                <w:rFonts w:cstheme="minorHAnsi"/>
                <w:szCs w:val="24"/>
                <w:lang w:val="en-GB"/>
              </w:rPr>
            </w:pPr>
            <m:oMathPara>
              <m:oMath>
                <m:r>
                  <w:rPr>
                    <w:rFonts w:ascii="Cambria Math" w:hAnsi="Cambria Math" w:cstheme="minorHAnsi"/>
                    <w:szCs w:val="24"/>
                    <w:lang w:val="en-GB"/>
                  </w:rPr>
                  <m:t>∆P= ∆</m:t>
                </m:r>
                <m:sSub>
                  <m:sSubPr>
                    <m:ctrlPr>
                      <w:rPr>
                        <w:rFonts w:ascii="Cambria Math" w:hAnsi="Cambria Math" w:cstheme="minorHAnsi"/>
                        <w:i/>
                        <w:szCs w:val="24"/>
                        <w:lang w:val="en-GB"/>
                      </w:rPr>
                    </m:ctrlPr>
                  </m:sSubPr>
                  <m:e>
                    <m:r>
                      <w:rPr>
                        <w:rFonts w:ascii="Cambria Math" w:hAnsi="Cambria Math" w:cstheme="minorHAnsi"/>
                        <w:szCs w:val="24"/>
                        <w:lang w:val="en-GB"/>
                      </w:rPr>
                      <m:t>P</m:t>
                    </m:r>
                  </m:e>
                  <m:sub>
                    <m:r>
                      <w:rPr>
                        <w:rFonts w:ascii="Cambria Math" w:hAnsi="Cambria Math" w:cstheme="minorHAnsi"/>
                        <w:szCs w:val="24"/>
                        <w:lang w:val="en-GB"/>
                      </w:rPr>
                      <m:t>0</m:t>
                    </m:r>
                  </m:sub>
                </m:sSub>
                <m:r>
                  <w:rPr>
                    <w:rFonts w:ascii="Cambria Math" w:hAnsi="Cambria Math" w:cstheme="minorHAnsi"/>
                    <w:szCs w:val="24"/>
                    <w:lang w:val="en-GB"/>
                  </w:rPr>
                  <m:t>-</m:t>
                </m:r>
                <m:f>
                  <m:fPr>
                    <m:ctrlPr>
                      <w:rPr>
                        <w:rFonts w:ascii="Cambria Math" w:hAnsi="Cambria Math" w:cstheme="minorHAnsi"/>
                        <w:i/>
                        <w:szCs w:val="24"/>
                        <w:lang w:val="en-GB"/>
                      </w:rPr>
                    </m:ctrlPr>
                  </m:fPr>
                  <m:num>
                    <m:r>
                      <w:rPr>
                        <w:rFonts w:ascii="Cambria Math" w:hAnsi="Cambria Math" w:cstheme="minorHAnsi"/>
                        <w:szCs w:val="24"/>
                        <w:lang w:val="en-GB"/>
                      </w:rPr>
                      <m:t>V</m:t>
                    </m:r>
                    <m:d>
                      <m:dPr>
                        <m:begChr m:val="["/>
                        <m:endChr m:val="]"/>
                        <m:ctrlPr>
                          <w:rPr>
                            <w:rFonts w:ascii="Cambria Math" w:hAnsi="Cambria Math" w:cstheme="minorHAnsi"/>
                            <w:i/>
                            <w:szCs w:val="24"/>
                            <w:lang w:val="en-GB"/>
                          </w:rPr>
                        </m:ctrlPr>
                      </m:dPr>
                      <m:e>
                        <m:r>
                          <w:rPr>
                            <w:rFonts w:ascii="Cambria Math" w:hAnsi="Cambria Math" w:cstheme="minorHAnsi"/>
                            <w:szCs w:val="24"/>
                            <w:lang w:val="en-GB"/>
                          </w:rPr>
                          <m:t>t</m:t>
                        </m:r>
                      </m:e>
                    </m:d>
                    <m:r>
                      <w:rPr>
                        <w:rFonts w:ascii="Cambria Math" w:hAnsi="Cambria Math" w:cstheme="minorHAnsi"/>
                        <w:szCs w:val="24"/>
                        <w:lang w:val="en-GB"/>
                      </w:rPr>
                      <m:t>-(</m:t>
                    </m:r>
                    <m:sSub>
                      <m:sSubPr>
                        <m:ctrlPr>
                          <w:rPr>
                            <w:rFonts w:ascii="Cambria Math" w:hAnsi="Cambria Math" w:cstheme="minorHAnsi"/>
                            <w:i/>
                            <w:szCs w:val="24"/>
                            <w:lang w:val="en-GB"/>
                          </w:rPr>
                        </m:ctrlPr>
                      </m:sSubPr>
                      <m:e>
                        <m:r>
                          <w:rPr>
                            <w:rFonts w:ascii="Cambria Math" w:hAnsi="Cambria Math" w:cstheme="minorHAnsi"/>
                            <w:szCs w:val="24"/>
                            <w:lang w:val="en-GB"/>
                          </w:rPr>
                          <m:t>V</m:t>
                        </m:r>
                      </m:e>
                      <m:sub>
                        <m:r>
                          <w:rPr>
                            <w:rFonts w:ascii="Cambria Math" w:hAnsi="Cambria Math" w:cstheme="minorHAnsi"/>
                            <w:szCs w:val="24"/>
                            <w:lang w:val="en-GB"/>
                          </w:rPr>
                          <m:t>fill</m:t>
                        </m:r>
                      </m:sub>
                    </m:sSub>
                    <m:r>
                      <w:rPr>
                        <w:rFonts w:ascii="Cambria Math" w:hAnsi="Cambria Math" w:cstheme="minorHAnsi"/>
                        <w:szCs w:val="24"/>
                        <w:lang w:val="en-GB"/>
                      </w:rPr>
                      <m:t>+</m:t>
                    </m:r>
                    <m:sSub>
                      <m:sSubPr>
                        <m:ctrlPr>
                          <w:rPr>
                            <w:rFonts w:ascii="Cambria Math" w:hAnsi="Cambria Math" w:cstheme="minorHAnsi"/>
                            <w:i/>
                            <w:szCs w:val="24"/>
                            <w:lang w:val="en-GB"/>
                          </w:rPr>
                        </m:ctrlPr>
                      </m:sSubPr>
                      <m:e>
                        <m:r>
                          <w:rPr>
                            <w:rFonts w:ascii="Cambria Math" w:hAnsi="Cambria Math" w:cstheme="minorHAnsi"/>
                            <w:szCs w:val="24"/>
                            <w:lang w:val="en-GB"/>
                          </w:rPr>
                          <m:t>V</m:t>
                        </m:r>
                      </m:e>
                      <m:sub>
                        <m:r>
                          <w:rPr>
                            <w:rFonts w:ascii="Cambria Math" w:hAnsi="Cambria Math" w:cstheme="minorHAnsi"/>
                            <w:szCs w:val="24"/>
                            <w:lang w:val="en-GB"/>
                          </w:rPr>
                          <m:t>res</m:t>
                        </m:r>
                      </m:sub>
                    </m:sSub>
                    <m:r>
                      <w:rPr>
                        <w:rFonts w:ascii="Cambria Math" w:hAnsi="Cambria Math" w:cstheme="minorHAnsi"/>
                        <w:szCs w:val="24"/>
                        <w:lang w:val="en-GB"/>
                      </w:rPr>
                      <m:t>)</m:t>
                    </m:r>
                  </m:num>
                  <m:den>
                    <m:r>
                      <w:rPr>
                        <w:rFonts w:ascii="Cambria Math" w:hAnsi="Cambria Math" w:cstheme="minorHAnsi"/>
                        <w:szCs w:val="24"/>
                        <w:lang w:val="en-GB"/>
                      </w:rPr>
                      <m:t>490</m:t>
                    </m:r>
                  </m:den>
                </m:f>
              </m:oMath>
            </m:oMathPara>
          </w:p>
        </w:tc>
        <w:tc>
          <w:tcPr>
            <w:tcW w:w="827" w:type="pct"/>
            <w:vAlign w:val="center"/>
          </w:tcPr>
          <w:p w14:paraId="4AB76152" w14:textId="342D573C" w:rsidR="00F7103B" w:rsidRPr="00BE5362" w:rsidRDefault="00F7103B" w:rsidP="00F7103B">
            <w:pPr>
              <w:pStyle w:val="Caption"/>
              <w:jc w:val="right"/>
              <w:rPr>
                <w:rFonts w:cstheme="minorHAnsi"/>
                <w:b w:val="0"/>
                <w:sz w:val="24"/>
                <w:szCs w:val="24"/>
                <w:lang w:val="en-GB"/>
              </w:rPr>
            </w:pPr>
            <w:r w:rsidRPr="00BE5362">
              <w:rPr>
                <w:rFonts w:cstheme="minorHAnsi"/>
                <w:b w:val="0"/>
                <w:sz w:val="24"/>
                <w:szCs w:val="24"/>
                <w:lang w:val="en-GB"/>
              </w:rPr>
              <w:fldChar w:fldCharType="begin"/>
            </w:r>
            <w:r w:rsidRPr="00BE5362">
              <w:rPr>
                <w:rFonts w:cstheme="minorHAnsi"/>
                <w:b w:val="0"/>
                <w:sz w:val="24"/>
                <w:szCs w:val="24"/>
                <w:lang w:val="en-GB"/>
              </w:rPr>
              <w:instrText xml:space="preserve"> STYLEREF 1 \s </w:instrText>
            </w:r>
            <w:r w:rsidRPr="00BE5362">
              <w:rPr>
                <w:rFonts w:cstheme="minorHAnsi"/>
                <w:b w:val="0"/>
                <w:sz w:val="24"/>
                <w:szCs w:val="24"/>
                <w:lang w:val="en-GB"/>
              </w:rPr>
              <w:fldChar w:fldCharType="separate"/>
            </w:r>
            <w:r w:rsidR="00023BA2">
              <w:rPr>
                <w:rFonts w:cstheme="minorHAnsi"/>
                <w:b w:val="0"/>
                <w:noProof/>
                <w:sz w:val="24"/>
                <w:szCs w:val="24"/>
                <w:lang w:val="en-GB"/>
              </w:rPr>
              <w:t>9</w:t>
            </w:r>
            <w:r w:rsidRPr="00BE5362">
              <w:rPr>
                <w:rFonts w:cstheme="minorHAnsi"/>
                <w:b w:val="0"/>
                <w:sz w:val="24"/>
                <w:szCs w:val="24"/>
                <w:lang w:val="en-GB"/>
              </w:rPr>
              <w:fldChar w:fldCharType="end"/>
            </w:r>
            <w:r w:rsidRPr="00BE5362">
              <w:rPr>
                <w:rFonts w:cstheme="minorHAnsi"/>
                <w:b w:val="0"/>
                <w:sz w:val="24"/>
                <w:szCs w:val="24"/>
                <w:lang w:val="en-GB"/>
              </w:rPr>
              <w:t>.</w:t>
            </w:r>
            <w:r w:rsidRPr="00BE5362">
              <w:rPr>
                <w:rFonts w:cstheme="minorHAnsi"/>
                <w:b w:val="0"/>
                <w:sz w:val="24"/>
                <w:szCs w:val="24"/>
                <w:lang w:val="en-GB"/>
              </w:rPr>
              <w:fldChar w:fldCharType="begin"/>
            </w:r>
            <w:r w:rsidRPr="00BE5362">
              <w:rPr>
                <w:rFonts w:cstheme="minorHAnsi"/>
                <w:b w:val="0"/>
                <w:sz w:val="24"/>
                <w:szCs w:val="24"/>
                <w:lang w:val="en-GB"/>
              </w:rPr>
              <w:instrText xml:space="preserve"> SEQ Equation \* ARABIC \s 1 </w:instrText>
            </w:r>
            <w:r w:rsidRPr="00BE5362">
              <w:rPr>
                <w:rFonts w:cstheme="minorHAnsi"/>
                <w:b w:val="0"/>
                <w:sz w:val="24"/>
                <w:szCs w:val="24"/>
                <w:lang w:val="en-GB"/>
              </w:rPr>
              <w:fldChar w:fldCharType="separate"/>
            </w:r>
            <w:r w:rsidRPr="00BE5362">
              <w:rPr>
                <w:rFonts w:cstheme="minorHAnsi"/>
                <w:b w:val="0"/>
                <w:noProof/>
                <w:sz w:val="24"/>
                <w:szCs w:val="24"/>
                <w:lang w:val="en-GB"/>
              </w:rPr>
              <w:t>8</w:t>
            </w:r>
            <w:r w:rsidRPr="00BE5362">
              <w:rPr>
                <w:rFonts w:cstheme="minorHAnsi"/>
                <w:b w:val="0"/>
                <w:sz w:val="24"/>
                <w:szCs w:val="24"/>
                <w:lang w:val="en-GB"/>
              </w:rPr>
              <w:fldChar w:fldCharType="end"/>
            </w:r>
          </w:p>
        </w:tc>
      </w:tr>
    </w:tbl>
    <w:p w14:paraId="1CA5F46B" w14:textId="77777777" w:rsidR="00F7103B" w:rsidRPr="00BE5362" w:rsidRDefault="00F7103B" w:rsidP="00F7103B">
      <w:pPr>
        <w:rPr>
          <w:rFonts w:cstheme="minorHAnsi"/>
          <w:szCs w:val="24"/>
          <w:lang w:val="en-GB"/>
        </w:rPr>
      </w:pPr>
    </w:p>
    <w:p w14:paraId="259E6B23" w14:textId="77777777" w:rsidR="00F7103B" w:rsidRPr="00BE5362" w:rsidRDefault="00F7103B" w:rsidP="00F7103B">
      <w:pPr>
        <w:rPr>
          <w:rFonts w:cstheme="minorHAnsi"/>
          <w:szCs w:val="24"/>
          <w:lang w:val="en-GB"/>
        </w:rPr>
      </w:pPr>
      <w:r w:rsidRPr="00BE5362">
        <w:rPr>
          <w:rFonts w:cstheme="minorHAnsi"/>
          <w:szCs w:val="24"/>
          <w:lang w:val="en-GB"/>
        </w:rPr>
        <w:t xml:space="preserve">Where  </w:t>
      </w:r>
      <m:oMath>
        <m:sSub>
          <m:sSubPr>
            <m:ctrlPr>
              <w:rPr>
                <w:rFonts w:ascii="Cambria Math" w:hAnsi="Cambria Math" w:cstheme="minorHAnsi"/>
                <w:i/>
                <w:szCs w:val="24"/>
                <w:lang w:val="en-GB"/>
              </w:rPr>
            </m:ctrlPr>
          </m:sSubPr>
          <m:e>
            <m:r>
              <w:rPr>
                <w:rFonts w:ascii="Cambria Math" w:hAnsi="Cambria Math" w:cstheme="minorHAnsi"/>
                <w:szCs w:val="24"/>
                <w:lang w:val="en-GB"/>
              </w:rPr>
              <m:t>J</m:t>
            </m:r>
          </m:e>
          <m:sub>
            <m:r>
              <w:rPr>
                <w:rFonts w:ascii="Cambria Math" w:hAnsi="Cambria Math" w:cstheme="minorHAnsi"/>
                <w:szCs w:val="24"/>
                <w:lang w:val="en-GB"/>
              </w:rPr>
              <m:t>vC</m:t>
            </m:r>
          </m:sub>
        </m:sSub>
        <m:r>
          <w:rPr>
            <w:rFonts w:ascii="Cambria Math" w:hAnsi="Cambria Math" w:cstheme="minorHAnsi"/>
            <w:szCs w:val="24"/>
            <w:lang w:val="en-GB"/>
          </w:rPr>
          <m:t xml:space="preserve">, </m:t>
        </m:r>
        <m:sSub>
          <m:sSubPr>
            <m:ctrlPr>
              <w:rPr>
                <w:rFonts w:ascii="Cambria Math" w:hAnsi="Cambria Math" w:cstheme="minorHAnsi"/>
                <w:i/>
                <w:szCs w:val="24"/>
                <w:lang w:val="en-GB"/>
              </w:rPr>
            </m:ctrlPr>
          </m:sSubPr>
          <m:e>
            <m:r>
              <w:rPr>
                <w:rFonts w:ascii="Cambria Math" w:hAnsi="Cambria Math" w:cstheme="minorHAnsi"/>
                <w:szCs w:val="24"/>
                <w:lang w:val="en-GB"/>
              </w:rPr>
              <m:t>J</m:t>
            </m:r>
          </m:e>
          <m:sub>
            <m:r>
              <w:rPr>
                <w:rFonts w:ascii="Cambria Math" w:hAnsi="Cambria Math" w:cstheme="minorHAnsi"/>
                <w:szCs w:val="24"/>
                <w:lang w:val="en-GB"/>
              </w:rPr>
              <m:t>vS</m:t>
            </m:r>
          </m:sub>
        </m:sSub>
        <m:r>
          <w:rPr>
            <w:rFonts w:ascii="Cambria Math" w:hAnsi="Cambria Math" w:cstheme="minorHAnsi"/>
            <w:szCs w:val="24"/>
            <w:lang w:val="en-GB"/>
          </w:rPr>
          <m:t xml:space="preserve"> and </m:t>
        </m:r>
        <m:sSub>
          <m:sSubPr>
            <m:ctrlPr>
              <w:rPr>
                <w:rFonts w:ascii="Cambria Math" w:hAnsi="Cambria Math" w:cstheme="minorHAnsi"/>
                <w:i/>
                <w:szCs w:val="24"/>
                <w:lang w:val="en-GB"/>
              </w:rPr>
            </m:ctrlPr>
          </m:sSubPr>
          <m:e>
            <m:r>
              <w:rPr>
                <w:rFonts w:ascii="Cambria Math" w:hAnsi="Cambria Math" w:cstheme="minorHAnsi"/>
                <w:szCs w:val="24"/>
                <w:lang w:val="en-GB"/>
              </w:rPr>
              <m:t>J</m:t>
            </m:r>
          </m:e>
          <m:sub>
            <m:r>
              <w:rPr>
                <w:rFonts w:ascii="Cambria Math" w:hAnsi="Cambria Math" w:cstheme="minorHAnsi"/>
                <w:szCs w:val="24"/>
                <w:lang w:val="en-GB"/>
              </w:rPr>
              <m:t>vL</m:t>
            </m:r>
          </m:sub>
        </m:sSub>
        <m:r>
          <w:rPr>
            <w:rFonts w:ascii="Cambria Math" w:hAnsi="Cambria Math" w:cstheme="minorHAnsi"/>
            <w:szCs w:val="24"/>
            <w:lang w:val="en-GB"/>
          </w:rPr>
          <m:t xml:space="preserve"> </m:t>
        </m:r>
      </m:oMath>
      <w:r w:rsidRPr="00BE5362">
        <w:rPr>
          <w:rFonts w:cstheme="minorHAnsi"/>
          <w:szCs w:val="24"/>
          <w:lang w:val="en-GB"/>
        </w:rPr>
        <w:t xml:space="preserve">are the volume flux through ultrasmall, small and large pores, </w:t>
      </w:r>
      <m:oMath>
        <m:r>
          <w:rPr>
            <w:rFonts w:ascii="Cambria Math" w:hAnsi="Cambria Math" w:cstheme="minorHAnsi"/>
            <w:szCs w:val="24"/>
            <w:lang w:val="en-GB"/>
          </w:rPr>
          <m:t xml:space="preserve">af </m:t>
        </m:r>
      </m:oMath>
      <w:r w:rsidRPr="00BE5362">
        <w:rPr>
          <w:rFonts w:cstheme="minorHAnsi"/>
          <w:szCs w:val="24"/>
          <w:lang w:val="en-GB"/>
        </w:rPr>
        <w:t xml:space="preserve">is the fraction of peritoneum in contact with the dialysis fluid and </w:t>
      </w:r>
      <m:oMath>
        <m:sSub>
          <m:sSubPr>
            <m:ctrlPr>
              <w:rPr>
                <w:rFonts w:ascii="Cambria Math" w:hAnsi="Cambria Math" w:cstheme="minorHAnsi"/>
                <w:i/>
                <w:szCs w:val="24"/>
                <w:lang w:val="en-GB"/>
              </w:rPr>
            </m:ctrlPr>
          </m:sSubPr>
          <m:e>
            <m:r>
              <w:rPr>
                <w:rFonts w:ascii="Cambria Math" w:hAnsi="Cambria Math" w:cstheme="minorHAnsi"/>
                <w:szCs w:val="24"/>
                <w:lang w:val="en-GB"/>
              </w:rPr>
              <m:t>α</m:t>
            </m:r>
          </m:e>
          <m:sub>
            <m:r>
              <w:rPr>
                <w:rFonts w:ascii="Cambria Math" w:hAnsi="Cambria Math" w:cstheme="minorHAnsi"/>
                <w:szCs w:val="24"/>
                <w:lang w:val="en-GB"/>
              </w:rPr>
              <m:t>C</m:t>
            </m:r>
          </m:sub>
        </m:sSub>
        <m:r>
          <w:rPr>
            <w:rFonts w:ascii="Cambria Math" w:hAnsi="Cambria Math" w:cstheme="minorHAnsi"/>
            <w:szCs w:val="24"/>
            <w:lang w:val="en-GB"/>
          </w:rPr>
          <m:t xml:space="preserve">, </m:t>
        </m:r>
        <m:sSub>
          <m:sSubPr>
            <m:ctrlPr>
              <w:rPr>
                <w:rFonts w:ascii="Cambria Math" w:hAnsi="Cambria Math" w:cstheme="minorHAnsi"/>
                <w:i/>
                <w:szCs w:val="24"/>
                <w:lang w:val="en-GB"/>
              </w:rPr>
            </m:ctrlPr>
          </m:sSubPr>
          <m:e>
            <m:r>
              <w:rPr>
                <w:rFonts w:ascii="Cambria Math" w:hAnsi="Cambria Math" w:cstheme="minorHAnsi"/>
                <w:szCs w:val="24"/>
                <w:lang w:val="en-GB"/>
              </w:rPr>
              <m:t>α</m:t>
            </m:r>
          </m:e>
          <m:sub>
            <m:r>
              <w:rPr>
                <w:rFonts w:ascii="Cambria Math" w:hAnsi="Cambria Math" w:cstheme="minorHAnsi"/>
                <w:szCs w:val="24"/>
                <w:lang w:val="en-GB"/>
              </w:rPr>
              <m:t>S</m:t>
            </m:r>
          </m:sub>
        </m:sSub>
      </m:oMath>
      <w:r w:rsidRPr="00BE5362">
        <w:rPr>
          <w:rFonts w:cstheme="minorHAnsi"/>
          <w:szCs w:val="24"/>
          <w:lang w:val="en-GB"/>
        </w:rPr>
        <w:t xml:space="preserve"> and </w:t>
      </w:r>
      <m:oMath>
        <m:sSub>
          <m:sSubPr>
            <m:ctrlPr>
              <w:rPr>
                <w:rFonts w:ascii="Cambria Math" w:hAnsi="Cambria Math" w:cstheme="minorHAnsi"/>
                <w:i/>
                <w:szCs w:val="24"/>
                <w:lang w:val="en-GB"/>
              </w:rPr>
            </m:ctrlPr>
          </m:sSubPr>
          <m:e>
            <m:r>
              <w:rPr>
                <w:rFonts w:ascii="Cambria Math" w:hAnsi="Cambria Math" w:cstheme="minorHAnsi"/>
                <w:szCs w:val="24"/>
                <w:lang w:val="en-GB"/>
              </w:rPr>
              <m:t>α</m:t>
            </m:r>
          </m:e>
          <m:sub>
            <m:r>
              <w:rPr>
                <w:rFonts w:ascii="Cambria Math" w:hAnsi="Cambria Math" w:cstheme="minorHAnsi"/>
                <w:szCs w:val="24"/>
                <w:lang w:val="en-GB"/>
              </w:rPr>
              <m:t>L</m:t>
            </m:r>
          </m:sub>
        </m:sSub>
      </m:oMath>
      <w:r w:rsidRPr="00BE5362">
        <w:rPr>
          <w:rFonts w:cstheme="minorHAnsi"/>
          <w:szCs w:val="24"/>
          <w:lang w:val="en-GB"/>
        </w:rPr>
        <w:t xml:space="preserve"> are the ultrasmall, small and large pore fraction. The fill volume and residual volume are represented by </w:t>
      </w:r>
      <m:oMath>
        <m:sSub>
          <m:sSubPr>
            <m:ctrlPr>
              <w:rPr>
                <w:rFonts w:ascii="Cambria Math" w:hAnsi="Cambria Math" w:cstheme="minorHAnsi"/>
                <w:i/>
                <w:szCs w:val="24"/>
                <w:lang w:val="en-GB"/>
              </w:rPr>
            </m:ctrlPr>
          </m:sSubPr>
          <m:e>
            <m:r>
              <w:rPr>
                <w:rFonts w:ascii="Cambria Math" w:hAnsi="Cambria Math" w:cstheme="minorHAnsi"/>
                <w:szCs w:val="24"/>
                <w:lang w:val="en-GB"/>
              </w:rPr>
              <m:t>V</m:t>
            </m:r>
          </m:e>
          <m:sub>
            <m:r>
              <w:rPr>
                <w:rFonts w:ascii="Cambria Math" w:hAnsi="Cambria Math" w:cstheme="minorHAnsi"/>
                <w:szCs w:val="24"/>
                <w:lang w:val="en-GB"/>
              </w:rPr>
              <m:t>fill</m:t>
            </m:r>
          </m:sub>
        </m:sSub>
      </m:oMath>
      <w:r w:rsidRPr="00BE5362">
        <w:rPr>
          <w:rFonts w:cstheme="minorHAnsi"/>
          <w:szCs w:val="24"/>
          <w:lang w:val="en-GB"/>
        </w:rPr>
        <w:t xml:space="preserve"> and </w:t>
      </w:r>
      <m:oMath>
        <m:sSub>
          <m:sSubPr>
            <m:ctrlPr>
              <w:rPr>
                <w:rFonts w:ascii="Cambria Math" w:hAnsi="Cambria Math" w:cstheme="minorHAnsi"/>
                <w:i/>
                <w:szCs w:val="24"/>
                <w:lang w:val="en-GB"/>
              </w:rPr>
            </m:ctrlPr>
          </m:sSubPr>
          <m:e>
            <m:r>
              <w:rPr>
                <w:rFonts w:ascii="Cambria Math" w:hAnsi="Cambria Math" w:cstheme="minorHAnsi"/>
                <w:szCs w:val="24"/>
                <w:lang w:val="en-GB"/>
              </w:rPr>
              <m:t>V</m:t>
            </m:r>
          </m:e>
          <m:sub>
            <m:r>
              <w:rPr>
                <w:rFonts w:ascii="Cambria Math" w:hAnsi="Cambria Math" w:cstheme="minorHAnsi"/>
                <w:szCs w:val="24"/>
                <w:lang w:val="en-GB"/>
              </w:rPr>
              <m:t>res</m:t>
            </m:r>
          </m:sub>
        </m:sSub>
      </m:oMath>
      <w:r w:rsidRPr="00BE5362">
        <w:rPr>
          <w:rFonts w:cstheme="minorHAnsi"/>
          <w:szCs w:val="24"/>
          <w:lang w:val="en-GB"/>
        </w:rPr>
        <w:t>. The solute flux through the small and large pores is given by,</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2"/>
      </w:tblGrid>
      <w:tr w:rsidR="00F7103B" w:rsidRPr="00BE5362" w14:paraId="3DD2C28A" w14:textId="77777777" w:rsidTr="00F7103B">
        <w:tc>
          <w:tcPr>
            <w:tcW w:w="8500" w:type="dxa"/>
          </w:tcPr>
          <w:p w14:paraId="4980F561" w14:textId="77777777" w:rsidR="00F7103B" w:rsidRPr="00BE5362" w:rsidRDefault="00D104CC" w:rsidP="00F7103B">
            <w:pPr>
              <w:rPr>
                <w:rFonts w:cstheme="minorHAnsi"/>
                <w:szCs w:val="24"/>
                <w:lang w:val="en-GB"/>
              </w:rPr>
            </w:pPr>
            <m:oMathPara>
              <m:oMath>
                <m:sSub>
                  <m:sSubPr>
                    <m:ctrlPr>
                      <w:rPr>
                        <w:rFonts w:ascii="Cambria Math" w:hAnsi="Cambria Math" w:cstheme="minorHAnsi"/>
                        <w:i/>
                        <w:szCs w:val="24"/>
                        <w:lang w:val="en-GB"/>
                      </w:rPr>
                    </m:ctrlPr>
                  </m:sSubPr>
                  <m:e>
                    <m:r>
                      <w:rPr>
                        <w:rFonts w:ascii="Cambria Math" w:hAnsi="Cambria Math" w:cstheme="minorHAnsi"/>
                        <w:szCs w:val="24"/>
                        <w:lang w:val="en-GB"/>
                      </w:rPr>
                      <m:t>J</m:t>
                    </m:r>
                  </m:e>
                  <m:sub>
                    <m:r>
                      <w:rPr>
                        <w:rFonts w:ascii="Cambria Math" w:hAnsi="Cambria Math" w:cstheme="minorHAnsi"/>
                        <w:szCs w:val="24"/>
                        <w:lang w:val="en-GB"/>
                      </w:rPr>
                      <m:t>sS</m:t>
                    </m:r>
                  </m:sub>
                </m:sSub>
                <m:r>
                  <w:rPr>
                    <w:rFonts w:ascii="Cambria Math" w:hAnsi="Cambria Math" w:cstheme="minorHAnsi"/>
                    <w:szCs w:val="24"/>
                    <w:lang w:val="en-GB"/>
                  </w:rPr>
                  <m:t>=</m:t>
                </m:r>
                <m:sSub>
                  <m:sSubPr>
                    <m:ctrlPr>
                      <w:rPr>
                        <w:rFonts w:ascii="Cambria Math" w:hAnsi="Cambria Math" w:cstheme="minorHAnsi"/>
                        <w:i/>
                        <w:szCs w:val="24"/>
                        <w:lang w:val="en-GB"/>
                      </w:rPr>
                    </m:ctrlPr>
                  </m:sSubPr>
                  <m:e>
                    <m:r>
                      <w:rPr>
                        <w:rFonts w:ascii="Cambria Math" w:hAnsi="Cambria Math" w:cstheme="minorHAnsi"/>
                        <w:szCs w:val="24"/>
                        <w:lang w:val="en-GB"/>
                      </w:rPr>
                      <m:t>J</m:t>
                    </m:r>
                  </m:e>
                  <m:sub>
                    <m:r>
                      <w:rPr>
                        <w:rFonts w:ascii="Cambria Math" w:hAnsi="Cambria Math" w:cstheme="minorHAnsi"/>
                        <w:szCs w:val="24"/>
                        <w:lang w:val="en-GB"/>
                      </w:rPr>
                      <m:t>vS</m:t>
                    </m:r>
                  </m:sub>
                </m:sSub>
                <m:r>
                  <w:rPr>
                    <w:rFonts w:ascii="Cambria Math" w:hAnsi="Cambria Math" w:cstheme="minorHAnsi"/>
                    <w:szCs w:val="24"/>
                    <w:lang w:val="en-GB"/>
                  </w:rPr>
                  <m:t>(1-σ)</m:t>
                </m:r>
                <m:f>
                  <m:fPr>
                    <m:ctrlPr>
                      <w:rPr>
                        <w:rFonts w:ascii="Cambria Math" w:hAnsi="Cambria Math" w:cstheme="minorHAnsi"/>
                        <w:i/>
                        <w:szCs w:val="24"/>
                        <w:lang w:val="en-GB"/>
                      </w:rPr>
                    </m:ctrlPr>
                  </m:fPr>
                  <m:num>
                    <m:sSub>
                      <m:sSubPr>
                        <m:ctrlPr>
                          <w:rPr>
                            <w:rFonts w:ascii="Cambria Math" w:hAnsi="Cambria Math" w:cstheme="minorHAnsi"/>
                            <w:i/>
                            <w:szCs w:val="24"/>
                            <w:lang w:val="en-GB"/>
                          </w:rPr>
                        </m:ctrlPr>
                      </m:sSubPr>
                      <m:e>
                        <m:r>
                          <w:rPr>
                            <w:rFonts w:ascii="Cambria Math" w:hAnsi="Cambria Math" w:cstheme="minorHAnsi"/>
                            <w:szCs w:val="24"/>
                            <w:lang w:val="en-GB"/>
                          </w:rPr>
                          <m:t>c</m:t>
                        </m:r>
                      </m:e>
                      <m:sub>
                        <m:r>
                          <w:rPr>
                            <w:rFonts w:ascii="Cambria Math" w:hAnsi="Cambria Math" w:cstheme="minorHAnsi"/>
                            <w:szCs w:val="24"/>
                            <w:lang w:val="en-GB"/>
                          </w:rPr>
                          <m:t>p</m:t>
                        </m:r>
                      </m:sub>
                    </m:sSub>
                    <m:r>
                      <w:rPr>
                        <w:rFonts w:ascii="Cambria Math" w:hAnsi="Cambria Math" w:cstheme="minorHAnsi"/>
                        <w:szCs w:val="24"/>
                        <w:lang w:val="en-GB"/>
                      </w:rPr>
                      <m:t>-</m:t>
                    </m:r>
                    <m:sSub>
                      <m:sSubPr>
                        <m:ctrlPr>
                          <w:rPr>
                            <w:rFonts w:ascii="Cambria Math" w:hAnsi="Cambria Math" w:cstheme="minorHAnsi"/>
                            <w:i/>
                            <w:szCs w:val="24"/>
                            <w:lang w:val="en-GB"/>
                          </w:rPr>
                        </m:ctrlPr>
                      </m:sSubPr>
                      <m:e>
                        <m:r>
                          <w:rPr>
                            <w:rFonts w:ascii="Cambria Math" w:hAnsi="Cambria Math" w:cstheme="minorHAnsi"/>
                            <w:szCs w:val="24"/>
                            <w:lang w:val="en-GB"/>
                          </w:rPr>
                          <m:t>c</m:t>
                        </m:r>
                      </m:e>
                      <m:sub>
                        <m:r>
                          <w:rPr>
                            <w:rFonts w:ascii="Cambria Math" w:hAnsi="Cambria Math" w:cstheme="minorHAnsi"/>
                            <w:szCs w:val="24"/>
                            <w:lang w:val="en-GB"/>
                          </w:rPr>
                          <m:t>D</m:t>
                        </m:r>
                      </m:sub>
                    </m:sSub>
                    <m:sSup>
                      <m:sSupPr>
                        <m:ctrlPr>
                          <w:rPr>
                            <w:rFonts w:ascii="Cambria Math" w:hAnsi="Cambria Math" w:cstheme="minorHAnsi"/>
                            <w:i/>
                            <w:szCs w:val="24"/>
                            <w:lang w:val="en-GB"/>
                          </w:rPr>
                        </m:ctrlPr>
                      </m:sSupPr>
                      <m:e>
                        <m:r>
                          <w:rPr>
                            <w:rFonts w:ascii="Cambria Math" w:hAnsi="Cambria Math" w:cstheme="minorHAnsi"/>
                            <w:szCs w:val="24"/>
                            <w:lang w:val="en-GB"/>
                          </w:rPr>
                          <m:t>e</m:t>
                        </m:r>
                      </m:e>
                      <m:sup>
                        <m:r>
                          <w:rPr>
                            <w:rFonts w:ascii="Cambria Math" w:hAnsi="Cambria Math" w:cstheme="minorHAnsi"/>
                            <w:szCs w:val="24"/>
                            <w:lang w:val="en-GB"/>
                          </w:rPr>
                          <m:t>-Pe,S</m:t>
                        </m:r>
                      </m:sup>
                    </m:sSup>
                  </m:num>
                  <m:den>
                    <m:r>
                      <w:rPr>
                        <w:rFonts w:ascii="Cambria Math" w:hAnsi="Cambria Math" w:cstheme="minorHAnsi"/>
                        <w:szCs w:val="24"/>
                        <w:lang w:val="en-GB"/>
                      </w:rPr>
                      <m:t>1-</m:t>
                    </m:r>
                    <m:sSup>
                      <m:sSupPr>
                        <m:ctrlPr>
                          <w:rPr>
                            <w:rFonts w:ascii="Cambria Math" w:hAnsi="Cambria Math" w:cstheme="minorHAnsi"/>
                            <w:i/>
                            <w:szCs w:val="24"/>
                            <w:lang w:val="en-GB"/>
                          </w:rPr>
                        </m:ctrlPr>
                      </m:sSupPr>
                      <m:e>
                        <m:r>
                          <w:rPr>
                            <w:rFonts w:ascii="Cambria Math" w:hAnsi="Cambria Math" w:cstheme="minorHAnsi"/>
                            <w:szCs w:val="24"/>
                            <w:lang w:val="en-GB"/>
                          </w:rPr>
                          <m:t>e</m:t>
                        </m:r>
                      </m:e>
                      <m:sup>
                        <m:r>
                          <w:rPr>
                            <w:rFonts w:ascii="Cambria Math" w:hAnsi="Cambria Math" w:cstheme="minorHAnsi"/>
                            <w:szCs w:val="24"/>
                            <w:lang w:val="en-GB"/>
                          </w:rPr>
                          <m:t xml:space="preserve">-Pe,S </m:t>
                        </m:r>
                      </m:sup>
                    </m:sSup>
                  </m:den>
                </m:f>
              </m:oMath>
            </m:oMathPara>
          </w:p>
        </w:tc>
        <w:tc>
          <w:tcPr>
            <w:tcW w:w="562" w:type="dxa"/>
          </w:tcPr>
          <w:p w14:paraId="73527801" w14:textId="77A007A2" w:rsidR="00F7103B" w:rsidRPr="00BE5362" w:rsidRDefault="00F7103B" w:rsidP="00F7103B">
            <w:pPr>
              <w:pStyle w:val="Caption"/>
              <w:jc w:val="right"/>
              <w:rPr>
                <w:rFonts w:cstheme="minorHAnsi"/>
                <w:b w:val="0"/>
                <w:sz w:val="24"/>
                <w:szCs w:val="24"/>
                <w:lang w:val="en-GB"/>
              </w:rPr>
            </w:pPr>
            <w:r w:rsidRPr="00BE5362">
              <w:rPr>
                <w:rFonts w:cstheme="minorHAnsi"/>
                <w:b w:val="0"/>
                <w:sz w:val="24"/>
                <w:szCs w:val="24"/>
                <w:lang w:val="en-GB"/>
              </w:rPr>
              <w:fldChar w:fldCharType="begin"/>
            </w:r>
            <w:r w:rsidRPr="00BE5362">
              <w:rPr>
                <w:rFonts w:cstheme="minorHAnsi"/>
                <w:b w:val="0"/>
                <w:sz w:val="24"/>
                <w:szCs w:val="24"/>
                <w:lang w:val="en-GB"/>
              </w:rPr>
              <w:instrText xml:space="preserve"> STYLEREF 1 \s </w:instrText>
            </w:r>
            <w:r w:rsidRPr="00BE5362">
              <w:rPr>
                <w:rFonts w:cstheme="minorHAnsi"/>
                <w:b w:val="0"/>
                <w:sz w:val="24"/>
                <w:szCs w:val="24"/>
                <w:lang w:val="en-GB"/>
              </w:rPr>
              <w:fldChar w:fldCharType="separate"/>
            </w:r>
            <w:r w:rsidR="00023BA2">
              <w:rPr>
                <w:rFonts w:cstheme="minorHAnsi"/>
                <w:b w:val="0"/>
                <w:noProof/>
                <w:sz w:val="24"/>
                <w:szCs w:val="24"/>
                <w:lang w:val="en-GB"/>
              </w:rPr>
              <w:t>9</w:t>
            </w:r>
            <w:r w:rsidRPr="00BE5362">
              <w:rPr>
                <w:rFonts w:cstheme="minorHAnsi"/>
                <w:b w:val="0"/>
                <w:sz w:val="24"/>
                <w:szCs w:val="24"/>
                <w:lang w:val="en-GB"/>
              </w:rPr>
              <w:fldChar w:fldCharType="end"/>
            </w:r>
            <w:r w:rsidRPr="00BE5362">
              <w:rPr>
                <w:rFonts w:cstheme="minorHAnsi"/>
                <w:b w:val="0"/>
                <w:sz w:val="24"/>
                <w:szCs w:val="24"/>
                <w:lang w:val="en-GB"/>
              </w:rPr>
              <w:t>.</w:t>
            </w:r>
            <w:r w:rsidRPr="00BE5362">
              <w:rPr>
                <w:rFonts w:cstheme="minorHAnsi"/>
                <w:b w:val="0"/>
                <w:sz w:val="24"/>
                <w:szCs w:val="24"/>
                <w:lang w:val="en-GB"/>
              </w:rPr>
              <w:fldChar w:fldCharType="begin"/>
            </w:r>
            <w:r w:rsidRPr="00BE5362">
              <w:rPr>
                <w:rFonts w:cstheme="minorHAnsi"/>
                <w:b w:val="0"/>
                <w:sz w:val="24"/>
                <w:szCs w:val="24"/>
                <w:lang w:val="en-GB"/>
              </w:rPr>
              <w:instrText xml:space="preserve"> SEQ Equation \* ARABIC \s 1 </w:instrText>
            </w:r>
            <w:r w:rsidRPr="00BE5362">
              <w:rPr>
                <w:rFonts w:cstheme="minorHAnsi"/>
                <w:b w:val="0"/>
                <w:sz w:val="24"/>
                <w:szCs w:val="24"/>
                <w:lang w:val="en-GB"/>
              </w:rPr>
              <w:fldChar w:fldCharType="separate"/>
            </w:r>
            <w:r w:rsidRPr="00BE5362">
              <w:rPr>
                <w:rFonts w:cstheme="minorHAnsi"/>
                <w:b w:val="0"/>
                <w:noProof/>
                <w:sz w:val="24"/>
                <w:szCs w:val="24"/>
                <w:lang w:val="en-GB"/>
              </w:rPr>
              <w:t>9</w:t>
            </w:r>
            <w:r w:rsidRPr="00BE5362">
              <w:rPr>
                <w:rFonts w:cstheme="minorHAnsi"/>
                <w:b w:val="0"/>
                <w:sz w:val="24"/>
                <w:szCs w:val="24"/>
                <w:lang w:val="en-GB"/>
              </w:rPr>
              <w:fldChar w:fldCharType="end"/>
            </w:r>
          </w:p>
        </w:tc>
      </w:tr>
      <w:tr w:rsidR="00F7103B" w:rsidRPr="00BE5362" w14:paraId="3C7BD72E" w14:textId="77777777" w:rsidTr="00F7103B">
        <w:tc>
          <w:tcPr>
            <w:tcW w:w="8500" w:type="dxa"/>
          </w:tcPr>
          <w:p w14:paraId="597DEB7E" w14:textId="77777777" w:rsidR="00F7103B" w:rsidRPr="00BE5362" w:rsidRDefault="00D104CC" w:rsidP="00F7103B">
            <w:pPr>
              <w:rPr>
                <w:rFonts w:eastAsia="Times New Roman" w:cstheme="minorHAnsi"/>
                <w:szCs w:val="24"/>
                <w:lang w:val="en-GB"/>
              </w:rPr>
            </w:pPr>
            <m:oMathPara>
              <m:oMath>
                <m:sSub>
                  <m:sSubPr>
                    <m:ctrlPr>
                      <w:rPr>
                        <w:rFonts w:ascii="Cambria Math" w:hAnsi="Cambria Math" w:cstheme="minorHAnsi"/>
                        <w:i/>
                        <w:szCs w:val="24"/>
                        <w:lang w:val="en-GB"/>
                      </w:rPr>
                    </m:ctrlPr>
                  </m:sSubPr>
                  <m:e>
                    <m:r>
                      <w:rPr>
                        <w:rFonts w:ascii="Cambria Math" w:hAnsi="Cambria Math" w:cstheme="minorHAnsi"/>
                        <w:szCs w:val="24"/>
                        <w:lang w:val="en-GB"/>
                      </w:rPr>
                      <m:t>J</m:t>
                    </m:r>
                  </m:e>
                  <m:sub>
                    <m:r>
                      <w:rPr>
                        <w:rFonts w:ascii="Cambria Math" w:hAnsi="Cambria Math" w:cstheme="minorHAnsi"/>
                        <w:szCs w:val="24"/>
                        <w:lang w:val="en-GB"/>
                      </w:rPr>
                      <m:t>sL</m:t>
                    </m:r>
                  </m:sub>
                </m:sSub>
                <m:r>
                  <w:rPr>
                    <w:rFonts w:ascii="Cambria Math" w:hAnsi="Cambria Math" w:cstheme="minorHAnsi"/>
                    <w:szCs w:val="24"/>
                    <w:lang w:val="en-GB"/>
                  </w:rPr>
                  <m:t>=</m:t>
                </m:r>
                <m:sSub>
                  <m:sSubPr>
                    <m:ctrlPr>
                      <w:rPr>
                        <w:rFonts w:ascii="Cambria Math" w:hAnsi="Cambria Math" w:cstheme="minorHAnsi"/>
                        <w:i/>
                        <w:szCs w:val="24"/>
                        <w:lang w:val="en-GB"/>
                      </w:rPr>
                    </m:ctrlPr>
                  </m:sSubPr>
                  <m:e>
                    <m:r>
                      <w:rPr>
                        <w:rFonts w:ascii="Cambria Math" w:hAnsi="Cambria Math" w:cstheme="minorHAnsi"/>
                        <w:szCs w:val="24"/>
                        <w:lang w:val="en-GB"/>
                      </w:rPr>
                      <m:t>J</m:t>
                    </m:r>
                  </m:e>
                  <m:sub>
                    <m:r>
                      <w:rPr>
                        <w:rFonts w:ascii="Cambria Math" w:hAnsi="Cambria Math" w:cstheme="minorHAnsi"/>
                        <w:szCs w:val="24"/>
                        <w:lang w:val="en-GB"/>
                      </w:rPr>
                      <m:t>vL</m:t>
                    </m:r>
                  </m:sub>
                </m:sSub>
                <m:r>
                  <w:rPr>
                    <w:rFonts w:ascii="Cambria Math" w:hAnsi="Cambria Math" w:cstheme="minorHAnsi"/>
                    <w:szCs w:val="24"/>
                    <w:lang w:val="en-GB"/>
                  </w:rPr>
                  <m:t>(1-σ)</m:t>
                </m:r>
                <m:f>
                  <m:fPr>
                    <m:ctrlPr>
                      <w:rPr>
                        <w:rFonts w:ascii="Cambria Math" w:hAnsi="Cambria Math" w:cstheme="minorHAnsi"/>
                        <w:i/>
                        <w:szCs w:val="24"/>
                        <w:lang w:val="en-GB"/>
                      </w:rPr>
                    </m:ctrlPr>
                  </m:fPr>
                  <m:num>
                    <m:sSub>
                      <m:sSubPr>
                        <m:ctrlPr>
                          <w:rPr>
                            <w:rFonts w:ascii="Cambria Math" w:hAnsi="Cambria Math" w:cstheme="minorHAnsi"/>
                            <w:i/>
                            <w:szCs w:val="24"/>
                            <w:lang w:val="en-GB"/>
                          </w:rPr>
                        </m:ctrlPr>
                      </m:sSubPr>
                      <m:e>
                        <m:r>
                          <w:rPr>
                            <w:rFonts w:ascii="Cambria Math" w:hAnsi="Cambria Math" w:cstheme="minorHAnsi"/>
                            <w:szCs w:val="24"/>
                            <w:lang w:val="en-GB"/>
                          </w:rPr>
                          <m:t>c</m:t>
                        </m:r>
                      </m:e>
                      <m:sub>
                        <m:r>
                          <w:rPr>
                            <w:rFonts w:ascii="Cambria Math" w:hAnsi="Cambria Math" w:cstheme="minorHAnsi"/>
                            <w:szCs w:val="24"/>
                            <w:lang w:val="en-GB"/>
                          </w:rPr>
                          <m:t>p</m:t>
                        </m:r>
                      </m:sub>
                    </m:sSub>
                    <m:r>
                      <w:rPr>
                        <w:rFonts w:ascii="Cambria Math" w:hAnsi="Cambria Math" w:cstheme="minorHAnsi"/>
                        <w:szCs w:val="24"/>
                        <w:lang w:val="en-GB"/>
                      </w:rPr>
                      <m:t>-</m:t>
                    </m:r>
                    <m:sSub>
                      <m:sSubPr>
                        <m:ctrlPr>
                          <w:rPr>
                            <w:rFonts w:ascii="Cambria Math" w:hAnsi="Cambria Math" w:cstheme="minorHAnsi"/>
                            <w:i/>
                            <w:szCs w:val="24"/>
                            <w:lang w:val="en-GB"/>
                          </w:rPr>
                        </m:ctrlPr>
                      </m:sSubPr>
                      <m:e>
                        <m:r>
                          <w:rPr>
                            <w:rFonts w:ascii="Cambria Math" w:hAnsi="Cambria Math" w:cstheme="minorHAnsi"/>
                            <w:szCs w:val="24"/>
                            <w:lang w:val="en-GB"/>
                          </w:rPr>
                          <m:t>c</m:t>
                        </m:r>
                      </m:e>
                      <m:sub>
                        <m:r>
                          <w:rPr>
                            <w:rFonts w:ascii="Cambria Math" w:hAnsi="Cambria Math" w:cstheme="minorHAnsi"/>
                            <w:szCs w:val="24"/>
                            <w:lang w:val="en-GB"/>
                          </w:rPr>
                          <m:t>D</m:t>
                        </m:r>
                      </m:sub>
                    </m:sSub>
                    <m:sSup>
                      <m:sSupPr>
                        <m:ctrlPr>
                          <w:rPr>
                            <w:rFonts w:ascii="Cambria Math" w:hAnsi="Cambria Math" w:cstheme="minorHAnsi"/>
                            <w:i/>
                            <w:szCs w:val="24"/>
                            <w:lang w:val="en-GB"/>
                          </w:rPr>
                        </m:ctrlPr>
                      </m:sSupPr>
                      <m:e>
                        <m:r>
                          <w:rPr>
                            <w:rFonts w:ascii="Cambria Math" w:hAnsi="Cambria Math" w:cstheme="minorHAnsi"/>
                            <w:szCs w:val="24"/>
                            <w:lang w:val="en-GB"/>
                          </w:rPr>
                          <m:t>e</m:t>
                        </m:r>
                      </m:e>
                      <m:sup>
                        <m:r>
                          <w:rPr>
                            <w:rFonts w:ascii="Cambria Math" w:hAnsi="Cambria Math" w:cstheme="minorHAnsi"/>
                            <w:szCs w:val="24"/>
                            <w:lang w:val="en-GB"/>
                          </w:rPr>
                          <m:t>-Pe, L</m:t>
                        </m:r>
                      </m:sup>
                    </m:sSup>
                  </m:num>
                  <m:den>
                    <m:r>
                      <w:rPr>
                        <w:rFonts w:ascii="Cambria Math" w:hAnsi="Cambria Math" w:cstheme="minorHAnsi"/>
                        <w:szCs w:val="24"/>
                        <w:lang w:val="en-GB"/>
                      </w:rPr>
                      <m:t>1-</m:t>
                    </m:r>
                    <m:sSup>
                      <m:sSupPr>
                        <m:ctrlPr>
                          <w:rPr>
                            <w:rFonts w:ascii="Cambria Math" w:hAnsi="Cambria Math" w:cstheme="minorHAnsi"/>
                            <w:i/>
                            <w:szCs w:val="24"/>
                            <w:lang w:val="en-GB"/>
                          </w:rPr>
                        </m:ctrlPr>
                      </m:sSupPr>
                      <m:e>
                        <m:r>
                          <w:rPr>
                            <w:rFonts w:ascii="Cambria Math" w:hAnsi="Cambria Math" w:cstheme="minorHAnsi"/>
                            <w:szCs w:val="24"/>
                            <w:lang w:val="en-GB"/>
                          </w:rPr>
                          <m:t>e</m:t>
                        </m:r>
                      </m:e>
                      <m:sup>
                        <m:r>
                          <w:rPr>
                            <w:rFonts w:ascii="Cambria Math" w:hAnsi="Cambria Math" w:cstheme="minorHAnsi"/>
                            <w:szCs w:val="24"/>
                            <w:lang w:val="en-GB"/>
                          </w:rPr>
                          <m:t xml:space="preserve">-Pe, L </m:t>
                        </m:r>
                      </m:sup>
                    </m:sSup>
                  </m:den>
                </m:f>
              </m:oMath>
            </m:oMathPara>
          </w:p>
        </w:tc>
        <w:tc>
          <w:tcPr>
            <w:tcW w:w="562" w:type="dxa"/>
          </w:tcPr>
          <w:p w14:paraId="4EC025ED" w14:textId="77777777" w:rsidR="00F7103B" w:rsidRPr="00BE5362" w:rsidRDefault="00F7103B" w:rsidP="00F7103B">
            <w:pPr>
              <w:pStyle w:val="Caption"/>
              <w:jc w:val="right"/>
              <w:rPr>
                <w:rFonts w:cstheme="minorHAnsi"/>
                <w:b w:val="0"/>
                <w:sz w:val="24"/>
                <w:szCs w:val="24"/>
                <w:lang w:val="en-GB"/>
              </w:rPr>
            </w:pPr>
          </w:p>
        </w:tc>
      </w:tr>
    </w:tbl>
    <w:p w14:paraId="75FAD0A1" w14:textId="77777777" w:rsidR="00F7103B" w:rsidRPr="00BE5362" w:rsidRDefault="00F7103B" w:rsidP="00F7103B">
      <w:pPr>
        <w:rPr>
          <w:rFonts w:cstheme="minorHAnsi"/>
          <w:szCs w:val="24"/>
          <w:lang w:val="en-GB"/>
        </w:rPr>
      </w:pPr>
      <w:r w:rsidRPr="00BE5362">
        <w:rPr>
          <w:rFonts w:cstheme="minorHAnsi"/>
          <w:szCs w:val="24"/>
          <w:lang w:val="en-GB"/>
        </w:rPr>
        <w:t xml:space="preserve">where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88"/>
        <w:gridCol w:w="2282"/>
      </w:tblGrid>
      <w:tr w:rsidR="00F7103B" w:rsidRPr="00BE5362" w14:paraId="00CA3B1A" w14:textId="77777777" w:rsidTr="00F7103B">
        <w:trPr>
          <w:trHeight w:val="680"/>
        </w:trPr>
        <w:tc>
          <w:tcPr>
            <w:tcW w:w="3742" w:type="pct"/>
            <w:vAlign w:val="center"/>
          </w:tcPr>
          <w:p w14:paraId="3222B749" w14:textId="77777777" w:rsidR="00F7103B" w:rsidRPr="00BE5362" w:rsidRDefault="00F7103B" w:rsidP="00F7103B">
            <w:pPr>
              <w:rPr>
                <w:rFonts w:cstheme="minorHAnsi"/>
                <w:szCs w:val="24"/>
                <w:lang w:val="en-GB"/>
              </w:rPr>
            </w:pPr>
            <m:oMathPara>
              <m:oMath>
                <m:r>
                  <w:rPr>
                    <w:rFonts w:ascii="Cambria Math" w:hAnsi="Cambria Math" w:cstheme="minorHAnsi"/>
                    <w:szCs w:val="24"/>
                    <w:lang w:val="en-GB"/>
                  </w:rPr>
                  <m:t>Pe,S=</m:t>
                </m:r>
                <m:f>
                  <m:fPr>
                    <m:ctrlPr>
                      <w:rPr>
                        <w:rFonts w:ascii="Cambria Math" w:hAnsi="Cambria Math" w:cstheme="minorHAnsi"/>
                        <w:i/>
                        <w:szCs w:val="24"/>
                        <w:lang w:val="en-GB"/>
                      </w:rPr>
                    </m:ctrlPr>
                  </m:fPr>
                  <m:num>
                    <m:sSub>
                      <m:sSubPr>
                        <m:ctrlPr>
                          <w:rPr>
                            <w:rFonts w:ascii="Cambria Math" w:hAnsi="Cambria Math" w:cstheme="minorHAnsi"/>
                            <w:i/>
                            <w:szCs w:val="24"/>
                            <w:lang w:val="en-GB"/>
                          </w:rPr>
                        </m:ctrlPr>
                      </m:sSubPr>
                      <m:e>
                        <m:r>
                          <w:rPr>
                            <w:rFonts w:ascii="Cambria Math" w:hAnsi="Cambria Math" w:cstheme="minorHAnsi"/>
                            <w:szCs w:val="24"/>
                            <w:lang w:val="en-GB"/>
                          </w:rPr>
                          <m:t>J</m:t>
                        </m:r>
                      </m:e>
                      <m:sub>
                        <m:r>
                          <w:rPr>
                            <w:rFonts w:ascii="Cambria Math" w:hAnsi="Cambria Math" w:cstheme="minorHAnsi"/>
                            <w:szCs w:val="24"/>
                            <w:lang w:val="en-GB"/>
                          </w:rPr>
                          <m:t>vS</m:t>
                        </m:r>
                      </m:sub>
                    </m:sSub>
                    <m:d>
                      <m:dPr>
                        <m:ctrlPr>
                          <w:rPr>
                            <w:rFonts w:ascii="Cambria Math" w:hAnsi="Cambria Math" w:cstheme="minorHAnsi"/>
                            <w:i/>
                            <w:szCs w:val="24"/>
                            <w:lang w:val="en-GB"/>
                          </w:rPr>
                        </m:ctrlPr>
                      </m:dPr>
                      <m:e>
                        <m:r>
                          <w:rPr>
                            <w:rFonts w:ascii="Cambria Math" w:hAnsi="Cambria Math" w:cstheme="minorHAnsi"/>
                            <w:szCs w:val="24"/>
                            <w:lang w:val="en-GB"/>
                          </w:rPr>
                          <m:t>1-σ</m:t>
                        </m:r>
                      </m:e>
                    </m:d>
                  </m:num>
                  <m:den>
                    <m:r>
                      <w:rPr>
                        <w:rFonts w:ascii="Cambria Math" w:hAnsi="Cambria Math" w:cstheme="minorHAnsi"/>
                        <w:szCs w:val="24"/>
                        <w:lang w:val="en-GB"/>
                      </w:rPr>
                      <m:t>MTAC</m:t>
                    </m:r>
                  </m:den>
                </m:f>
              </m:oMath>
            </m:oMathPara>
          </w:p>
        </w:tc>
        <w:tc>
          <w:tcPr>
            <w:tcW w:w="1258" w:type="pct"/>
            <w:vAlign w:val="center"/>
          </w:tcPr>
          <w:p w14:paraId="78DE3CAA" w14:textId="22FF59BA" w:rsidR="00F7103B" w:rsidRPr="00BE5362" w:rsidRDefault="00F7103B" w:rsidP="00F7103B">
            <w:pPr>
              <w:pStyle w:val="Caption"/>
              <w:jc w:val="right"/>
              <w:rPr>
                <w:rFonts w:cstheme="minorHAnsi"/>
                <w:b w:val="0"/>
                <w:sz w:val="24"/>
                <w:szCs w:val="24"/>
                <w:lang w:val="en-GB"/>
              </w:rPr>
            </w:pPr>
            <w:r w:rsidRPr="00BE5362">
              <w:rPr>
                <w:rFonts w:cstheme="minorHAnsi"/>
                <w:b w:val="0"/>
                <w:sz w:val="24"/>
                <w:szCs w:val="24"/>
                <w:lang w:val="en-GB"/>
              </w:rPr>
              <w:fldChar w:fldCharType="begin"/>
            </w:r>
            <w:r w:rsidRPr="00BE5362">
              <w:rPr>
                <w:rFonts w:cstheme="minorHAnsi"/>
                <w:b w:val="0"/>
                <w:sz w:val="24"/>
                <w:szCs w:val="24"/>
                <w:lang w:val="en-GB"/>
              </w:rPr>
              <w:instrText xml:space="preserve"> STYLEREF 1 \s </w:instrText>
            </w:r>
            <w:r w:rsidRPr="00BE5362">
              <w:rPr>
                <w:rFonts w:cstheme="minorHAnsi"/>
                <w:b w:val="0"/>
                <w:sz w:val="24"/>
                <w:szCs w:val="24"/>
                <w:lang w:val="en-GB"/>
              </w:rPr>
              <w:fldChar w:fldCharType="separate"/>
            </w:r>
            <w:r w:rsidR="00023BA2">
              <w:rPr>
                <w:rFonts w:cstheme="minorHAnsi"/>
                <w:b w:val="0"/>
                <w:noProof/>
                <w:sz w:val="24"/>
                <w:szCs w:val="24"/>
                <w:lang w:val="en-GB"/>
              </w:rPr>
              <w:t>9</w:t>
            </w:r>
            <w:r w:rsidRPr="00BE5362">
              <w:rPr>
                <w:rFonts w:cstheme="minorHAnsi"/>
                <w:b w:val="0"/>
                <w:sz w:val="24"/>
                <w:szCs w:val="24"/>
                <w:lang w:val="en-GB"/>
              </w:rPr>
              <w:fldChar w:fldCharType="end"/>
            </w:r>
            <w:r w:rsidRPr="00BE5362">
              <w:rPr>
                <w:rFonts w:cstheme="minorHAnsi"/>
                <w:b w:val="0"/>
                <w:sz w:val="24"/>
                <w:szCs w:val="24"/>
                <w:lang w:val="en-GB"/>
              </w:rPr>
              <w:t>.</w:t>
            </w:r>
            <w:r w:rsidRPr="00BE5362">
              <w:rPr>
                <w:rFonts w:cstheme="minorHAnsi"/>
                <w:b w:val="0"/>
                <w:sz w:val="24"/>
                <w:szCs w:val="24"/>
                <w:lang w:val="en-GB"/>
              </w:rPr>
              <w:fldChar w:fldCharType="begin"/>
            </w:r>
            <w:r w:rsidRPr="00BE5362">
              <w:rPr>
                <w:rFonts w:cstheme="minorHAnsi"/>
                <w:b w:val="0"/>
                <w:sz w:val="24"/>
                <w:szCs w:val="24"/>
                <w:lang w:val="en-GB"/>
              </w:rPr>
              <w:instrText xml:space="preserve"> SEQ Equation \* ARABIC \s 1 </w:instrText>
            </w:r>
            <w:r w:rsidRPr="00BE5362">
              <w:rPr>
                <w:rFonts w:cstheme="minorHAnsi"/>
                <w:b w:val="0"/>
                <w:sz w:val="24"/>
                <w:szCs w:val="24"/>
                <w:lang w:val="en-GB"/>
              </w:rPr>
              <w:fldChar w:fldCharType="separate"/>
            </w:r>
            <w:r w:rsidRPr="00BE5362">
              <w:rPr>
                <w:rFonts w:cstheme="minorHAnsi"/>
                <w:b w:val="0"/>
                <w:noProof/>
                <w:sz w:val="24"/>
                <w:szCs w:val="24"/>
                <w:lang w:val="en-GB"/>
              </w:rPr>
              <w:t>10</w:t>
            </w:r>
            <w:r w:rsidRPr="00BE5362">
              <w:rPr>
                <w:rFonts w:cstheme="minorHAnsi"/>
                <w:b w:val="0"/>
                <w:sz w:val="24"/>
                <w:szCs w:val="24"/>
                <w:lang w:val="en-GB"/>
              </w:rPr>
              <w:fldChar w:fldCharType="end"/>
            </w:r>
          </w:p>
        </w:tc>
      </w:tr>
      <w:tr w:rsidR="00F7103B" w:rsidRPr="00BE5362" w14:paraId="10DE3B41" w14:textId="77777777" w:rsidTr="00F7103B">
        <w:trPr>
          <w:trHeight w:val="680"/>
        </w:trPr>
        <w:tc>
          <w:tcPr>
            <w:tcW w:w="3742" w:type="pct"/>
            <w:vAlign w:val="center"/>
          </w:tcPr>
          <w:p w14:paraId="6949F2F0" w14:textId="77777777" w:rsidR="00F7103B" w:rsidRPr="00BE5362" w:rsidRDefault="00F7103B" w:rsidP="00F7103B">
            <w:pPr>
              <w:rPr>
                <w:rFonts w:eastAsia="Times New Roman" w:cstheme="minorHAnsi"/>
                <w:szCs w:val="24"/>
                <w:lang w:val="en-GB"/>
              </w:rPr>
            </w:pPr>
            <m:oMathPara>
              <m:oMath>
                <m:r>
                  <w:rPr>
                    <w:rFonts w:ascii="Cambria Math" w:hAnsi="Cambria Math" w:cstheme="minorHAnsi"/>
                    <w:szCs w:val="24"/>
                    <w:lang w:val="en-GB"/>
                  </w:rPr>
                  <m:t>Pe,L=</m:t>
                </m:r>
                <m:f>
                  <m:fPr>
                    <m:ctrlPr>
                      <w:rPr>
                        <w:rFonts w:ascii="Cambria Math" w:hAnsi="Cambria Math" w:cstheme="minorHAnsi"/>
                        <w:i/>
                        <w:szCs w:val="24"/>
                        <w:lang w:val="en-GB"/>
                      </w:rPr>
                    </m:ctrlPr>
                  </m:fPr>
                  <m:num>
                    <m:sSub>
                      <m:sSubPr>
                        <m:ctrlPr>
                          <w:rPr>
                            <w:rFonts w:ascii="Cambria Math" w:hAnsi="Cambria Math" w:cstheme="minorHAnsi"/>
                            <w:i/>
                            <w:szCs w:val="24"/>
                            <w:lang w:val="en-GB"/>
                          </w:rPr>
                        </m:ctrlPr>
                      </m:sSubPr>
                      <m:e>
                        <m:r>
                          <w:rPr>
                            <w:rFonts w:ascii="Cambria Math" w:hAnsi="Cambria Math" w:cstheme="minorHAnsi"/>
                            <w:szCs w:val="24"/>
                            <w:lang w:val="en-GB"/>
                          </w:rPr>
                          <m:t>J</m:t>
                        </m:r>
                      </m:e>
                      <m:sub>
                        <m:r>
                          <w:rPr>
                            <w:rFonts w:ascii="Cambria Math" w:hAnsi="Cambria Math" w:cstheme="minorHAnsi"/>
                            <w:szCs w:val="24"/>
                            <w:lang w:val="en-GB"/>
                          </w:rPr>
                          <m:t>vL</m:t>
                        </m:r>
                      </m:sub>
                    </m:sSub>
                    <m:d>
                      <m:dPr>
                        <m:ctrlPr>
                          <w:rPr>
                            <w:rFonts w:ascii="Cambria Math" w:hAnsi="Cambria Math" w:cstheme="minorHAnsi"/>
                            <w:i/>
                            <w:szCs w:val="24"/>
                            <w:lang w:val="en-GB"/>
                          </w:rPr>
                        </m:ctrlPr>
                      </m:dPr>
                      <m:e>
                        <m:r>
                          <w:rPr>
                            <w:rFonts w:ascii="Cambria Math" w:hAnsi="Cambria Math" w:cstheme="minorHAnsi"/>
                            <w:szCs w:val="24"/>
                            <w:lang w:val="en-GB"/>
                          </w:rPr>
                          <m:t>1-σ</m:t>
                        </m:r>
                      </m:e>
                    </m:d>
                  </m:num>
                  <m:den>
                    <m:r>
                      <w:rPr>
                        <w:rFonts w:ascii="Cambria Math" w:hAnsi="Cambria Math" w:cstheme="minorHAnsi"/>
                        <w:szCs w:val="24"/>
                        <w:lang w:val="en-GB"/>
                      </w:rPr>
                      <m:t>MTAC</m:t>
                    </m:r>
                  </m:den>
                </m:f>
              </m:oMath>
            </m:oMathPara>
          </w:p>
        </w:tc>
        <w:tc>
          <w:tcPr>
            <w:tcW w:w="1258" w:type="pct"/>
            <w:vAlign w:val="center"/>
          </w:tcPr>
          <w:p w14:paraId="54F9DE9E" w14:textId="77777777" w:rsidR="00F7103B" w:rsidRPr="00BE5362" w:rsidRDefault="00F7103B" w:rsidP="00F7103B">
            <w:pPr>
              <w:pStyle w:val="Caption"/>
              <w:jc w:val="right"/>
              <w:rPr>
                <w:rFonts w:cstheme="minorHAnsi"/>
                <w:b w:val="0"/>
                <w:sz w:val="24"/>
                <w:szCs w:val="24"/>
                <w:lang w:val="en-GB"/>
              </w:rPr>
            </w:pPr>
          </w:p>
        </w:tc>
      </w:tr>
    </w:tbl>
    <w:p w14:paraId="3893D6A6" w14:textId="7D2D01F6" w:rsidR="00F7103B" w:rsidRPr="00BE5362" w:rsidRDefault="00F7103B" w:rsidP="00F7103B">
      <w:pPr>
        <w:rPr>
          <w:rFonts w:cstheme="minorHAnsi"/>
          <w:szCs w:val="24"/>
          <w:lang w:val="en-GB"/>
        </w:rPr>
      </w:pPr>
      <w:r w:rsidRPr="00BE5362">
        <w:rPr>
          <w:rFonts w:cstheme="minorHAnsi"/>
          <w:szCs w:val="24"/>
          <w:lang w:val="en-GB"/>
        </w:rPr>
        <w:t>The reflection coefficients for solutes are given by σ</w:t>
      </w:r>
      <w:r w:rsidRPr="00BE5362">
        <w:rPr>
          <w:rFonts w:cstheme="minorHAnsi"/>
          <w:szCs w:val="24"/>
          <w:lang w:val="en-GB"/>
        </w:rPr>
        <w:fldChar w:fldCharType="begin"/>
      </w:r>
      <w:r w:rsidR="00F6225D">
        <w:rPr>
          <w:rFonts w:cstheme="minorHAnsi"/>
          <w:szCs w:val="24"/>
          <w:lang w:val="en-GB"/>
        </w:rPr>
        <w:instrText xml:space="preserve"> ADDIN EN.CITE &lt;EndNote&gt;&lt;Cite&gt;&lt;Author&gt;Drake&lt;/Author&gt;&lt;Year&gt;1978&lt;/Year&gt;&lt;RecNum&gt;73&lt;/RecNum&gt;&lt;DisplayText&gt;&lt;style face="superscript"&gt;51&lt;/style&gt;&lt;/DisplayText&gt;&lt;record&gt;&lt;rec-number&gt;73&lt;/rec-number&gt;&lt;foreign-keys&gt;&lt;key app="EN" db-id="5d50wpzse5zedbe0x5sxd5wc200pde0pe2r5" timestamp="1656922962"&gt;73&lt;/key&gt;&lt;/foreign-keys&gt;&lt;ref-type name="Journal Article"&gt;17&lt;/ref-type&gt;&lt;contributors&gt;&lt;authors&gt;&lt;author&gt;Drake, R.&lt;/author&gt;&lt;author&gt;Davis, E.&lt;/author&gt;&lt;/authors&gt;&lt;/contributors&gt;&lt;titles&gt;&lt;title&gt;A corrected equation for the calculation of reflection coefficients&lt;/title&gt;&lt;secondary-title&gt;Microvascular Research&lt;/secondary-title&gt;&lt;/titles&gt;&lt;periodical&gt;&lt;full-title&gt;Microvascular Research&lt;/full-title&gt;&lt;/periodical&gt;&lt;pages&gt;259&lt;/pages&gt;&lt;volume&gt;15&lt;/volume&gt;&lt;number&gt;2&lt;/number&gt;&lt;dates&gt;&lt;year&gt;1978&lt;/year&gt;&lt;/dates&gt;&lt;publisher&gt;Academic Press&lt;/publisher&gt;&lt;isbn&gt;0026-2862&lt;/isbn&gt;&lt;urls&gt;&lt;/urls&gt;&lt;/record&gt;&lt;/Cite&gt;&lt;/EndNote&gt;</w:instrText>
      </w:r>
      <w:r w:rsidRPr="00BE5362">
        <w:rPr>
          <w:rFonts w:cstheme="minorHAnsi"/>
          <w:szCs w:val="24"/>
          <w:lang w:val="en-GB"/>
        </w:rPr>
        <w:fldChar w:fldCharType="separate"/>
      </w:r>
      <w:r w:rsidR="00F6225D" w:rsidRPr="00F6225D">
        <w:rPr>
          <w:rFonts w:cstheme="minorHAnsi"/>
          <w:noProof/>
          <w:szCs w:val="24"/>
          <w:vertAlign w:val="superscript"/>
          <w:lang w:val="en-GB"/>
        </w:rPr>
        <w:t>51</w:t>
      </w:r>
      <w:r w:rsidRPr="00BE5362">
        <w:rPr>
          <w:rFonts w:cstheme="minorHAnsi"/>
          <w:szCs w:val="24"/>
          <w:lang w:val="en-GB"/>
        </w:rPr>
        <w:fldChar w:fldCharType="end"/>
      </w:r>
      <w:r w:rsidRPr="00BE5362">
        <w:rPr>
          <w:rFonts w:cstheme="minorHAnsi"/>
          <w:szCs w:val="24"/>
          <w:lang w:val="en-GB"/>
        </w:rPr>
        <w:t>.</w:t>
      </w:r>
    </w:p>
    <w:p w14:paraId="1A9E7453" w14:textId="140CBC6F" w:rsidR="00F7103B" w:rsidRPr="00BE5362" w:rsidRDefault="00F7103B" w:rsidP="00F7103B">
      <w:pPr>
        <w:rPr>
          <w:rFonts w:cstheme="minorHAnsi"/>
          <w:szCs w:val="24"/>
          <w:lang w:val="en-GB"/>
        </w:rPr>
      </w:pPr>
      <w:r w:rsidRPr="00BE5362">
        <w:rPr>
          <w:rFonts w:cstheme="minorHAnsi"/>
          <w:szCs w:val="24"/>
          <w:lang w:val="en-GB"/>
        </w:rPr>
        <w:t xml:space="preserve">Input: In addition to the input in the previous models, the initial fill volume  </w:t>
      </w:r>
      <m:oMath>
        <m:sSub>
          <m:sSubPr>
            <m:ctrlPr>
              <w:rPr>
                <w:rFonts w:ascii="Cambria Math" w:hAnsi="Cambria Math" w:cstheme="minorHAnsi"/>
                <w:i/>
                <w:szCs w:val="24"/>
                <w:lang w:val="en-GB"/>
              </w:rPr>
            </m:ctrlPr>
          </m:sSubPr>
          <m:e>
            <m:r>
              <w:rPr>
                <w:rFonts w:ascii="Cambria Math" w:hAnsi="Cambria Math" w:cstheme="minorHAnsi"/>
                <w:szCs w:val="24"/>
                <w:lang w:val="en-GB"/>
              </w:rPr>
              <m:t>V</m:t>
            </m:r>
          </m:e>
          <m:sub>
            <m:r>
              <w:rPr>
                <w:rFonts w:ascii="Cambria Math" w:hAnsi="Cambria Math" w:cstheme="minorHAnsi"/>
                <w:szCs w:val="24"/>
                <w:lang w:val="en-GB"/>
              </w:rPr>
              <m:t>fill</m:t>
            </m:r>
          </m:sub>
        </m:sSub>
        <m:r>
          <w:rPr>
            <w:rFonts w:ascii="Cambria Math" w:hAnsi="Cambria Math" w:cstheme="minorHAnsi"/>
            <w:szCs w:val="24"/>
            <w:lang w:val="en-GB"/>
          </w:rPr>
          <m:t xml:space="preserve"> </m:t>
        </m:r>
      </m:oMath>
      <w:r w:rsidRPr="00BE5362">
        <w:rPr>
          <w:rFonts w:cstheme="minorHAnsi"/>
          <w:szCs w:val="24"/>
          <w:lang w:val="en-GB"/>
        </w:rPr>
        <w:t xml:space="preserve">and the residual volume </w:t>
      </w:r>
      <m:oMath>
        <m:sSub>
          <m:sSubPr>
            <m:ctrlPr>
              <w:rPr>
                <w:rFonts w:ascii="Cambria Math" w:hAnsi="Cambria Math" w:cstheme="minorHAnsi"/>
                <w:i/>
                <w:szCs w:val="24"/>
                <w:lang w:val="en-GB"/>
              </w:rPr>
            </m:ctrlPr>
          </m:sSubPr>
          <m:e>
            <m:r>
              <w:rPr>
                <w:rFonts w:ascii="Cambria Math" w:hAnsi="Cambria Math" w:cstheme="minorHAnsi"/>
                <w:szCs w:val="24"/>
                <w:lang w:val="en-GB"/>
              </w:rPr>
              <m:t>V</m:t>
            </m:r>
          </m:e>
          <m:sub>
            <m:r>
              <w:rPr>
                <w:rFonts w:ascii="Cambria Math" w:hAnsi="Cambria Math" w:cstheme="minorHAnsi"/>
                <w:szCs w:val="24"/>
                <w:lang w:val="en-GB"/>
              </w:rPr>
              <m:t>res</m:t>
            </m:r>
          </m:sub>
        </m:sSub>
      </m:oMath>
      <w:r w:rsidRPr="00BE5362">
        <w:rPr>
          <w:rFonts w:cstheme="minorHAnsi"/>
          <w:szCs w:val="24"/>
          <w:lang w:val="en-GB"/>
        </w:rPr>
        <w:t xml:space="preserve"> (calculated from total protein) are also taken from patient data. The reflection coefficient </w:t>
      </w:r>
      <m:oMath>
        <m:r>
          <w:rPr>
            <w:rFonts w:ascii="Cambria Math" w:hAnsi="Cambria Math" w:cstheme="minorHAnsi"/>
            <w:szCs w:val="24"/>
            <w:lang w:val="en-GB"/>
          </w:rPr>
          <m:t>σ</m:t>
        </m:r>
      </m:oMath>
      <w:r w:rsidRPr="00BE5362">
        <w:rPr>
          <w:rFonts w:cstheme="minorHAnsi"/>
          <w:szCs w:val="24"/>
          <w:lang w:val="en-GB"/>
        </w:rPr>
        <w:t xml:space="preserve"> are calculated from solute radius</w:t>
      </w:r>
      <w:r w:rsidRPr="00BE5362">
        <w:rPr>
          <w:rFonts w:cstheme="minorHAnsi"/>
          <w:szCs w:val="24"/>
          <w:lang w:val="en-GB"/>
        </w:rPr>
        <w:fldChar w:fldCharType="begin"/>
      </w:r>
      <w:r w:rsidR="00F6225D">
        <w:rPr>
          <w:rFonts w:cstheme="minorHAnsi"/>
          <w:szCs w:val="24"/>
          <w:lang w:val="en-GB"/>
        </w:rPr>
        <w:instrText xml:space="preserve"> ADDIN EN.CITE &lt;EndNote&gt;&lt;Cite&gt;&lt;Author&gt;Drake&lt;/Author&gt;&lt;Year&gt;1978&lt;/Year&gt;&lt;RecNum&gt;73&lt;/RecNum&gt;&lt;DisplayText&gt;&lt;style face="superscript"&gt;51&lt;/style&gt;&lt;/DisplayText&gt;&lt;record&gt;&lt;rec-number&gt;73&lt;/rec-number&gt;&lt;foreign-keys&gt;&lt;key app="EN" db-id="5d50wpzse5zedbe0x5sxd5wc200pde0pe2r5" timestamp="1656922962"&gt;73&lt;/key&gt;&lt;/foreign-keys&gt;&lt;ref-type name="Journal Article"&gt;17&lt;/ref-type&gt;&lt;contributors&gt;&lt;authors&gt;&lt;author&gt;Drake, R.&lt;/author&gt;&lt;author&gt;Davis, E.&lt;/author&gt;&lt;/authors&gt;&lt;/contributors&gt;&lt;titles&gt;&lt;title&gt;A corrected equation for the calculation of reflection coefficients&lt;/title&gt;&lt;secondary-title&gt;Microvascular Research&lt;/secondary-title&gt;&lt;/titles&gt;&lt;periodical&gt;&lt;full-title&gt;Microvascular Research&lt;/full-title&gt;&lt;/periodical&gt;&lt;pages&gt;259&lt;/pages&gt;&lt;volume&gt;15&lt;/volume&gt;&lt;number&gt;2&lt;/number&gt;&lt;dates&gt;&lt;year&gt;1978&lt;/year&gt;&lt;/dates&gt;&lt;publisher&gt;Academic Press&lt;/publisher&gt;&lt;isbn&gt;0026-2862&lt;/isbn&gt;&lt;urls&gt;&lt;/urls&gt;&lt;/record&gt;&lt;/Cite&gt;&lt;/EndNote&gt;</w:instrText>
      </w:r>
      <w:r w:rsidRPr="00BE5362">
        <w:rPr>
          <w:rFonts w:cstheme="minorHAnsi"/>
          <w:szCs w:val="24"/>
          <w:lang w:val="en-GB"/>
        </w:rPr>
        <w:fldChar w:fldCharType="separate"/>
      </w:r>
      <w:r w:rsidR="00F6225D" w:rsidRPr="00F6225D">
        <w:rPr>
          <w:rFonts w:cstheme="minorHAnsi"/>
          <w:noProof/>
          <w:szCs w:val="24"/>
          <w:vertAlign w:val="superscript"/>
          <w:lang w:val="en-GB"/>
        </w:rPr>
        <w:t>51</w:t>
      </w:r>
      <w:r w:rsidRPr="00BE5362">
        <w:rPr>
          <w:rFonts w:cstheme="minorHAnsi"/>
          <w:szCs w:val="24"/>
          <w:lang w:val="en-GB"/>
        </w:rPr>
        <w:fldChar w:fldCharType="end"/>
      </w:r>
      <w:r w:rsidRPr="00BE5362">
        <w:rPr>
          <w:rFonts w:cstheme="minorHAnsi"/>
          <w:szCs w:val="24"/>
          <w:lang w:val="en-GB"/>
        </w:rPr>
        <w:t>, which are in turn taken from literature.</w:t>
      </w:r>
    </w:p>
    <w:p w14:paraId="4BE15BB5" w14:textId="77777777" w:rsidR="00F7103B" w:rsidRPr="00BE5362" w:rsidRDefault="00F7103B" w:rsidP="009270EB">
      <w:pPr>
        <w:pStyle w:val="Heading2"/>
        <w:numPr>
          <w:ilvl w:val="1"/>
          <w:numId w:val="3"/>
        </w:numPr>
        <w:ind w:left="284" w:hanging="284"/>
        <w:rPr>
          <w:rFonts w:asciiTheme="minorHAnsi" w:hAnsiTheme="minorHAnsi" w:cstheme="minorHAnsi"/>
          <w:b w:val="0"/>
          <w:sz w:val="24"/>
          <w:szCs w:val="24"/>
          <w:lang w:val="en-GB"/>
        </w:rPr>
      </w:pPr>
      <w:bookmarkStart w:id="36" w:name="_Ref118732298"/>
      <w:r w:rsidRPr="00BE5362">
        <w:rPr>
          <w:rFonts w:asciiTheme="minorHAnsi" w:hAnsiTheme="minorHAnsi" w:cstheme="minorHAnsi"/>
          <w:b w:val="0"/>
          <w:sz w:val="24"/>
          <w:szCs w:val="24"/>
          <w:lang w:val="en-GB"/>
        </w:rPr>
        <w:t>Garred model</w:t>
      </w:r>
      <w:bookmarkEnd w:id="36"/>
      <w:r w:rsidRPr="00BE5362">
        <w:rPr>
          <w:rFonts w:asciiTheme="minorHAnsi" w:hAnsiTheme="minorHAnsi" w:cstheme="minorHAnsi"/>
          <w:b w:val="0"/>
          <w:sz w:val="24"/>
          <w:szCs w:val="24"/>
          <w:lang w:val="en-GB"/>
        </w:rPr>
        <w:t xml:space="preserve"> (model 8)</w:t>
      </w:r>
    </w:p>
    <w:p w14:paraId="1F881A81" w14:textId="77777777" w:rsidR="00F7103B" w:rsidRPr="00BE5362" w:rsidRDefault="00F7103B" w:rsidP="00F7103B">
      <w:pPr>
        <w:rPr>
          <w:rFonts w:cstheme="minorHAnsi"/>
          <w:szCs w:val="24"/>
          <w:lang w:val="en-US"/>
        </w:rPr>
      </w:pPr>
      <w:r w:rsidRPr="00BE5362">
        <w:rPr>
          <w:rFonts w:cstheme="minorHAnsi"/>
          <w:szCs w:val="24"/>
          <w:lang w:val="en-US"/>
        </w:rPr>
        <w:t xml:space="preserve">The simplified model proposed by Garred </w:t>
      </w:r>
      <w:r w:rsidRPr="00943EFC">
        <w:rPr>
          <w:rFonts w:cstheme="minorHAnsi"/>
          <w:i/>
          <w:szCs w:val="24"/>
          <w:lang w:val="en-US"/>
        </w:rPr>
        <w:t>et al</w:t>
      </w:r>
      <w:r w:rsidRPr="00BE5362">
        <w:rPr>
          <w:rFonts w:cstheme="minorHAnsi"/>
          <w:szCs w:val="24"/>
          <w:lang w:val="en-US"/>
        </w:rPr>
        <w:t>.</w:t>
      </w:r>
      <w:r w:rsidRPr="00BE5362">
        <w:rPr>
          <w:rFonts w:cstheme="minorHAnsi"/>
          <w:szCs w:val="24"/>
          <w:lang w:val="en-US"/>
        </w:rPr>
        <w:fldChar w:fldCharType="begin"/>
      </w:r>
      <w:r w:rsidRPr="00BE5362">
        <w:rPr>
          <w:rFonts w:cstheme="minorHAnsi"/>
          <w:szCs w:val="24"/>
          <w:lang w:val="en-US"/>
        </w:rPr>
        <w:instrText xml:space="preserve"> ADDIN EN.CITE &lt;EndNote&gt;&lt;Cite&gt;&lt;Author&gt;Garred&lt;/Author&gt;&lt;Year&gt;1983&lt;/Year&gt;&lt;RecNum&gt;21&lt;/RecNum&gt;&lt;DisplayText&gt;&lt;style face="superscript"&gt;15&lt;/style&gt;&lt;/DisplayText&gt;&lt;record&gt;&lt;rec-number&gt;21&lt;/rec-number&gt;&lt;foreign-keys&gt;&lt;key app="EN" db-id="5d50wpzse5zedbe0x5sxd5wc200pde0pe2r5" timestamp="1650818913"&gt;21&lt;/key&gt;&lt;/foreign-keys&gt;&lt;ref-type name="Journal Article"&gt;17&lt;/ref-type&gt;&lt;contributors&gt;&lt;authors&gt;&lt;author&gt;Garred, Laurie J.&lt;/author&gt;&lt;author&gt;Canaud, Bernard&lt;/author&gt;&lt;author&gt;Farrell, Peter C.&lt;/author&gt;&lt;/authors&gt;&lt;/contributors&gt;&lt;titles&gt;&lt;title&gt;A simple kinetic model for assessing peritoneal mass transfer in chronic ambulatory peritoneal dialysis&lt;/title&gt;&lt;secondary-title&gt;asaio J&lt;/secondary-title&gt;&lt;/titles&gt;&lt;periodical&gt;&lt;full-title&gt;asaio J&lt;/full-title&gt;&lt;/periodical&gt;&lt;pages&gt;131-7&lt;/pages&gt;&lt;volume&gt;6&lt;/volume&gt;&lt;number&gt;3&lt;/number&gt;&lt;dates&gt;&lt;year&gt;1983&lt;/year&gt;&lt;/dates&gt;&lt;urls&gt;&lt;/urls&gt;&lt;/record&gt;&lt;/Cite&gt;&lt;/EndNote&gt;</w:instrText>
      </w:r>
      <w:r w:rsidRPr="00BE5362">
        <w:rPr>
          <w:rFonts w:cstheme="minorHAnsi"/>
          <w:szCs w:val="24"/>
          <w:lang w:val="en-US"/>
        </w:rPr>
        <w:fldChar w:fldCharType="separate"/>
      </w:r>
      <w:r w:rsidRPr="00BE5362">
        <w:rPr>
          <w:rFonts w:cstheme="minorHAnsi"/>
          <w:noProof/>
          <w:szCs w:val="24"/>
          <w:vertAlign w:val="superscript"/>
          <w:lang w:val="en-US"/>
        </w:rPr>
        <w:t>15</w:t>
      </w:r>
      <w:r w:rsidRPr="00BE5362">
        <w:rPr>
          <w:rFonts w:cstheme="minorHAnsi"/>
          <w:szCs w:val="24"/>
          <w:lang w:val="en-US"/>
        </w:rPr>
        <w:fldChar w:fldCharType="end"/>
      </w:r>
      <w:r w:rsidRPr="00BE5362">
        <w:rPr>
          <w:rFonts w:cstheme="minorHAnsi"/>
          <w:szCs w:val="24"/>
          <w:lang w:val="en-US"/>
        </w:rPr>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4"/>
        <w:gridCol w:w="636"/>
      </w:tblGrid>
      <w:tr w:rsidR="00F7103B" w:rsidRPr="00BE5362" w14:paraId="04130709" w14:textId="77777777" w:rsidTr="00F7103B">
        <w:tc>
          <w:tcPr>
            <w:tcW w:w="8500" w:type="dxa"/>
            <w:vAlign w:val="center"/>
          </w:tcPr>
          <w:p w14:paraId="436D81FB" w14:textId="77777777" w:rsidR="00F7103B" w:rsidRPr="00BE5362" w:rsidRDefault="00D104CC" w:rsidP="00F7103B">
            <w:pPr>
              <w:rPr>
                <w:rFonts w:cstheme="minorHAnsi"/>
                <w:szCs w:val="24"/>
                <w:lang w:val="en-GB"/>
              </w:rPr>
            </w:pPr>
            <m:oMathPara>
              <m:oMath>
                <m:func>
                  <m:funcPr>
                    <m:ctrlPr>
                      <w:rPr>
                        <w:rFonts w:ascii="Cambria Math" w:hAnsi="Cambria Math" w:cstheme="minorHAnsi"/>
                        <w:i/>
                        <w:szCs w:val="24"/>
                        <w:lang w:val="en-US"/>
                      </w:rPr>
                    </m:ctrlPr>
                  </m:funcPr>
                  <m:fName>
                    <m:r>
                      <m:rPr>
                        <m:sty m:val="p"/>
                      </m:rPr>
                      <w:rPr>
                        <w:rFonts w:ascii="Cambria Math" w:hAnsi="Cambria Math" w:cstheme="minorHAnsi"/>
                        <w:szCs w:val="24"/>
                        <w:lang w:val="en-US"/>
                      </w:rPr>
                      <m:t>ln</m:t>
                    </m:r>
                  </m:fName>
                  <m:e>
                    <m:d>
                      <m:dPr>
                        <m:begChr m:val="{"/>
                        <m:endChr m:val="}"/>
                        <m:ctrlPr>
                          <w:rPr>
                            <w:rFonts w:ascii="Cambria Math" w:hAnsi="Cambria Math" w:cstheme="minorHAnsi"/>
                            <w:i/>
                            <w:szCs w:val="24"/>
                            <w:lang w:val="en-US"/>
                          </w:rPr>
                        </m:ctrlPr>
                      </m:dPr>
                      <m:e>
                        <m:r>
                          <w:rPr>
                            <w:rFonts w:ascii="Cambria Math" w:hAnsi="Cambria Math" w:cstheme="minorHAnsi"/>
                            <w:szCs w:val="24"/>
                            <w:lang w:val="en-US"/>
                          </w:rPr>
                          <m:t>V</m:t>
                        </m:r>
                        <m:d>
                          <m:dPr>
                            <m:ctrlPr>
                              <w:rPr>
                                <w:rFonts w:ascii="Cambria Math" w:hAnsi="Cambria Math" w:cstheme="minorHAnsi"/>
                                <w:i/>
                                <w:szCs w:val="24"/>
                                <w:lang w:val="en-US"/>
                              </w:rPr>
                            </m:ctrlPr>
                          </m:dPr>
                          <m:e>
                            <m:acc>
                              <m:accPr>
                                <m:chr m:val="̅"/>
                                <m:ctrlPr>
                                  <w:rPr>
                                    <w:rFonts w:ascii="Cambria Math" w:hAnsi="Cambria Math" w:cstheme="minorHAnsi"/>
                                    <w:i/>
                                    <w:szCs w:val="24"/>
                                    <w:lang w:val="en-US"/>
                                  </w:rPr>
                                </m:ctrlPr>
                              </m:accPr>
                              <m:e>
                                <m:sSub>
                                  <m:sSubPr>
                                    <m:ctrlPr>
                                      <w:rPr>
                                        <w:rFonts w:ascii="Cambria Math" w:hAnsi="Cambria Math" w:cstheme="minorHAnsi"/>
                                        <w:i/>
                                        <w:szCs w:val="24"/>
                                        <w:lang w:val="en-US"/>
                                      </w:rPr>
                                    </m:ctrlPr>
                                  </m:sSubPr>
                                  <m:e>
                                    <m:r>
                                      <w:rPr>
                                        <w:rFonts w:ascii="Cambria Math" w:hAnsi="Cambria Math" w:cstheme="minorHAnsi"/>
                                        <w:szCs w:val="24"/>
                                        <w:lang w:val="en-US"/>
                                      </w:rPr>
                                      <m:t>c</m:t>
                                    </m:r>
                                  </m:e>
                                  <m:sub>
                                    <m:r>
                                      <w:rPr>
                                        <w:rFonts w:ascii="Cambria Math" w:hAnsi="Cambria Math" w:cstheme="minorHAnsi"/>
                                        <w:szCs w:val="24"/>
                                        <w:lang w:val="en-US"/>
                                      </w:rPr>
                                      <m:t>p</m:t>
                                    </m:r>
                                  </m:sub>
                                </m:sSub>
                              </m:e>
                            </m:acc>
                            <m:r>
                              <w:rPr>
                                <w:rFonts w:ascii="Cambria Math" w:hAnsi="Cambria Math" w:cstheme="minorHAnsi"/>
                                <w:szCs w:val="24"/>
                                <w:lang w:val="en-US"/>
                              </w:rPr>
                              <m:t>-</m:t>
                            </m:r>
                            <m:sSub>
                              <m:sSubPr>
                                <m:ctrlPr>
                                  <w:rPr>
                                    <w:rFonts w:ascii="Cambria Math" w:hAnsi="Cambria Math" w:cstheme="minorHAnsi"/>
                                    <w:i/>
                                    <w:szCs w:val="24"/>
                                    <w:lang w:val="en-US"/>
                                  </w:rPr>
                                </m:ctrlPr>
                              </m:sSubPr>
                              <m:e>
                                <m:r>
                                  <w:rPr>
                                    <w:rFonts w:ascii="Cambria Math" w:hAnsi="Cambria Math" w:cstheme="minorHAnsi"/>
                                    <w:szCs w:val="24"/>
                                    <w:lang w:val="en-US"/>
                                  </w:rPr>
                                  <m:t>c</m:t>
                                </m:r>
                              </m:e>
                              <m:sub>
                                <m:r>
                                  <w:rPr>
                                    <w:rFonts w:ascii="Cambria Math" w:hAnsi="Cambria Math" w:cstheme="minorHAnsi"/>
                                    <w:szCs w:val="24"/>
                                    <w:lang w:val="en-US"/>
                                  </w:rPr>
                                  <m:t>D</m:t>
                                </m:r>
                              </m:sub>
                            </m:sSub>
                          </m:e>
                        </m:d>
                      </m:e>
                    </m:d>
                  </m:e>
                </m:func>
                <m:r>
                  <w:rPr>
                    <w:rFonts w:ascii="Cambria Math" w:hAnsi="Cambria Math" w:cstheme="minorHAnsi"/>
                    <w:szCs w:val="24"/>
                    <w:lang w:val="en-US"/>
                  </w:rPr>
                  <m:t>=</m:t>
                </m:r>
                <m:func>
                  <m:funcPr>
                    <m:ctrlPr>
                      <w:rPr>
                        <w:rFonts w:ascii="Cambria Math" w:hAnsi="Cambria Math" w:cstheme="minorHAnsi"/>
                        <w:i/>
                        <w:szCs w:val="24"/>
                        <w:lang w:val="en-US"/>
                      </w:rPr>
                    </m:ctrlPr>
                  </m:funcPr>
                  <m:fName>
                    <m:r>
                      <m:rPr>
                        <m:sty m:val="p"/>
                      </m:rPr>
                      <w:rPr>
                        <w:rFonts w:ascii="Cambria Math" w:hAnsi="Cambria Math" w:cstheme="minorHAnsi"/>
                        <w:szCs w:val="24"/>
                        <w:lang w:val="en-US"/>
                      </w:rPr>
                      <m:t>ln</m:t>
                    </m:r>
                  </m:fName>
                  <m:e>
                    <m:d>
                      <m:dPr>
                        <m:begChr m:val="{"/>
                        <m:endChr m:val="}"/>
                        <m:ctrlPr>
                          <w:rPr>
                            <w:rFonts w:ascii="Cambria Math" w:hAnsi="Cambria Math" w:cstheme="minorHAnsi"/>
                            <w:i/>
                            <w:szCs w:val="24"/>
                            <w:lang w:val="en-US"/>
                          </w:rPr>
                        </m:ctrlPr>
                      </m:dPr>
                      <m:e>
                        <m:r>
                          <w:rPr>
                            <w:rFonts w:ascii="Cambria Math" w:hAnsi="Cambria Math" w:cstheme="minorHAnsi"/>
                            <w:szCs w:val="24"/>
                            <w:lang w:val="en-US"/>
                          </w:rPr>
                          <m:t>V</m:t>
                        </m:r>
                        <m:d>
                          <m:dPr>
                            <m:begChr m:val="["/>
                            <m:endChr m:val="]"/>
                            <m:ctrlPr>
                              <w:rPr>
                                <w:rFonts w:ascii="Cambria Math" w:hAnsi="Cambria Math" w:cstheme="minorHAnsi"/>
                                <w:i/>
                                <w:szCs w:val="24"/>
                                <w:lang w:val="en-US"/>
                              </w:rPr>
                            </m:ctrlPr>
                          </m:dPr>
                          <m:e>
                            <m:r>
                              <w:rPr>
                                <w:rFonts w:ascii="Cambria Math" w:hAnsi="Cambria Math" w:cstheme="minorHAnsi"/>
                                <w:szCs w:val="24"/>
                                <w:lang w:val="en-US"/>
                              </w:rPr>
                              <m:t>0</m:t>
                            </m:r>
                          </m:e>
                        </m:d>
                        <m:d>
                          <m:dPr>
                            <m:ctrlPr>
                              <w:rPr>
                                <w:rFonts w:ascii="Cambria Math" w:hAnsi="Cambria Math" w:cstheme="minorHAnsi"/>
                                <w:i/>
                                <w:szCs w:val="24"/>
                                <w:lang w:val="en-US"/>
                              </w:rPr>
                            </m:ctrlPr>
                          </m:dPr>
                          <m:e>
                            <m:acc>
                              <m:accPr>
                                <m:chr m:val="̅"/>
                                <m:ctrlPr>
                                  <w:rPr>
                                    <w:rFonts w:ascii="Cambria Math" w:hAnsi="Cambria Math" w:cstheme="minorHAnsi"/>
                                    <w:i/>
                                    <w:szCs w:val="24"/>
                                    <w:lang w:val="en-US"/>
                                  </w:rPr>
                                </m:ctrlPr>
                              </m:accPr>
                              <m:e>
                                <m:sSub>
                                  <m:sSubPr>
                                    <m:ctrlPr>
                                      <w:rPr>
                                        <w:rFonts w:ascii="Cambria Math" w:hAnsi="Cambria Math" w:cstheme="minorHAnsi"/>
                                        <w:i/>
                                        <w:szCs w:val="24"/>
                                        <w:lang w:val="en-US"/>
                                      </w:rPr>
                                    </m:ctrlPr>
                                  </m:sSubPr>
                                  <m:e>
                                    <m:r>
                                      <w:rPr>
                                        <w:rFonts w:ascii="Cambria Math" w:hAnsi="Cambria Math" w:cstheme="minorHAnsi"/>
                                        <w:szCs w:val="24"/>
                                        <w:lang w:val="en-US"/>
                                      </w:rPr>
                                      <m:t>c</m:t>
                                    </m:r>
                                  </m:e>
                                  <m:sub>
                                    <m:r>
                                      <w:rPr>
                                        <w:rFonts w:ascii="Cambria Math" w:hAnsi="Cambria Math" w:cstheme="minorHAnsi"/>
                                        <w:szCs w:val="24"/>
                                        <w:lang w:val="en-US"/>
                                      </w:rPr>
                                      <m:t>p</m:t>
                                    </m:r>
                                  </m:sub>
                                </m:sSub>
                              </m:e>
                            </m:acc>
                            <m:r>
                              <w:rPr>
                                <w:rFonts w:ascii="Cambria Math" w:hAnsi="Cambria Math" w:cstheme="minorHAnsi"/>
                                <w:szCs w:val="24"/>
                                <w:lang w:val="en-US"/>
                              </w:rPr>
                              <m:t>-</m:t>
                            </m:r>
                            <m:sSub>
                              <m:sSubPr>
                                <m:ctrlPr>
                                  <w:rPr>
                                    <w:rFonts w:ascii="Cambria Math" w:hAnsi="Cambria Math" w:cstheme="minorHAnsi"/>
                                    <w:i/>
                                    <w:szCs w:val="24"/>
                                    <w:lang w:val="en-US"/>
                                  </w:rPr>
                                </m:ctrlPr>
                              </m:sSubPr>
                              <m:e>
                                <m:r>
                                  <w:rPr>
                                    <w:rFonts w:ascii="Cambria Math" w:hAnsi="Cambria Math" w:cstheme="minorHAnsi"/>
                                    <w:szCs w:val="24"/>
                                    <w:lang w:val="en-US"/>
                                  </w:rPr>
                                  <m:t>c</m:t>
                                </m:r>
                              </m:e>
                              <m:sub>
                                <m:r>
                                  <w:rPr>
                                    <w:rFonts w:ascii="Cambria Math" w:hAnsi="Cambria Math" w:cstheme="minorHAnsi"/>
                                    <w:szCs w:val="24"/>
                                    <w:lang w:val="en-US"/>
                                  </w:rPr>
                                  <m:t>D</m:t>
                                </m:r>
                              </m:sub>
                            </m:sSub>
                            <m:d>
                              <m:dPr>
                                <m:begChr m:val="["/>
                                <m:endChr m:val="]"/>
                                <m:ctrlPr>
                                  <w:rPr>
                                    <w:rFonts w:ascii="Cambria Math" w:hAnsi="Cambria Math" w:cstheme="minorHAnsi"/>
                                    <w:i/>
                                    <w:szCs w:val="24"/>
                                    <w:lang w:val="en-US"/>
                                  </w:rPr>
                                </m:ctrlPr>
                              </m:dPr>
                              <m:e>
                                <m:r>
                                  <w:rPr>
                                    <w:rFonts w:ascii="Cambria Math" w:hAnsi="Cambria Math" w:cstheme="minorHAnsi"/>
                                    <w:szCs w:val="24"/>
                                    <w:lang w:val="en-US"/>
                                  </w:rPr>
                                  <m:t>0</m:t>
                                </m:r>
                              </m:e>
                            </m:d>
                          </m:e>
                        </m:d>
                      </m:e>
                    </m:d>
                  </m:e>
                </m:func>
                <m:r>
                  <w:rPr>
                    <w:rFonts w:ascii="Cambria Math" w:hAnsi="Cambria Math" w:cstheme="minorHAnsi"/>
                    <w:szCs w:val="24"/>
                    <w:lang w:val="en-US"/>
                  </w:rPr>
                  <m:t>-</m:t>
                </m:r>
                <m:f>
                  <m:fPr>
                    <m:ctrlPr>
                      <w:rPr>
                        <w:rFonts w:ascii="Cambria Math" w:hAnsi="Cambria Math" w:cstheme="minorHAnsi"/>
                        <w:i/>
                        <w:szCs w:val="24"/>
                        <w:lang w:val="en-US"/>
                      </w:rPr>
                    </m:ctrlPr>
                  </m:fPr>
                  <m:num>
                    <m:r>
                      <w:rPr>
                        <w:rFonts w:ascii="Cambria Math" w:hAnsi="Cambria Math" w:cstheme="minorHAnsi"/>
                        <w:szCs w:val="24"/>
                        <w:lang w:val="en-US"/>
                      </w:rPr>
                      <m:t>MTAC</m:t>
                    </m:r>
                  </m:num>
                  <m:den>
                    <m:acc>
                      <m:accPr>
                        <m:chr m:val="̅"/>
                        <m:ctrlPr>
                          <w:rPr>
                            <w:rFonts w:ascii="Cambria Math" w:hAnsi="Cambria Math" w:cstheme="minorHAnsi"/>
                            <w:i/>
                            <w:szCs w:val="24"/>
                            <w:lang w:val="en-US"/>
                          </w:rPr>
                        </m:ctrlPr>
                      </m:accPr>
                      <m:e>
                        <m:r>
                          <w:rPr>
                            <w:rFonts w:ascii="Cambria Math" w:hAnsi="Cambria Math" w:cstheme="minorHAnsi"/>
                            <w:szCs w:val="24"/>
                            <w:lang w:val="en-US"/>
                          </w:rPr>
                          <m:t>V</m:t>
                        </m:r>
                      </m:e>
                    </m:acc>
                  </m:den>
                </m:f>
                <m:r>
                  <w:rPr>
                    <w:rFonts w:ascii="Cambria Math" w:hAnsi="Cambria Math" w:cstheme="minorHAnsi"/>
                    <w:szCs w:val="24"/>
                    <w:lang w:val="en-US"/>
                  </w:rPr>
                  <m:t>×t</m:t>
                </m:r>
              </m:oMath>
            </m:oMathPara>
          </w:p>
        </w:tc>
        <w:bookmarkStart w:id="37" w:name="_Ref118731937"/>
        <w:tc>
          <w:tcPr>
            <w:tcW w:w="562" w:type="dxa"/>
            <w:vAlign w:val="center"/>
          </w:tcPr>
          <w:p w14:paraId="5B206016" w14:textId="5FF34815" w:rsidR="00F7103B" w:rsidRPr="00BE5362" w:rsidRDefault="00F7103B" w:rsidP="00F7103B">
            <w:pPr>
              <w:pStyle w:val="Caption"/>
              <w:jc w:val="right"/>
              <w:rPr>
                <w:rFonts w:cstheme="minorHAnsi"/>
                <w:b w:val="0"/>
                <w:sz w:val="24"/>
                <w:szCs w:val="24"/>
                <w:lang w:val="en-GB"/>
              </w:rPr>
            </w:pPr>
            <w:r w:rsidRPr="00BE5362">
              <w:rPr>
                <w:rFonts w:cstheme="minorHAnsi"/>
                <w:b w:val="0"/>
                <w:sz w:val="24"/>
                <w:szCs w:val="24"/>
                <w:lang w:val="en-GB"/>
              </w:rPr>
              <w:fldChar w:fldCharType="begin"/>
            </w:r>
            <w:r w:rsidRPr="00BE5362">
              <w:rPr>
                <w:rFonts w:cstheme="minorHAnsi"/>
                <w:b w:val="0"/>
                <w:sz w:val="24"/>
                <w:szCs w:val="24"/>
                <w:lang w:val="en-GB"/>
              </w:rPr>
              <w:instrText xml:space="preserve"> STYLEREF 1 \s </w:instrText>
            </w:r>
            <w:r w:rsidRPr="00BE5362">
              <w:rPr>
                <w:rFonts w:cstheme="minorHAnsi"/>
                <w:b w:val="0"/>
                <w:sz w:val="24"/>
                <w:szCs w:val="24"/>
                <w:lang w:val="en-GB"/>
              </w:rPr>
              <w:fldChar w:fldCharType="separate"/>
            </w:r>
            <w:r w:rsidR="00023BA2">
              <w:rPr>
                <w:rFonts w:cstheme="minorHAnsi"/>
                <w:b w:val="0"/>
                <w:noProof/>
                <w:sz w:val="24"/>
                <w:szCs w:val="24"/>
                <w:lang w:val="en-GB"/>
              </w:rPr>
              <w:t>9</w:t>
            </w:r>
            <w:r w:rsidRPr="00BE5362">
              <w:rPr>
                <w:rFonts w:cstheme="minorHAnsi"/>
                <w:b w:val="0"/>
                <w:sz w:val="24"/>
                <w:szCs w:val="24"/>
                <w:lang w:val="en-GB"/>
              </w:rPr>
              <w:fldChar w:fldCharType="end"/>
            </w:r>
            <w:r w:rsidRPr="00BE5362">
              <w:rPr>
                <w:rFonts w:cstheme="minorHAnsi"/>
                <w:b w:val="0"/>
                <w:sz w:val="24"/>
                <w:szCs w:val="24"/>
                <w:lang w:val="en-GB"/>
              </w:rPr>
              <w:t>.</w:t>
            </w:r>
            <w:r w:rsidRPr="00BE5362">
              <w:rPr>
                <w:rFonts w:cstheme="minorHAnsi"/>
                <w:b w:val="0"/>
                <w:sz w:val="24"/>
                <w:szCs w:val="24"/>
                <w:lang w:val="en-GB"/>
              </w:rPr>
              <w:fldChar w:fldCharType="begin"/>
            </w:r>
            <w:r w:rsidRPr="00BE5362">
              <w:rPr>
                <w:rFonts w:cstheme="minorHAnsi"/>
                <w:b w:val="0"/>
                <w:sz w:val="24"/>
                <w:szCs w:val="24"/>
                <w:lang w:val="en-GB"/>
              </w:rPr>
              <w:instrText xml:space="preserve"> SEQ Equation \* ARABIC \s 1 </w:instrText>
            </w:r>
            <w:r w:rsidRPr="00BE5362">
              <w:rPr>
                <w:rFonts w:cstheme="minorHAnsi"/>
                <w:b w:val="0"/>
                <w:sz w:val="24"/>
                <w:szCs w:val="24"/>
                <w:lang w:val="en-GB"/>
              </w:rPr>
              <w:fldChar w:fldCharType="separate"/>
            </w:r>
            <w:r w:rsidRPr="00BE5362">
              <w:rPr>
                <w:rFonts w:cstheme="minorHAnsi"/>
                <w:b w:val="0"/>
                <w:noProof/>
                <w:sz w:val="24"/>
                <w:szCs w:val="24"/>
                <w:lang w:val="en-GB"/>
              </w:rPr>
              <w:t>11</w:t>
            </w:r>
            <w:r w:rsidRPr="00BE5362">
              <w:rPr>
                <w:rFonts w:cstheme="minorHAnsi"/>
                <w:b w:val="0"/>
                <w:sz w:val="24"/>
                <w:szCs w:val="24"/>
                <w:lang w:val="en-GB"/>
              </w:rPr>
              <w:fldChar w:fldCharType="end"/>
            </w:r>
            <w:bookmarkEnd w:id="37"/>
          </w:p>
        </w:tc>
      </w:tr>
    </w:tbl>
    <w:p w14:paraId="69018BFB" w14:textId="3E6138A2" w:rsidR="00F7103B" w:rsidRPr="00BE5362" w:rsidRDefault="00F7103B" w:rsidP="00F7103B">
      <w:pPr>
        <w:rPr>
          <w:rFonts w:cstheme="minorHAnsi"/>
          <w:szCs w:val="24"/>
          <w:lang w:val="en-US"/>
        </w:rPr>
      </w:pPr>
      <w:r w:rsidRPr="00BE5362">
        <w:rPr>
          <w:rFonts w:cstheme="minorHAnsi"/>
          <w:szCs w:val="24"/>
          <w:lang w:val="en-US"/>
        </w:rPr>
        <w:t xml:space="preserve">where </w:t>
      </w:r>
      <m:oMath>
        <m:r>
          <w:rPr>
            <w:rFonts w:ascii="Cambria Math" w:hAnsi="Cambria Math" w:cstheme="minorHAnsi"/>
            <w:szCs w:val="24"/>
            <w:lang w:val="en-US"/>
          </w:rPr>
          <m:t>V</m:t>
        </m:r>
      </m:oMath>
      <w:r w:rsidRPr="00BE5362">
        <w:rPr>
          <w:rFonts w:cstheme="minorHAnsi"/>
          <w:szCs w:val="24"/>
          <w:lang w:val="en-US"/>
        </w:rPr>
        <w:t xml:space="preserve"> is the dialysate volume, </w:t>
      </w:r>
      <m:oMath>
        <m:acc>
          <m:accPr>
            <m:chr m:val="̅"/>
            <m:ctrlPr>
              <w:rPr>
                <w:rFonts w:ascii="Cambria Math" w:hAnsi="Cambria Math" w:cstheme="minorHAnsi"/>
                <w:i/>
                <w:szCs w:val="24"/>
                <w:lang w:val="en-US"/>
              </w:rPr>
            </m:ctrlPr>
          </m:accPr>
          <m:e>
            <m:sSub>
              <m:sSubPr>
                <m:ctrlPr>
                  <w:rPr>
                    <w:rFonts w:ascii="Cambria Math" w:hAnsi="Cambria Math" w:cstheme="minorHAnsi"/>
                    <w:i/>
                    <w:szCs w:val="24"/>
                    <w:lang w:val="en-US"/>
                  </w:rPr>
                </m:ctrlPr>
              </m:sSubPr>
              <m:e>
                <m:r>
                  <w:rPr>
                    <w:rFonts w:ascii="Cambria Math" w:hAnsi="Cambria Math" w:cstheme="minorHAnsi"/>
                    <w:szCs w:val="24"/>
                    <w:lang w:val="en-US"/>
                  </w:rPr>
                  <m:t>c</m:t>
                </m:r>
              </m:e>
              <m:sub>
                <m:r>
                  <w:rPr>
                    <w:rFonts w:ascii="Cambria Math" w:hAnsi="Cambria Math" w:cstheme="minorHAnsi"/>
                    <w:szCs w:val="24"/>
                    <w:lang w:val="en-US"/>
                  </w:rPr>
                  <m:t>p</m:t>
                </m:r>
              </m:sub>
            </m:sSub>
          </m:e>
        </m:acc>
      </m:oMath>
      <w:r w:rsidRPr="00BE5362">
        <w:rPr>
          <w:rFonts w:cstheme="minorHAnsi"/>
          <w:szCs w:val="24"/>
          <w:lang w:val="en-US"/>
        </w:rPr>
        <w:t xml:space="preserve"> is the mean plasma concentration during the session, </w:t>
      </w:r>
      <m:oMath>
        <m:sSub>
          <m:sSubPr>
            <m:ctrlPr>
              <w:rPr>
                <w:rFonts w:ascii="Cambria Math" w:hAnsi="Cambria Math" w:cstheme="minorHAnsi"/>
                <w:i/>
                <w:szCs w:val="24"/>
                <w:lang w:val="en-US"/>
              </w:rPr>
            </m:ctrlPr>
          </m:sSubPr>
          <m:e>
            <m:r>
              <w:rPr>
                <w:rFonts w:ascii="Cambria Math" w:hAnsi="Cambria Math" w:cstheme="minorHAnsi"/>
                <w:szCs w:val="24"/>
                <w:lang w:val="en-US"/>
              </w:rPr>
              <m:t>c</m:t>
            </m:r>
          </m:e>
          <m:sub>
            <m:r>
              <w:rPr>
                <w:rFonts w:ascii="Cambria Math" w:hAnsi="Cambria Math" w:cstheme="minorHAnsi"/>
                <w:szCs w:val="24"/>
                <w:lang w:val="en-US"/>
              </w:rPr>
              <m:t>D</m:t>
            </m:r>
          </m:sub>
        </m:sSub>
      </m:oMath>
      <w:r w:rsidRPr="00BE5362">
        <w:rPr>
          <w:rFonts w:cstheme="minorHAnsi"/>
          <w:szCs w:val="24"/>
          <w:lang w:val="en-US"/>
        </w:rPr>
        <w:t xml:space="preserve"> is the dialysate concentration at time </w:t>
      </w:r>
      <m:oMath>
        <m:r>
          <w:rPr>
            <w:rFonts w:ascii="Cambria Math" w:hAnsi="Cambria Math" w:cstheme="minorHAnsi"/>
            <w:szCs w:val="24"/>
            <w:lang w:val="en-US"/>
          </w:rPr>
          <m:t>t</m:t>
        </m:r>
      </m:oMath>
      <w:r w:rsidRPr="00BE5362">
        <w:rPr>
          <w:rFonts w:cstheme="minorHAnsi"/>
          <w:szCs w:val="24"/>
          <w:lang w:val="en-US"/>
        </w:rPr>
        <w:t xml:space="preserve">, </w:t>
      </w:r>
      <m:oMath>
        <m:acc>
          <m:accPr>
            <m:chr m:val="̅"/>
            <m:ctrlPr>
              <w:rPr>
                <w:rFonts w:ascii="Cambria Math" w:hAnsi="Cambria Math" w:cstheme="minorHAnsi"/>
                <w:i/>
                <w:szCs w:val="24"/>
                <w:lang w:val="en-US"/>
              </w:rPr>
            </m:ctrlPr>
          </m:accPr>
          <m:e>
            <m:r>
              <w:rPr>
                <w:rFonts w:ascii="Cambria Math" w:hAnsi="Cambria Math" w:cstheme="minorHAnsi"/>
                <w:szCs w:val="24"/>
                <w:lang w:val="en-US"/>
              </w:rPr>
              <m:t>V</m:t>
            </m:r>
          </m:e>
        </m:acc>
      </m:oMath>
      <w:r w:rsidRPr="00BE5362">
        <w:rPr>
          <w:rFonts w:cstheme="minorHAnsi"/>
          <w:szCs w:val="24"/>
          <w:lang w:val="en-US"/>
        </w:rPr>
        <w:t xml:space="preserve"> is the mean dialysate volume during the session, </w:t>
      </w:r>
      <m:oMath>
        <m:r>
          <w:rPr>
            <w:rFonts w:ascii="Cambria Math" w:hAnsi="Cambria Math" w:cstheme="minorHAnsi"/>
            <w:szCs w:val="24"/>
            <w:lang w:val="en-US"/>
          </w:rPr>
          <m:t>V</m:t>
        </m:r>
        <m:d>
          <m:dPr>
            <m:begChr m:val="["/>
            <m:endChr m:val="]"/>
            <m:ctrlPr>
              <w:rPr>
                <w:rFonts w:ascii="Cambria Math" w:hAnsi="Cambria Math" w:cstheme="minorHAnsi"/>
                <w:i/>
                <w:szCs w:val="24"/>
                <w:lang w:val="en-US"/>
              </w:rPr>
            </m:ctrlPr>
          </m:dPr>
          <m:e>
            <m:r>
              <w:rPr>
                <w:rFonts w:ascii="Cambria Math" w:hAnsi="Cambria Math" w:cstheme="minorHAnsi"/>
                <w:szCs w:val="24"/>
                <w:lang w:val="en-US"/>
              </w:rPr>
              <m:t>0</m:t>
            </m:r>
          </m:e>
        </m:d>
      </m:oMath>
      <w:r w:rsidRPr="00BE5362">
        <w:rPr>
          <w:rFonts w:cstheme="minorHAnsi"/>
          <w:szCs w:val="24"/>
          <w:lang w:val="en-US"/>
        </w:rPr>
        <w:t xml:space="preserve"> and </w:t>
      </w:r>
      <m:oMath>
        <m:sSub>
          <m:sSubPr>
            <m:ctrlPr>
              <w:rPr>
                <w:rFonts w:ascii="Cambria Math" w:hAnsi="Cambria Math" w:cstheme="minorHAnsi"/>
                <w:i/>
                <w:szCs w:val="24"/>
                <w:lang w:val="en-US"/>
              </w:rPr>
            </m:ctrlPr>
          </m:sSubPr>
          <m:e>
            <m:r>
              <w:rPr>
                <w:rFonts w:ascii="Cambria Math" w:hAnsi="Cambria Math" w:cstheme="minorHAnsi"/>
                <w:szCs w:val="24"/>
                <w:lang w:val="en-US"/>
              </w:rPr>
              <m:t>c</m:t>
            </m:r>
          </m:e>
          <m:sub>
            <m:r>
              <w:rPr>
                <w:rFonts w:ascii="Cambria Math" w:hAnsi="Cambria Math" w:cstheme="minorHAnsi"/>
                <w:szCs w:val="24"/>
                <w:lang w:val="en-US"/>
              </w:rPr>
              <m:t>D</m:t>
            </m:r>
          </m:sub>
        </m:sSub>
        <m:d>
          <m:dPr>
            <m:begChr m:val="["/>
            <m:endChr m:val="]"/>
            <m:ctrlPr>
              <w:rPr>
                <w:rFonts w:ascii="Cambria Math" w:hAnsi="Cambria Math" w:cstheme="minorHAnsi"/>
                <w:i/>
                <w:szCs w:val="24"/>
                <w:lang w:val="en-US"/>
              </w:rPr>
            </m:ctrlPr>
          </m:dPr>
          <m:e>
            <m:r>
              <w:rPr>
                <w:rFonts w:ascii="Cambria Math" w:hAnsi="Cambria Math" w:cstheme="minorHAnsi"/>
                <w:szCs w:val="24"/>
                <w:lang w:val="en-US"/>
              </w:rPr>
              <m:t>0</m:t>
            </m:r>
          </m:e>
        </m:d>
      </m:oMath>
      <w:r w:rsidRPr="00BE5362">
        <w:rPr>
          <w:rFonts w:cstheme="minorHAnsi"/>
          <w:szCs w:val="24"/>
          <w:lang w:val="en-US"/>
        </w:rPr>
        <w:t xml:space="preserve"> are the dialysate volume and dialysate concentration at time </w:t>
      </w:r>
      <m:oMath>
        <m:r>
          <w:rPr>
            <w:rFonts w:ascii="Cambria Math" w:hAnsi="Cambria Math" w:cstheme="minorHAnsi"/>
            <w:szCs w:val="24"/>
            <w:lang w:val="en-US"/>
          </w:rPr>
          <m:t>0</m:t>
        </m:r>
      </m:oMath>
      <w:r w:rsidRPr="00BE5362">
        <w:rPr>
          <w:rFonts w:cstheme="minorHAnsi"/>
          <w:szCs w:val="24"/>
          <w:lang w:val="en-US"/>
        </w:rPr>
        <w:t xml:space="preserve">. They assume that there is no interdependence of the two transport processes- diffusion and convection, which </w:t>
      </w:r>
      <w:r w:rsidR="008543D5">
        <w:rPr>
          <w:rFonts w:cstheme="minorHAnsi"/>
          <w:szCs w:val="24"/>
          <w:lang w:val="en-US"/>
        </w:rPr>
        <w:t>is</w:t>
      </w:r>
      <w:r w:rsidRPr="00BE5362">
        <w:rPr>
          <w:rFonts w:cstheme="minorHAnsi"/>
          <w:szCs w:val="24"/>
          <w:lang w:val="en-US"/>
        </w:rPr>
        <w:t xml:space="preserve"> fixed to zero </w:t>
      </w:r>
      <m:oMath>
        <m:r>
          <w:rPr>
            <w:rFonts w:ascii="Cambria Math" w:hAnsi="Cambria Math" w:cstheme="minorHAnsi"/>
            <w:szCs w:val="24"/>
            <w:lang w:val="en-US"/>
          </w:rPr>
          <m:t>(f=0)</m:t>
        </m:r>
      </m:oMath>
      <w:r w:rsidRPr="00BE5362">
        <w:rPr>
          <w:rFonts w:cstheme="minorHAnsi"/>
          <w:szCs w:val="24"/>
          <w:lang w:val="en-US"/>
        </w:rPr>
        <w:t xml:space="preserve">. Further they also assumed that for small solutes, the sieving coefficient or </w:t>
      </w:r>
      <m:oMath>
        <m:r>
          <w:rPr>
            <w:rFonts w:ascii="Cambria Math" w:hAnsi="Cambria Math" w:cstheme="minorHAnsi"/>
            <w:szCs w:val="24"/>
            <w:lang w:val="en-US"/>
          </w:rPr>
          <m:t>SiCo</m:t>
        </m:r>
      </m:oMath>
      <w:r w:rsidRPr="00BE5362">
        <w:rPr>
          <w:rFonts w:cstheme="minorHAnsi"/>
          <w:szCs w:val="24"/>
          <w:lang w:val="en-US"/>
        </w:rPr>
        <w:t xml:space="preserve"> can be set to </w:t>
      </w:r>
      <m:oMath>
        <m:r>
          <w:rPr>
            <w:rFonts w:ascii="Cambria Math" w:hAnsi="Cambria Math" w:cstheme="minorHAnsi"/>
            <w:szCs w:val="24"/>
            <w:lang w:val="en-US"/>
          </w:rPr>
          <m:t>1</m:t>
        </m:r>
      </m:oMath>
      <w:r w:rsidRPr="00BE5362">
        <w:rPr>
          <w:rFonts w:cstheme="minorHAnsi"/>
          <w:szCs w:val="24"/>
          <w:lang w:val="en-US"/>
        </w:rPr>
        <w:t xml:space="preserve">. Plotting a straight line through </w:t>
      </w:r>
      <m:oMath>
        <m:func>
          <m:funcPr>
            <m:ctrlPr>
              <w:rPr>
                <w:rFonts w:ascii="Cambria Math" w:hAnsi="Cambria Math" w:cstheme="minorHAnsi"/>
                <w:i/>
                <w:szCs w:val="24"/>
                <w:lang w:val="en-US"/>
              </w:rPr>
            </m:ctrlPr>
          </m:funcPr>
          <m:fName>
            <m:r>
              <m:rPr>
                <m:sty m:val="p"/>
              </m:rPr>
              <w:rPr>
                <w:rFonts w:ascii="Cambria Math" w:hAnsi="Cambria Math" w:cstheme="minorHAnsi"/>
                <w:szCs w:val="24"/>
                <w:lang w:val="en-US"/>
              </w:rPr>
              <m:t>ln</m:t>
            </m:r>
          </m:fName>
          <m:e>
            <m:d>
              <m:dPr>
                <m:begChr m:val="{"/>
                <m:endChr m:val="}"/>
                <m:ctrlPr>
                  <w:rPr>
                    <w:rFonts w:ascii="Cambria Math" w:hAnsi="Cambria Math" w:cstheme="minorHAnsi"/>
                    <w:i/>
                    <w:szCs w:val="24"/>
                    <w:lang w:val="en-US"/>
                  </w:rPr>
                </m:ctrlPr>
              </m:dPr>
              <m:e>
                <m:r>
                  <w:rPr>
                    <w:rFonts w:ascii="Cambria Math" w:hAnsi="Cambria Math" w:cstheme="minorHAnsi"/>
                    <w:szCs w:val="24"/>
                    <w:lang w:val="en-US"/>
                  </w:rPr>
                  <m:t>V</m:t>
                </m:r>
                <m:d>
                  <m:dPr>
                    <m:ctrlPr>
                      <w:rPr>
                        <w:rFonts w:ascii="Cambria Math" w:hAnsi="Cambria Math" w:cstheme="minorHAnsi"/>
                        <w:i/>
                        <w:szCs w:val="24"/>
                        <w:lang w:val="en-US"/>
                      </w:rPr>
                    </m:ctrlPr>
                  </m:dPr>
                  <m:e>
                    <m:acc>
                      <m:accPr>
                        <m:chr m:val="̅"/>
                        <m:ctrlPr>
                          <w:rPr>
                            <w:rFonts w:ascii="Cambria Math" w:hAnsi="Cambria Math" w:cstheme="minorHAnsi"/>
                            <w:i/>
                            <w:szCs w:val="24"/>
                            <w:lang w:val="en-US"/>
                          </w:rPr>
                        </m:ctrlPr>
                      </m:accPr>
                      <m:e>
                        <m:sSub>
                          <m:sSubPr>
                            <m:ctrlPr>
                              <w:rPr>
                                <w:rFonts w:ascii="Cambria Math" w:hAnsi="Cambria Math" w:cstheme="minorHAnsi"/>
                                <w:i/>
                                <w:szCs w:val="24"/>
                                <w:lang w:val="en-US"/>
                              </w:rPr>
                            </m:ctrlPr>
                          </m:sSubPr>
                          <m:e>
                            <m:r>
                              <w:rPr>
                                <w:rFonts w:ascii="Cambria Math" w:hAnsi="Cambria Math" w:cstheme="minorHAnsi"/>
                                <w:szCs w:val="24"/>
                                <w:lang w:val="en-US"/>
                              </w:rPr>
                              <m:t>c</m:t>
                            </m:r>
                          </m:e>
                          <m:sub>
                            <m:r>
                              <w:rPr>
                                <w:rFonts w:ascii="Cambria Math" w:hAnsi="Cambria Math" w:cstheme="minorHAnsi"/>
                                <w:szCs w:val="24"/>
                                <w:lang w:val="en-US"/>
                              </w:rPr>
                              <m:t>p</m:t>
                            </m:r>
                          </m:sub>
                        </m:sSub>
                      </m:e>
                    </m:acc>
                    <m:r>
                      <w:rPr>
                        <w:rFonts w:ascii="Cambria Math" w:hAnsi="Cambria Math" w:cstheme="minorHAnsi"/>
                        <w:szCs w:val="24"/>
                        <w:lang w:val="en-US"/>
                      </w:rPr>
                      <m:t>-</m:t>
                    </m:r>
                    <m:sSub>
                      <m:sSubPr>
                        <m:ctrlPr>
                          <w:rPr>
                            <w:rFonts w:ascii="Cambria Math" w:hAnsi="Cambria Math" w:cstheme="minorHAnsi"/>
                            <w:i/>
                            <w:szCs w:val="24"/>
                            <w:lang w:val="en-US"/>
                          </w:rPr>
                        </m:ctrlPr>
                      </m:sSubPr>
                      <m:e>
                        <m:r>
                          <w:rPr>
                            <w:rFonts w:ascii="Cambria Math" w:hAnsi="Cambria Math" w:cstheme="minorHAnsi"/>
                            <w:szCs w:val="24"/>
                            <w:lang w:val="en-US"/>
                          </w:rPr>
                          <m:t>c</m:t>
                        </m:r>
                      </m:e>
                      <m:sub>
                        <m:r>
                          <w:rPr>
                            <w:rFonts w:ascii="Cambria Math" w:hAnsi="Cambria Math" w:cstheme="minorHAnsi"/>
                            <w:szCs w:val="24"/>
                            <w:lang w:val="en-US"/>
                          </w:rPr>
                          <m:t>D</m:t>
                        </m:r>
                      </m:sub>
                    </m:sSub>
                  </m:e>
                </m:d>
              </m:e>
            </m:d>
          </m:e>
        </m:func>
      </m:oMath>
      <w:r w:rsidRPr="00BE5362">
        <w:rPr>
          <w:rFonts w:cstheme="minorHAnsi"/>
          <w:szCs w:val="24"/>
          <w:lang w:val="en-US"/>
        </w:rPr>
        <w:t xml:space="preserve"> for two different time points can then give us the slope </w:t>
      </w:r>
      <m:oMath>
        <m:f>
          <m:fPr>
            <m:ctrlPr>
              <w:rPr>
                <w:rFonts w:ascii="Cambria Math" w:hAnsi="Cambria Math" w:cstheme="minorHAnsi"/>
                <w:i/>
                <w:szCs w:val="24"/>
                <w:lang w:val="en-US"/>
              </w:rPr>
            </m:ctrlPr>
          </m:fPr>
          <m:num>
            <m:r>
              <w:rPr>
                <w:rFonts w:ascii="Cambria Math" w:hAnsi="Cambria Math" w:cstheme="minorHAnsi"/>
                <w:szCs w:val="24"/>
                <w:lang w:val="en-US"/>
              </w:rPr>
              <m:t>MTAC</m:t>
            </m:r>
          </m:num>
          <m:den>
            <m:acc>
              <m:accPr>
                <m:chr m:val="̅"/>
                <m:ctrlPr>
                  <w:rPr>
                    <w:rFonts w:ascii="Cambria Math" w:hAnsi="Cambria Math" w:cstheme="minorHAnsi"/>
                    <w:i/>
                    <w:szCs w:val="24"/>
                    <w:lang w:val="en-US"/>
                  </w:rPr>
                </m:ctrlPr>
              </m:accPr>
              <m:e>
                <m:r>
                  <w:rPr>
                    <w:rFonts w:ascii="Cambria Math" w:hAnsi="Cambria Math" w:cstheme="minorHAnsi"/>
                    <w:szCs w:val="24"/>
                    <w:lang w:val="en-US"/>
                  </w:rPr>
                  <m:t>V</m:t>
                </m:r>
              </m:e>
            </m:acc>
          </m:den>
        </m:f>
      </m:oMath>
      <w:r w:rsidRPr="00BE5362">
        <w:rPr>
          <w:rFonts w:cstheme="minorHAnsi"/>
          <w:szCs w:val="24"/>
          <w:lang w:val="en-US"/>
        </w:rPr>
        <w:t xml:space="preserve"> from which </w:t>
      </w:r>
      <m:oMath>
        <m:r>
          <w:rPr>
            <w:rFonts w:ascii="Cambria Math" w:hAnsi="Cambria Math" w:cstheme="minorHAnsi"/>
            <w:szCs w:val="24"/>
            <w:lang w:val="en-US"/>
          </w:rPr>
          <m:t xml:space="preserve">MTAC </m:t>
        </m:r>
      </m:oMath>
      <w:r w:rsidRPr="00BE5362">
        <w:rPr>
          <w:rFonts w:cstheme="minorHAnsi"/>
          <w:szCs w:val="24"/>
          <w:lang w:val="en-US"/>
        </w:rPr>
        <w:t xml:space="preserve">can then be derived. Using this predicted </w:t>
      </w:r>
      <m:oMath>
        <m:r>
          <w:rPr>
            <w:rFonts w:ascii="Cambria Math" w:hAnsi="Cambria Math" w:cstheme="minorHAnsi"/>
            <w:szCs w:val="24"/>
            <w:lang w:val="en-US"/>
          </w:rPr>
          <m:t>MTAC</m:t>
        </m:r>
      </m:oMath>
      <w:r w:rsidRPr="00BE5362">
        <w:rPr>
          <w:rFonts w:cstheme="minorHAnsi"/>
          <w:szCs w:val="24"/>
          <w:lang w:val="en-US"/>
        </w:rPr>
        <w:t xml:space="preserve">, we can calculate </w:t>
      </w:r>
      <m:oMath>
        <m:sSub>
          <m:sSubPr>
            <m:ctrlPr>
              <w:rPr>
                <w:rFonts w:ascii="Cambria Math" w:hAnsi="Cambria Math" w:cstheme="minorHAnsi"/>
                <w:i/>
                <w:szCs w:val="24"/>
                <w:lang w:val="en-US"/>
              </w:rPr>
            </m:ctrlPr>
          </m:sSubPr>
          <m:e>
            <m:r>
              <w:rPr>
                <w:rFonts w:ascii="Cambria Math" w:hAnsi="Cambria Math" w:cstheme="minorHAnsi"/>
                <w:szCs w:val="24"/>
                <w:lang w:val="en-US"/>
              </w:rPr>
              <m:t>c</m:t>
            </m:r>
          </m:e>
          <m:sub>
            <m:r>
              <w:rPr>
                <w:rFonts w:ascii="Cambria Math" w:hAnsi="Cambria Math" w:cstheme="minorHAnsi"/>
                <w:szCs w:val="24"/>
                <w:lang w:val="en-US"/>
              </w:rPr>
              <m:t>D</m:t>
            </m:r>
          </m:sub>
        </m:sSub>
      </m:oMath>
      <w:r w:rsidRPr="00BE5362">
        <w:rPr>
          <w:rFonts w:cstheme="minorHAnsi"/>
          <w:szCs w:val="24"/>
          <w:lang w:val="en-US"/>
        </w:rPr>
        <w:t xml:space="preserve"> as,</w:t>
      </w:r>
    </w:p>
    <w:tbl>
      <w:tblPr>
        <w:tblStyle w:val="PlainTable4"/>
        <w:tblW w:w="0" w:type="auto"/>
        <w:tblLook w:val="04A0" w:firstRow="1" w:lastRow="0" w:firstColumn="1" w:lastColumn="0" w:noHBand="0" w:noVBand="1"/>
      </w:tblPr>
      <w:tblGrid>
        <w:gridCol w:w="8426"/>
        <w:gridCol w:w="636"/>
      </w:tblGrid>
      <w:tr w:rsidR="00F7103B" w:rsidRPr="00BE5362" w14:paraId="22623A80" w14:textId="77777777" w:rsidTr="00F71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6" w:type="dxa"/>
          </w:tcPr>
          <w:p w14:paraId="7B64005C" w14:textId="6F8BD122" w:rsidR="00F7103B" w:rsidRPr="00023BA2" w:rsidRDefault="00D104CC" w:rsidP="00F7103B">
            <w:pPr>
              <w:rPr>
                <w:rFonts w:cstheme="minorHAnsi"/>
                <w:b w:val="0"/>
                <w:szCs w:val="24"/>
                <w:lang w:val="en-GB"/>
              </w:rPr>
            </w:pPr>
            <m:oMathPara>
              <m:oMath>
                <m:sSub>
                  <m:sSubPr>
                    <m:ctrlPr>
                      <w:rPr>
                        <w:rFonts w:ascii="Cambria Math" w:hAnsi="Cambria Math" w:cstheme="minorHAnsi"/>
                        <w:b w:val="0"/>
                        <w:i/>
                        <w:szCs w:val="24"/>
                        <w:lang w:val="en-GB"/>
                      </w:rPr>
                    </m:ctrlPr>
                  </m:sSubPr>
                  <m:e>
                    <m:r>
                      <m:rPr>
                        <m:sty m:val="bi"/>
                      </m:rPr>
                      <w:rPr>
                        <w:rFonts w:ascii="Cambria Math" w:hAnsi="Cambria Math" w:cstheme="minorHAnsi"/>
                        <w:szCs w:val="24"/>
                        <w:lang w:val="en-GB"/>
                      </w:rPr>
                      <m:t>c</m:t>
                    </m:r>
                  </m:e>
                  <m:sub>
                    <m:r>
                      <m:rPr>
                        <m:sty m:val="bi"/>
                      </m:rPr>
                      <w:rPr>
                        <w:rFonts w:ascii="Cambria Math" w:hAnsi="Cambria Math" w:cstheme="minorHAnsi"/>
                        <w:szCs w:val="24"/>
                        <w:lang w:val="en-GB"/>
                      </w:rPr>
                      <m:t>D</m:t>
                    </m:r>
                  </m:sub>
                </m:sSub>
                <m:r>
                  <m:rPr>
                    <m:sty m:val="bi"/>
                  </m:rPr>
                  <w:rPr>
                    <w:rFonts w:ascii="Cambria Math" w:hAnsi="Cambria Math" w:cstheme="minorHAnsi"/>
                    <w:szCs w:val="24"/>
                    <w:lang w:val="en-GB"/>
                  </w:rPr>
                  <m:t>=</m:t>
                </m:r>
                <m:acc>
                  <m:accPr>
                    <m:chr m:val="̅"/>
                    <m:ctrlPr>
                      <w:rPr>
                        <w:rFonts w:ascii="Cambria Math" w:hAnsi="Cambria Math" w:cstheme="minorHAnsi"/>
                        <w:b w:val="0"/>
                        <w:i/>
                        <w:szCs w:val="24"/>
                        <w:lang w:val="en-GB"/>
                      </w:rPr>
                    </m:ctrlPr>
                  </m:accPr>
                  <m:e>
                    <m:sSub>
                      <m:sSubPr>
                        <m:ctrlPr>
                          <w:rPr>
                            <w:rFonts w:ascii="Cambria Math" w:hAnsi="Cambria Math" w:cstheme="minorHAnsi"/>
                            <w:b w:val="0"/>
                            <w:i/>
                            <w:szCs w:val="24"/>
                            <w:lang w:val="en-GB"/>
                          </w:rPr>
                        </m:ctrlPr>
                      </m:sSubPr>
                      <m:e>
                        <m:r>
                          <m:rPr>
                            <m:sty m:val="bi"/>
                          </m:rPr>
                          <w:rPr>
                            <w:rFonts w:ascii="Cambria Math" w:hAnsi="Cambria Math" w:cstheme="minorHAnsi"/>
                            <w:szCs w:val="24"/>
                            <w:lang w:val="en-GB"/>
                          </w:rPr>
                          <m:t>c</m:t>
                        </m:r>
                      </m:e>
                      <m:sub>
                        <m:r>
                          <m:rPr>
                            <m:sty m:val="bi"/>
                          </m:rPr>
                          <w:rPr>
                            <w:rFonts w:ascii="Cambria Math" w:hAnsi="Cambria Math" w:cstheme="minorHAnsi"/>
                            <w:szCs w:val="24"/>
                            <w:lang w:val="en-GB"/>
                          </w:rPr>
                          <m:t>p</m:t>
                        </m:r>
                      </m:sub>
                    </m:sSub>
                  </m:e>
                </m:acc>
                <m:r>
                  <m:rPr>
                    <m:sty m:val="bi"/>
                  </m:rPr>
                  <w:rPr>
                    <w:rFonts w:ascii="Cambria Math" w:hAnsi="Cambria Math" w:cstheme="minorHAnsi"/>
                    <w:szCs w:val="24"/>
                    <w:lang w:val="en-GB"/>
                  </w:rPr>
                  <m:t>-</m:t>
                </m:r>
                <m:f>
                  <m:fPr>
                    <m:ctrlPr>
                      <w:rPr>
                        <w:rFonts w:ascii="Cambria Math" w:hAnsi="Cambria Math" w:cstheme="minorHAnsi"/>
                        <w:b w:val="0"/>
                        <w:i/>
                        <w:szCs w:val="24"/>
                        <w:lang w:val="en-GB"/>
                      </w:rPr>
                    </m:ctrlPr>
                  </m:fPr>
                  <m:num>
                    <m:r>
                      <m:rPr>
                        <m:sty m:val="bi"/>
                      </m:rPr>
                      <w:rPr>
                        <w:rFonts w:ascii="Cambria Math" w:hAnsi="Cambria Math" w:cstheme="minorHAnsi"/>
                        <w:szCs w:val="24"/>
                        <w:lang w:val="en-US"/>
                      </w:rPr>
                      <m:t>V</m:t>
                    </m:r>
                    <m:d>
                      <m:dPr>
                        <m:begChr m:val="["/>
                        <m:endChr m:val="]"/>
                        <m:ctrlPr>
                          <w:rPr>
                            <w:rFonts w:ascii="Cambria Math" w:hAnsi="Cambria Math" w:cstheme="minorHAnsi"/>
                            <w:b w:val="0"/>
                            <w:i/>
                            <w:szCs w:val="24"/>
                            <w:lang w:val="en-US"/>
                          </w:rPr>
                        </m:ctrlPr>
                      </m:dPr>
                      <m:e>
                        <m:r>
                          <m:rPr>
                            <m:sty m:val="bi"/>
                          </m:rPr>
                          <w:rPr>
                            <w:rFonts w:ascii="Cambria Math" w:hAnsi="Cambria Math" w:cstheme="minorHAnsi"/>
                            <w:szCs w:val="24"/>
                            <w:lang w:val="en-US"/>
                          </w:rPr>
                          <m:t>0</m:t>
                        </m:r>
                      </m:e>
                    </m:d>
                  </m:num>
                  <m:den>
                    <m:r>
                      <m:rPr>
                        <m:sty m:val="bi"/>
                      </m:rPr>
                      <w:rPr>
                        <w:rFonts w:ascii="Cambria Math" w:hAnsi="Cambria Math" w:cstheme="minorHAnsi"/>
                        <w:szCs w:val="24"/>
                        <w:lang w:val="en-GB"/>
                      </w:rPr>
                      <m:t>V</m:t>
                    </m:r>
                  </m:den>
                </m:f>
                <m:func>
                  <m:funcPr>
                    <m:ctrlPr>
                      <w:rPr>
                        <w:rFonts w:ascii="Cambria Math" w:hAnsi="Cambria Math" w:cstheme="minorHAnsi"/>
                        <w:b w:val="0"/>
                        <w:i/>
                        <w:szCs w:val="24"/>
                        <w:lang w:val="en-GB"/>
                      </w:rPr>
                    </m:ctrlPr>
                  </m:funcPr>
                  <m:fName>
                    <m:d>
                      <m:dPr>
                        <m:ctrlPr>
                          <w:rPr>
                            <w:rFonts w:ascii="Cambria Math" w:hAnsi="Cambria Math" w:cstheme="minorHAnsi"/>
                            <w:b w:val="0"/>
                            <w:i/>
                            <w:szCs w:val="24"/>
                            <w:lang w:val="en-US"/>
                          </w:rPr>
                        </m:ctrlPr>
                      </m:dPr>
                      <m:e>
                        <m:acc>
                          <m:accPr>
                            <m:chr m:val="̅"/>
                            <m:ctrlPr>
                              <w:rPr>
                                <w:rFonts w:ascii="Cambria Math" w:hAnsi="Cambria Math" w:cstheme="minorHAnsi"/>
                                <w:b w:val="0"/>
                                <w:i/>
                                <w:szCs w:val="24"/>
                                <w:lang w:val="en-US"/>
                              </w:rPr>
                            </m:ctrlPr>
                          </m:accPr>
                          <m:e>
                            <m:sSub>
                              <m:sSubPr>
                                <m:ctrlPr>
                                  <w:rPr>
                                    <w:rFonts w:ascii="Cambria Math" w:hAnsi="Cambria Math" w:cstheme="minorHAnsi"/>
                                    <w:b w:val="0"/>
                                    <w:i/>
                                    <w:szCs w:val="24"/>
                                    <w:lang w:val="en-US"/>
                                  </w:rPr>
                                </m:ctrlPr>
                              </m:sSubPr>
                              <m:e>
                                <m:r>
                                  <m:rPr>
                                    <m:sty m:val="bi"/>
                                  </m:rPr>
                                  <w:rPr>
                                    <w:rFonts w:ascii="Cambria Math" w:hAnsi="Cambria Math" w:cstheme="minorHAnsi"/>
                                    <w:szCs w:val="24"/>
                                    <w:lang w:val="en-US"/>
                                  </w:rPr>
                                  <m:t>c</m:t>
                                </m:r>
                              </m:e>
                              <m:sub>
                                <m:r>
                                  <m:rPr>
                                    <m:sty m:val="bi"/>
                                  </m:rPr>
                                  <w:rPr>
                                    <w:rFonts w:ascii="Cambria Math" w:hAnsi="Cambria Math" w:cstheme="minorHAnsi"/>
                                    <w:szCs w:val="24"/>
                                    <w:lang w:val="en-US"/>
                                  </w:rPr>
                                  <m:t>p</m:t>
                                </m:r>
                              </m:sub>
                            </m:sSub>
                          </m:e>
                        </m:acc>
                        <m:r>
                          <m:rPr>
                            <m:sty m:val="bi"/>
                          </m:rPr>
                          <w:rPr>
                            <w:rFonts w:ascii="Cambria Math" w:hAnsi="Cambria Math" w:cstheme="minorHAnsi"/>
                            <w:szCs w:val="24"/>
                            <w:lang w:val="en-US"/>
                          </w:rPr>
                          <m:t>-</m:t>
                        </m:r>
                        <m:sSub>
                          <m:sSubPr>
                            <m:ctrlPr>
                              <w:rPr>
                                <w:rFonts w:ascii="Cambria Math" w:hAnsi="Cambria Math" w:cstheme="minorHAnsi"/>
                                <w:b w:val="0"/>
                                <w:i/>
                                <w:szCs w:val="24"/>
                                <w:lang w:val="en-US"/>
                              </w:rPr>
                            </m:ctrlPr>
                          </m:sSubPr>
                          <m:e>
                            <m:r>
                              <m:rPr>
                                <m:sty m:val="bi"/>
                              </m:rPr>
                              <w:rPr>
                                <w:rFonts w:ascii="Cambria Math" w:hAnsi="Cambria Math" w:cstheme="minorHAnsi"/>
                                <w:szCs w:val="24"/>
                                <w:lang w:val="en-US"/>
                              </w:rPr>
                              <m:t>c</m:t>
                            </m:r>
                          </m:e>
                          <m:sub>
                            <m:r>
                              <m:rPr>
                                <m:sty m:val="bi"/>
                              </m:rPr>
                              <w:rPr>
                                <w:rFonts w:ascii="Cambria Math" w:hAnsi="Cambria Math" w:cstheme="minorHAnsi"/>
                                <w:szCs w:val="24"/>
                                <w:lang w:val="en-US"/>
                              </w:rPr>
                              <m:t>D</m:t>
                            </m:r>
                          </m:sub>
                        </m:sSub>
                        <m:d>
                          <m:dPr>
                            <m:begChr m:val="["/>
                            <m:endChr m:val="]"/>
                            <m:ctrlPr>
                              <w:rPr>
                                <w:rFonts w:ascii="Cambria Math" w:hAnsi="Cambria Math" w:cstheme="minorHAnsi"/>
                                <w:b w:val="0"/>
                                <w:i/>
                                <w:szCs w:val="24"/>
                                <w:lang w:val="en-US"/>
                              </w:rPr>
                            </m:ctrlPr>
                          </m:dPr>
                          <m:e>
                            <m:r>
                              <m:rPr>
                                <m:sty m:val="bi"/>
                              </m:rPr>
                              <w:rPr>
                                <w:rFonts w:ascii="Cambria Math" w:hAnsi="Cambria Math" w:cstheme="minorHAnsi"/>
                                <w:szCs w:val="24"/>
                                <w:lang w:val="en-US"/>
                              </w:rPr>
                              <m:t>0</m:t>
                            </m:r>
                          </m:e>
                        </m:d>
                      </m:e>
                    </m:d>
                    <m:r>
                      <m:rPr>
                        <m:sty m:val="b"/>
                      </m:rPr>
                      <w:rPr>
                        <w:rFonts w:ascii="Cambria Math" w:hAnsi="Cambria Math" w:cstheme="minorHAnsi"/>
                        <w:szCs w:val="24"/>
                        <w:lang w:val="en-GB"/>
                      </w:rPr>
                      <m:t>exp</m:t>
                    </m:r>
                  </m:fName>
                  <m:e>
                    <m:d>
                      <m:dPr>
                        <m:ctrlPr>
                          <w:rPr>
                            <w:rFonts w:ascii="Cambria Math" w:hAnsi="Cambria Math" w:cstheme="minorHAnsi"/>
                            <w:b w:val="0"/>
                            <w:i/>
                            <w:szCs w:val="24"/>
                            <w:lang w:val="en-GB"/>
                          </w:rPr>
                        </m:ctrlPr>
                      </m:dPr>
                      <m:e>
                        <m:r>
                          <m:rPr>
                            <m:sty m:val="bi"/>
                          </m:rPr>
                          <w:rPr>
                            <w:rFonts w:ascii="Cambria Math" w:hAnsi="Cambria Math" w:cstheme="minorHAnsi"/>
                            <w:szCs w:val="24"/>
                            <w:lang w:val="en-US"/>
                          </w:rPr>
                          <m:t>-</m:t>
                        </m:r>
                        <m:f>
                          <m:fPr>
                            <m:ctrlPr>
                              <w:rPr>
                                <w:rFonts w:ascii="Cambria Math" w:hAnsi="Cambria Math" w:cstheme="minorHAnsi"/>
                                <w:b w:val="0"/>
                                <w:i/>
                                <w:szCs w:val="24"/>
                                <w:lang w:val="en-US"/>
                              </w:rPr>
                            </m:ctrlPr>
                          </m:fPr>
                          <m:num>
                            <m:r>
                              <m:rPr>
                                <m:sty m:val="bi"/>
                              </m:rPr>
                              <w:rPr>
                                <w:rFonts w:ascii="Cambria Math" w:hAnsi="Cambria Math" w:cstheme="minorHAnsi"/>
                                <w:szCs w:val="24"/>
                                <w:lang w:val="en-US"/>
                              </w:rPr>
                              <m:t>MTAC</m:t>
                            </m:r>
                          </m:num>
                          <m:den>
                            <m:acc>
                              <m:accPr>
                                <m:chr m:val="̅"/>
                                <m:ctrlPr>
                                  <w:rPr>
                                    <w:rFonts w:ascii="Cambria Math" w:hAnsi="Cambria Math" w:cstheme="minorHAnsi"/>
                                    <w:b w:val="0"/>
                                    <w:i/>
                                    <w:szCs w:val="24"/>
                                    <w:lang w:val="en-US"/>
                                  </w:rPr>
                                </m:ctrlPr>
                              </m:accPr>
                              <m:e>
                                <m:r>
                                  <m:rPr>
                                    <m:sty m:val="bi"/>
                                  </m:rPr>
                                  <w:rPr>
                                    <w:rFonts w:ascii="Cambria Math" w:hAnsi="Cambria Math" w:cstheme="minorHAnsi"/>
                                    <w:szCs w:val="24"/>
                                    <w:lang w:val="en-US"/>
                                  </w:rPr>
                                  <m:t>V</m:t>
                                </m:r>
                              </m:e>
                            </m:acc>
                          </m:den>
                        </m:f>
                        <m:r>
                          <m:rPr>
                            <m:sty m:val="bi"/>
                          </m:rPr>
                          <w:rPr>
                            <w:rFonts w:ascii="Cambria Math" w:hAnsi="Cambria Math" w:cstheme="minorHAnsi"/>
                            <w:szCs w:val="24"/>
                            <w:lang w:val="en-US"/>
                          </w:rPr>
                          <m:t>×t</m:t>
                        </m:r>
                      </m:e>
                    </m:d>
                  </m:e>
                </m:func>
              </m:oMath>
            </m:oMathPara>
          </w:p>
        </w:tc>
        <w:tc>
          <w:tcPr>
            <w:tcW w:w="636" w:type="dxa"/>
          </w:tcPr>
          <w:p w14:paraId="466EC401" w14:textId="453CB304" w:rsidR="00F7103B" w:rsidRPr="00BE5362" w:rsidRDefault="00F7103B" w:rsidP="00F7103B">
            <w:pPr>
              <w:pStyle w:val="Caption"/>
              <w:jc w:val="right"/>
              <w:cnfStyle w:val="100000000000" w:firstRow="1" w:lastRow="0" w:firstColumn="0" w:lastColumn="0" w:oddVBand="0" w:evenVBand="0" w:oddHBand="0" w:evenHBand="0" w:firstRowFirstColumn="0" w:firstRowLastColumn="0" w:lastRowFirstColumn="0" w:lastRowLastColumn="0"/>
              <w:rPr>
                <w:rFonts w:cstheme="minorHAnsi"/>
                <w:sz w:val="24"/>
                <w:szCs w:val="24"/>
                <w:lang w:val="en-GB"/>
              </w:rPr>
            </w:pPr>
            <w:r w:rsidRPr="00BE5362">
              <w:rPr>
                <w:rFonts w:cstheme="minorHAnsi"/>
                <w:sz w:val="24"/>
                <w:szCs w:val="24"/>
                <w:lang w:val="en-GB"/>
              </w:rPr>
              <w:fldChar w:fldCharType="begin"/>
            </w:r>
            <w:r w:rsidRPr="00BE5362">
              <w:rPr>
                <w:rFonts w:cstheme="minorHAnsi"/>
                <w:sz w:val="24"/>
                <w:szCs w:val="24"/>
                <w:lang w:val="en-GB"/>
              </w:rPr>
              <w:instrText xml:space="preserve"> STYLEREF 1 \s </w:instrText>
            </w:r>
            <w:r w:rsidRPr="00BE5362">
              <w:rPr>
                <w:rFonts w:cstheme="minorHAnsi"/>
                <w:sz w:val="24"/>
                <w:szCs w:val="24"/>
                <w:lang w:val="en-GB"/>
              </w:rPr>
              <w:fldChar w:fldCharType="separate"/>
            </w:r>
            <w:r w:rsidR="00023BA2">
              <w:rPr>
                <w:rFonts w:cstheme="minorHAnsi"/>
                <w:noProof/>
                <w:sz w:val="24"/>
                <w:szCs w:val="24"/>
                <w:lang w:val="en-GB"/>
              </w:rPr>
              <w:t>9</w:t>
            </w:r>
            <w:r w:rsidRPr="00BE5362">
              <w:rPr>
                <w:rFonts w:cstheme="minorHAnsi"/>
                <w:sz w:val="24"/>
                <w:szCs w:val="24"/>
                <w:lang w:val="en-GB"/>
              </w:rPr>
              <w:fldChar w:fldCharType="end"/>
            </w:r>
            <w:r w:rsidRPr="00BE5362">
              <w:rPr>
                <w:rFonts w:cstheme="minorHAnsi"/>
                <w:sz w:val="24"/>
                <w:szCs w:val="24"/>
                <w:lang w:val="en-GB"/>
              </w:rPr>
              <w:t>.</w:t>
            </w:r>
            <w:r w:rsidRPr="00BE5362">
              <w:rPr>
                <w:rFonts w:cstheme="minorHAnsi"/>
                <w:sz w:val="24"/>
                <w:szCs w:val="24"/>
                <w:lang w:val="en-GB"/>
              </w:rPr>
              <w:fldChar w:fldCharType="begin"/>
            </w:r>
            <w:r w:rsidRPr="00BE5362">
              <w:rPr>
                <w:rFonts w:cstheme="minorHAnsi"/>
                <w:sz w:val="24"/>
                <w:szCs w:val="24"/>
                <w:lang w:val="en-GB"/>
              </w:rPr>
              <w:instrText xml:space="preserve"> SEQ Equation \* ARABIC \s 1 </w:instrText>
            </w:r>
            <w:r w:rsidRPr="00BE5362">
              <w:rPr>
                <w:rFonts w:cstheme="minorHAnsi"/>
                <w:sz w:val="24"/>
                <w:szCs w:val="24"/>
                <w:lang w:val="en-GB"/>
              </w:rPr>
              <w:fldChar w:fldCharType="separate"/>
            </w:r>
            <w:r w:rsidRPr="00BE5362">
              <w:rPr>
                <w:rFonts w:cstheme="minorHAnsi"/>
                <w:noProof/>
                <w:sz w:val="24"/>
                <w:szCs w:val="24"/>
                <w:lang w:val="en-GB"/>
              </w:rPr>
              <w:t>12</w:t>
            </w:r>
            <w:r w:rsidRPr="00BE5362">
              <w:rPr>
                <w:rFonts w:cstheme="minorHAnsi"/>
                <w:sz w:val="24"/>
                <w:szCs w:val="24"/>
                <w:lang w:val="en-GB"/>
              </w:rPr>
              <w:fldChar w:fldCharType="end"/>
            </w:r>
          </w:p>
        </w:tc>
      </w:tr>
    </w:tbl>
    <w:p w14:paraId="2D6AF5B3" w14:textId="77777777" w:rsidR="00F7103B" w:rsidRPr="00BE5362" w:rsidRDefault="00F7103B" w:rsidP="00943EFC">
      <w:pPr>
        <w:rPr>
          <w:lang w:val="en-GB"/>
        </w:rPr>
      </w:pPr>
      <w:bookmarkStart w:id="38" w:name="_Ref118732313"/>
      <w:r w:rsidRPr="00BE5362">
        <w:rPr>
          <w:lang w:val="en-GB"/>
        </w:rPr>
        <w:t xml:space="preserve">Input: The intraperitoneal volume and plasma and dialysate solute concentration at </w:t>
      </w:r>
      <m:oMath>
        <m:r>
          <w:rPr>
            <w:rFonts w:ascii="Cambria Math" w:hAnsi="Cambria Math"/>
            <w:lang w:val="en-GB"/>
          </w:rPr>
          <m:t xml:space="preserve">t </m:t>
        </m:r>
      </m:oMath>
      <w:r w:rsidRPr="00BE5362">
        <w:rPr>
          <w:lang w:val="en-GB"/>
        </w:rPr>
        <w:t xml:space="preserve">= 0 and </w:t>
      </w:r>
      <m:oMath>
        <m:r>
          <w:rPr>
            <w:rFonts w:ascii="Cambria Math" w:hAnsi="Cambria Math"/>
            <w:lang w:val="en-GB"/>
          </w:rPr>
          <m:t xml:space="preserve">t </m:t>
        </m:r>
      </m:oMath>
      <w:r w:rsidRPr="00BE5362">
        <w:rPr>
          <w:lang w:val="en-GB"/>
        </w:rPr>
        <w:t>= 240 min are collected from experimental data.</w:t>
      </w:r>
    </w:p>
    <w:p w14:paraId="7B60AC84" w14:textId="77777777" w:rsidR="00F7103B" w:rsidRPr="00BE5362" w:rsidRDefault="00F7103B" w:rsidP="009270EB">
      <w:pPr>
        <w:pStyle w:val="Heading2"/>
        <w:numPr>
          <w:ilvl w:val="1"/>
          <w:numId w:val="3"/>
        </w:numPr>
        <w:ind w:left="284" w:hanging="284"/>
        <w:rPr>
          <w:rFonts w:asciiTheme="minorHAnsi" w:hAnsiTheme="minorHAnsi" w:cstheme="minorHAnsi"/>
          <w:b w:val="0"/>
          <w:sz w:val="24"/>
          <w:szCs w:val="24"/>
          <w:lang w:val="en-GB"/>
        </w:rPr>
      </w:pPr>
      <w:r w:rsidRPr="00BE5362">
        <w:rPr>
          <w:rFonts w:asciiTheme="minorHAnsi" w:hAnsiTheme="minorHAnsi" w:cstheme="minorHAnsi"/>
          <w:b w:val="0"/>
          <w:sz w:val="24"/>
          <w:szCs w:val="24"/>
          <w:lang w:val="en-GB"/>
        </w:rPr>
        <w:lastRenderedPageBreak/>
        <w:t>Waniewski model</w:t>
      </w:r>
      <w:bookmarkEnd w:id="38"/>
      <w:r w:rsidRPr="00BE5362">
        <w:rPr>
          <w:rFonts w:asciiTheme="minorHAnsi" w:hAnsiTheme="minorHAnsi" w:cstheme="minorHAnsi"/>
          <w:b w:val="0"/>
          <w:sz w:val="24"/>
          <w:szCs w:val="24"/>
          <w:lang w:val="en-GB"/>
        </w:rPr>
        <w:t xml:space="preserve"> (model 9)</w:t>
      </w:r>
    </w:p>
    <w:p w14:paraId="46C731A6" w14:textId="1C252BFB" w:rsidR="00F7103B" w:rsidRPr="00BE5362" w:rsidRDefault="00F7103B" w:rsidP="00F7103B">
      <w:pPr>
        <w:rPr>
          <w:rFonts w:cstheme="minorHAnsi"/>
          <w:szCs w:val="24"/>
          <w:lang w:val="en-US"/>
        </w:rPr>
      </w:pPr>
      <w:r w:rsidRPr="00BE5362">
        <w:rPr>
          <w:rFonts w:cstheme="minorHAnsi"/>
          <w:szCs w:val="24"/>
          <w:lang w:val="en-US"/>
        </w:rPr>
        <w:t xml:space="preserve">They modified the simplistic model of Garred by making one major change, i.e., instead of assuming </w:t>
      </w:r>
      <m:oMath>
        <m:r>
          <w:rPr>
            <w:rFonts w:ascii="Cambria Math" w:hAnsi="Cambria Math" w:cstheme="minorHAnsi"/>
            <w:szCs w:val="24"/>
            <w:lang w:val="en-US"/>
          </w:rPr>
          <m:t>f=0</m:t>
        </m:r>
      </m:oMath>
      <w:r w:rsidRPr="00BE5362">
        <w:rPr>
          <w:rFonts w:cstheme="minorHAnsi"/>
          <w:szCs w:val="24"/>
          <w:lang w:val="en-US"/>
        </w:rPr>
        <w:t xml:space="preserve"> for all solutes, they assumed </w:t>
      </w:r>
      <m:oMath>
        <m:r>
          <w:rPr>
            <w:rFonts w:ascii="Cambria Math" w:hAnsi="Cambria Math" w:cstheme="minorHAnsi"/>
            <w:szCs w:val="24"/>
            <w:lang w:val="en-US"/>
          </w:rPr>
          <m:t>f</m:t>
        </m:r>
      </m:oMath>
      <w:r w:rsidRPr="00BE5362">
        <w:rPr>
          <w:rFonts w:cstheme="minorHAnsi"/>
          <w:szCs w:val="24"/>
          <w:lang w:val="en-US"/>
        </w:rPr>
        <w:t xml:space="preserve"> is a constant</w:t>
      </w:r>
      <w:r w:rsidRPr="00BE5362">
        <w:rPr>
          <w:rFonts w:cstheme="minorHAnsi"/>
          <w:szCs w:val="24"/>
          <w:lang w:val="en-US"/>
        </w:rPr>
        <w:fldChar w:fldCharType="begin"/>
      </w:r>
      <w:r w:rsidRPr="00BE5362">
        <w:rPr>
          <w:rFonts w:cstheme="minorHAnsi"/>
          <w:szCs w:val="24"/>
          <w:lang w:val="en-US"/>
        </w:rPr>
        <w:instrText xml:space="preserve"> ADDIN EN.CITE &lt;EndNote&gt;&lt;Cite&gt;&lt;Author&gt;Waniewski&lt;/Author&gt;&lt;Year&gt;1991&lt;/Year&gt;&lt;RecNum&gt;20&lt;/RecNum&gt;&lt;DisplayText&gt;&lt;style face="superscript"&gt;14&lt;/style&gt;&lt;/DisplayText&gt;&lt;record&gt;&lt;rec-number&gt;20&lt;/rec-number&gt;&lt;foreign-keys&gt;&lt;key app="EN" db-id="5d50wpzse5zedbe0x5sxd5wc200pde0pe2r5" timestamp="1650796285"&gt;20&lt;/key&gt;&lt;/foreign-keys&gt;&lt;ref-type name="Journal Article"&gt;17&lt;/ref-type&gt;&lt;contributors&gt;&lt;authors&gt;&lt;author&gt;Waniewski, J.&lt;/author&gt;&lt;author&gt;Werynski, A.&lt;/author&gt;&lt;author&gt;Heimbürger, O.&lt;/author&gt;&lt;author&gt;Lindholm, B.&lt;/author&gt;&lt;/authors&gt;&lt;/contributors&gt;&lt;titles&gt;&lt;title&gt;Simple Models for Description of Small-Solute Transport in Peritoneal Dialysis&lt;/title&gt;&lt;secondary-title&gt;Blood Purification&lt;/secondary-title&gt;&lt;/titles&gt;&lt;periodical&gt;&lt;full-title&gt;Blood Purification&lt;/full-title&gt;&lt;/periodical&gt;&lt;pages&gt;129-141&lt;/pages&gt;&lt;volume&gt;9&lt;/volume&gt;&lt;number&gt;3&lt;/number&gt;&lt;dates&gt;&lt;year&gt;1991&lt;/year&gt;&lt;/dates&gt;&lt;isbn&gt;0253-5068&lt;/isbn&gt;&lt;urls&gt;&lt;related-urls&gt;&lt;url&gt;https://www.karger.com/DOI/10.1159/000170009&lt;/url&gt;&lt;/related-urls&gt;&lt;/urls&gt;&lt;electronic-resource-num&gt;10.1159/000170009&lt;/electronic-resource-num&gt;&lt;/record&gt;&lt;/Cite&gt;&lt;/EndNote&gt;</w:instrText>
      </w:r>
      <w:r w:rsidRPr="00BE5362">
        <w:rPr>
          <w:rFonts w:cstheme="minorHAnsi"/>
          <w:szCs w:val="24"/>
          <w:lang w:val="en-US"/>
        </w:rPr>
        <w:fldChar w:fldCharType="separate"/>
      </w:r>
      <w:r w:rsidRPr="00BE5362">
        <w:rPr>
          <w:rFonts w:cstheme="minorHAnsi"/>
          <w:noProof/>
          <w:szCs w:val="24"/>
          <w:vertAlign w:val="superscript"/>
          <w:lang w:val="en-US"/>
        </w:rPr>
        <w:t>14</w:t>
      </w:r>
      <w:r w:rsidRPr="00BE5362">
        <w:rPr>
          <w:rFonts w:cstheme="minorHAnsi"/>
          <w:szCs w:val="24"/>
          <w:lang w:val="en-US"/>
        </w:rPr>
        <w:fldChar w:fldCharType="end"/>
      </w:r>
      <w:r w:rsidR="006B4AA2">
        <w:rPr>
          <w:rFonts w:cstheme="minorHAnsi"/>
          <w:szCs w:val="24"/>
          <w:lang w:val="en-US"/>
        </w:rPr>
        <w:t>. Thus in their generalis</w:t>
      </w:r>
      <w:r w:rsidRPr="00BE5362">
        <w:rPr>
          <w:rFonts w:cstheme="minorHAnsi"/>
          <w:szCs w:val="24"/>
          <w:lang w:val="en-US"/>
        </w:rPr>
        <w:t xml:space="preserve">ed model, equation </w:t>
      </w:r>
      <w:r w:rsidRPr="00BE5362">
        <w:rPr>
          <w:rFonts w:cstheme="minorHAnsi"/>
          <w:szCs w:val="24"/>
          <w:lang w:val="en-US"/>
        </w:rPr>
        <w:fldChar w:fldCharType="begin"/>
      </w:r>
      <w:r w:rsidRPr="00BE5362">
        <w:rPr>
          <w:rFonts w:cstheme="minorHAnsi"/>
          <w:szCs w:val="24"/>
          <w:lang w:val="en-US"/>
        </w:rPr>
        <w:instrText xml:space="preserve"> REF _Ref118731937 \h  \* MERGEFORMAT </w:instrText>
      </w:r>
      <w:r w:rsidRPr="00BE5362">
        <w:rPr>
          <w:rFonts w:cstheme="minorHAnsi"/>
          <w:szCs w:val="24"/>
          <w:lang w:val="en-US"/>
        </w:rPr>
      </w:r>
      <w:r w:rsidRPr="00BE5362">
        <w:rPr>
          <w:rFonts w:cstheme="minorHAnsi"/>
          <w:szCs w:val="24"/>
          <w:lang w:val="en-US"/>
        </w:rPr>
        <w:fldChar w:fldCharType="separate"/>
      </w:r>
      <w:r w:rsidRPr="00BE5362">
        <w:rPr>
          <w:rFonts w:cstheme="minorHAnsi"/>
          <w:noProof/>
          <w:szCs w:val="24"/>
          <w:lang w:val="en-GB"/>
        </w:rPr>
        <w:t>2</w:t>
      </w:r>
      <w:r w:rsidRPr="00BE5362">
        <w:rPr>
          <w:rFonts w:cstheme="minorHAnsi"/>
          <w:szCs w:val="24"/>
          <w:lang w:val="en-GB"/>
        </w:rPr>
        <w:t>.</w:t>
      </w:r>
      <w:r w:rsidRPr="00BE5362">
        <w:rPr>
          <w:rFonts w:cstheme="minorHAnsi"/>
          <w:noProof/>
          <w:szCs w:val="24"/>
          <w:lang w:val="en-GB"/>
        </w:rPr>
        <w:t>12</w:t>
      </w:r>
      <w:r w:rsidRPr="00BE5362">
        <w:rPr>
          <w:rFonts w:cstheme="minorHAnsi"/>
          <w:szCs w:val="24"/>
          <w:lang w:val="en-US"/>
        </w:rPr>
        <w:fldChar w:fldCharType="end"/>
      </w:r>
      <w:r w:rsidRPr="00BE5362">
        <w:rPr>
          <w:rFonts w:cstheme="minorHAnsi"/>
          <w:szCs w:val="24"/>
          <w:lang w:val="en-US"/>
        </w:rPr>
        <w:t xml:space="preserve"> can be modified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4"/>
        <w:gridCol w:w="636"/>
      </w:tblGrid>
      <w:tr w:rsidR="00F7103B" w:rsidRPr="00BE5362" w14:paraId="43A76E4C" w14:textId="77777777" w:rsidTr="00F7103B">
        <w:tc>
          <w:tcPr>
            <w:tcW w:w="8500" w:type="dxa"/>
            <w:vAlign w:val="center"/>
          </w:tcPr>
          <w:p w14:paraId="62C88425" w14:textId="77777777" w:rsidR="00F7103B" w:rsidRPr="00BE5362" w:rsidRDefault="00D104CC" w:rsidP="00F7103B">
            <w:pPr>
              <w:rPr>
                <w:rFonts w:cstheme="minorHAnsi"/>
                <w:szCs w:val="24"/>
                <w:lang w:val="en-GB"/>
              </w:rPr>
            </w:pPr>
            <m:oMathPara>
              <m:oMath>
                <m:func>
                  <m:funcPr>
                    <m:ctrlPr>
                      <w:rPr>
                        <w:rFonts w:ascii="Cambria Math" w:hAnsi="Cambria Math" w:cstheme="minorHAnsi"/>
                        <w:i/>
                        <w:szCs w:val="24"/>
                        <w:lang w:val="en-US"/>
                      </w:rPr>
                    </m:ctrlPr>
                  </m:funcPr>
                  <m:fName>
                    <m:r>
                      <m:rPr>
                        <m:sty m:val="p"/>
                      </m:rPr>
                      <w:rPr>
                        <w:rFonts w:ascii="Cambria Math" w:hAnsi="Cambria Math" w:cstheme="minorHAnsi"/>
                        <w:szCs w:val="24"/>
                        <w:lang w:val="en-US"/>
                      </w:rPr>
                      <m:t>ln</m:t>
                    </m:r>
                  </m:fName>
                  <m:e>
                    <m:d>
                      <m:dPr>
                        <m:begChr m:val="{"/>
                        <m:endChr m:val="}"/>
                        <m:ctrlPr>
                          <w:rPr>
                            <w:rFonts w:ascii="Cambria Math" w:hAnsi="Cambria Math" w:cstheme="minorHAnsi"/>
                            <w:i/>
                            <w:szCs w:val="24"/>
                            <w:lang w:val="en-US"/>
                          </w:rPr>
                        </m:ctrlPr>
                      </m:dPr>
                      <m:e>
                        <m:sSup>
                          <m:sSupPr>
                            <m:ctrlPr>
                              <w:rPr>
                                <w:rFonts w:ascii="Cambria Math" w:hAnsi="Cambria Math" w:cstheme="minorHAnsi"/>
                                <w:i/>
                                <w:szCs w:val="24"/>
                                <w:lang w:val="en-US"/>
                              </w:rPr>
                            </m:ctrlPr>
                          </m:sSupPr>
                          <m:e>
                            <m:r>
                              <w:rPr>
                                <w:rFonts w:ascii="Cambria Math" w:hAnsi="Cambria Math" w:cstheme="minorHAnsi"/>
                                <w:szCs w:val="24"/>
                                <w:lang w:val="en-US"/>
                              </w:rPr>
                              <m:t>V</m:t>
                            </m:r>
                          </m:e>
                          <m:sup>
                            <m:r>
                              <w:rPr>
                                <w:rFonts w:ascii="Cambria Math" w:hAnsi="Cambria Math" w:cstheme="minorHAnsi"/>
                                <w:szCs w:val="24"/>
                                <w:lang w:val="en-US"/>
                              </w:rPr>
                              <m:t>1-f</m:t>
                            </m:r>
                          </m:sup>
                        </m:sSup>
                        <m:d>
                          <m:dPr>
                            <m:ctrlPr>
                              <w:rPr>
                                <w:rFonts w:ascii="Cambria Math" w:hAnsi="Cambria Math" w:cstheme="minorHAnsi"/>
                                <w:i/>
                                <w:szCs w:val="24"/>
                                <w:lang w:val="en-US"/>
                              </w:rPr>
                            </m:ctrlPr>
                          </m:dPr>
                          <m:e>
                            <m:acc>
                              <m:accPr>
                                <m:chr m:val="̅"/>
                                <m:ctrlPr>
                                  <w:rPr>
                                    <w:rFonts w:ascii="Cambria Math" w:hAnsi="Cambria Math" w:cstheme="minorHAnsi"/>
                                    <w:i/>
                                    <w:szCs w:val="24"/>
                                    <w:lang w:val="en-US"/>
                                  </w:rPr>
                                </m:ctrlPr>
                              </m:accPr>
                              <m:e>
                                <m:sSub>
                                  <m:sSubPr>
                                    <m:ctrlPr>
                                      <w:rPr>
                                        <w:rFonts w:ascii="Cambria Math" w:hAnsi="Cambria Math" w:cstheme="minorHAnsi"/>
                                        <w:i/>
                                        <w:szCs w:val="24"/>
                                        <w:lang w:val="en-US"/>
                                      </w:rPr>
                                    </m:ctrlPr>
                                  </m:sSubPr>
                                  <m:e>
                                    <m:r>
                                      <w:rPr>
                                        <w:rFonts w:ascii="Cambria Math" w:hAnsi="Cambria Math" w:cstheme="minorHAnsi"/>
                                        <w:szCs w:val="24"/>
                                        <w:lang w:val="en-US"/>
                                      </w:rPr>
                                      <m:t>c</m:t>
                                    </m:r>
                                  </m:e>
                                  <m:sub>
                                    <m:r>
                                      <w:rPr>
                                        <w:rFonts w:ascii="Cambria Math" w:hAnsi="Cambria Math" w:cstheme="minorHAnsi"/>
                                        <w:szCs w:val="24"/>
                                        <w:lang w:val="en-US"/>
                                      </w:rPr>
                                      <m:t>p</m:t>
                                    </m:r>
                                  </m:sub>
                                </m:sSub>
                              </m:e>
                            </m:acc>
                            <m:r>
                              <w:rPr>
                                <w:rFonts w:ascii="Cambria Math" w:hAnsi="Cambria Math" w:cstheme="minorHAnsi"/>
                                <w:szCs w:val="24"/>
                                <w:lang w:val="en-US"/>
                              </w:rPr>
                              <m:t>-</m:t>
                            </m:r>
                            <m:sSub>
                              <m:sSubPr>
                                <m:ctrlPr>
                                  <w:rPr>
                                    <w:rFonts w:ascii="Cambria Math" w:hAnsi="Cambria Math" w:cstheme="minorHAnsi"/>
                                    <w:i/>
                                    <w:szCs w:val="24"/>
                                    <w:lang w:val="en-US"/>
                                  </w:rPr>
                                </m:ctrlPr>
                              </m:sSubPr>
                              <m:e>
                                <m:r>
                                  <w:rPr>
                                    <w:rFonts w:ascii="Cambria Math" w:hAnsi="Cambria Math" w:cstheme="minorHAnsi"/>
                                    <w:szCs w:val="24"/>
                                    <w:lang w:val="en-US"/>
                                  </w:rPr>
                                  <m:t>c</m:t>
                                </m:r>
                              </m:e>
                              <m:sub>
                                <m:r>
                                  <w:rPr>
                                    <w:rFonts w:ascii="Cambria Math" w:hAnsi="Cambria Math" w:cstheme="minorHAnsi"/>
                                    <w:szCs w:val="24"/>
                                    <w:lang w:val="en-US"/>
                                  </w:rPr>
                                  <m:t>D</m:t>
                                </m:r>
                              </m:sub>
                            </m:sSub>
                          </m:e>
                        </m:d>
                      </m:e>
                    </m:d>
                  </m:e>
                </m:func>
                <m:r>
                  <w:rPr>
                    <w:rFonts w:ascii="Cambria Math" w:hAnsi="Cambria Math" w:cstheme="minorHAnsi"/>
                    <w:szCs w:val="24"/>
                    <w:lang w:val="en-US"/>
                  </w:rPr>
                  <m:t>=</m:t>
                </m:r>
                <m:func>
                  <m:funcPr>
                    <m:ctrlPr>
                      <w:rPr>
                        <w:rFonts w:ascii="Cambria Math" w:hAnsi="Cambria Math" w:cstheme="minorHAnsi"/>
                        <w:i/>
                        <w:szCs w:val="24"/>
                        <w:lang w:val="en-US"/>
                      </w:rPr>
                    </m:ctrlPr>
                  </m:funcPr>
                  <m:fName>
                    <m:r>
                      <m:rPr>
                        <m:sty m:val="p"/>
                      </m:rPr>
                      <w:rPr>
                        <w:rFonts w:ascii="Cambria Math" w:hAnsi="Cambria Math" w:cstheme="minorHAnsi"/>
                        <w:szCs w:val="24"/>
                        <w:lang w:val="en-US"/>
                      </w:rPr>
                      <m:t>ln</m:t>
                    </m:r>
                  </m:fName>
                  <m:e>
                    <m:d>
                      <m:dPr>
                        <m:begChr m:val="{"/>
                        <m:endChr m:val="}"/>
                        <m:ctrlPr>
                          <w:rPr>
                            <w:rFonts w:ascii="Cambria Math" w:hAnsi="Cambria Math" w:cstheme="minorHAnsi"/>
                            <w:i/>
                            <w:szCs w:val="24"/>
                            <w:lang w:val="en-US"/>
                          </w:rPr>
                        </m:ctrlPr>
                      </m:dPr>
                      <m:e>
                        <m:sSup>
                          <m:sSupPr>
                            <m:ctrlPr>
                              <w:rPr>
                                <w:rFonts w:ascii="Cambria Math" w:hAnsi="Cambria Math" w:cstheme="minorHAnsi"/>
                                <w:i/>
                                <w:szCs w:val="24"/>
                                <w:lang w:val="en-US"/>
                              </w:rPr>
                            </m:ctrlPr>
                          </m:sSupPr>
                          <m:e>
                            <m:d>
                              <m:dPr>
                                <m:ctrlPr>
                                  <w:rPr>
                                    <w:rFonts w:ascii="Cambria Math" w:hAnsi="Cambria Math" w:cstheme="minorHAnsi"/>
                                    <w:i/>
                                    <w:szCs w:val="24"/>
                                    <w:lang w:val="en-US"/>
                                  </w:rPr>
                                </m:ctrlPr>
                              </m:dPr>
                              <m:e>
                                <m:r>
                                  <w:rPr>
                                    <w:rFonts w:ascii="Cambria Math" w:hAnsi="Cambria Math" w:cstheme="minorHAnsi"/>
                                    <w:szCs w:val="24"/>
                                    <w:lang w:val="en-US"/>
                                  </w:rPr>
                                  <m:t>V</m:t>
                                </m:r>
                                <m:d>
                                  <m:dPr>
                                    <m:begChr m:val="["/>
                                    <m:endChr m:val="]"/>
                                    <m:ctrlPr>
                                      <w:rPr>
                                        <w:rFonts w:ascii="Cambria Math" w:hAnsi="Cambria Math" w:cstheme="minorHAnsi"/>
                                        <w:i/>
                                        <w:szCs w:val="24"/>
                                        <w:lang w:val="en-US"/>
                                      </w:rPr>
                                    </m:ctrlPr>
                                  </m:dPr>
                                  <m:e>
                                    <m:r>
                                      <w:rPr>
                                        <w:rFonts w:ascii="Cambria Math" w:hAnsi="Cambria Math" w:cstheme="minorHAnsi"/>
                                        <w:szCs w:val="24"/>
                                        <w:lang w:val="en-US"/>
                                      </w:rPr>
                                      <m:t>0</m:t>
                                    </m:r>
                                  </m:e>
                                </m:d>
                              </m:e>
                            </m:d>
                          </m:e>
                          <m:sup>
                            <m:r>
                              <w:rPr>
                                <w:rFonts w:ascii="Cambria Math" w:hAnsi="Cambria Math" w:cstheme="minorHAnsi"/>
                                <w:szCs w:val="24"/>
                                <w:lang w:val="en-US"/>
                              </w:rPr>
                              <m:t>1-f</m:t>
                            </m:r>
                          </m:sup>
                        </m:sSup>
                        <m:d>
                          <m:dPr>
                            <m:ctrlPr>
                              <w:rPr>
                                <w:rFonts w:ascii="Cambria Math" w:hAnsi="Cambria Math" w:cstheme="minorHAnsi"/>
                                <w:i/>
                                <w:szCs w:val="24"/>
                                <w:lang w:val="en-US"/>
                              </w:rPr>
                            </m:ctrlPr>
                          </m:dPr>
                          <m:e>
                            <m:acc>
                              <m:accPr>
                                <m:chr m:val="̅"/>
                                <m:ctrlPr>
                                  <w:rPr>
                                    <w:rFonts w:ascii="Cambria Math" w:hAnsi="Cambria Math" w:cstheme="minorHAnsi"/>
                                    <w:i/>
                                    <w:szCs w:val="24"/>
                                    <w:lang w:val="en-US"/>
                                  </w:rPr>
                                </m:ctrlPr>
                              </m:accPr>
                              <m:e>
                                <m:sSub>
                                  <m:sSubPr>
                                    <m:ctrlPr>
                                      <w:rPr>
                                        <w:rFonts w:ascii="Cambria Math" w:hAnsi="Cambria Math" w:cstheme="minorHAnsi"/>
                                        <w:i/>
                                        <w:szCs w:val="24"/>
                                        <w:lang w:val="en-US"/>
                                      </w:rPr>
                                    </m:ctrlPr>
                                  </m:sSubPr>
                                  <m:e>
                                    <m:r>
                                      <w:rPr>
                                        <w:rFonts w:ascii="Cambria Math" w:hAnsi="Cambria Math" w:cstheme="minorHAnsi"/>
                                        <w:szCs w:val="24"/>
                                        <w:lang w:val="en-US"/>
                                      </w:rPr>
                                      <m:t>c</m:t>
                                    </m:r>
                                  </m:e>
                                  <m:sub>
                                    <m:r>
                                      <w:rPr>
                                        <w:rFonts w:ascii="Cambria Math" w:hAnsi="Cambria Math" w:cstheme="minorHAnsi"/>
                                        <w:szCs w:val="24"/>
                                        <w:lang w:val="en-US"/>
                                      </w:rPr>
                                      <m:t>p</m:t>
                                    </m:r>
                                  </m:sub>
                                </m:sSub>
                              </m:e>
                            </m:acc>
                            <m:r>
                              <w:rPr>
                                <w:rFonts w:ascii="Cambria Math" w:hAnsi="Cambria Math" w:cstheme="minorHAnsi"/>
                                <w:szCs w:val="24"/>
                                <w:lang w:val="en-US"/>
                              </w:rPr>
                              <m:t>-</m:t>
                            </m:r>
                            <m:sSub>
                              <m:sSubPr>
                                <m:ctrlPr>
                                  <w:rPr>
                                    <w:rFonts w:ascii="Cambria Math" w:hAnsi="Cambria Math" w:cstheme="minorHAnsi"/>
                                    <w:i/>
                                    <w:szCs w:val="24"/>
                                    <w:lang w:val="en-US"/>
                                  </w:rPr>
                                </m:ctrlPr>
                              </m:sSubPr>
                              <m:e>
                                <m:r>
                                  <w:rPr>
                                    <w:rFonts w:ascii="Cambria Math" w:hAnsi="Cambria Math" w:cstheme="minorHAnsi"/>
                                    <w:szCs w:val="24"/>
                                    <w:lang w:val="en-US"/>
                                  </w:rPr>
                                  <m:t>c</m:t>
                                </m:r>
                              </m:e>
                              <m:sub>
                                <m:r>
                                  <w:rPr>
                                    <w:rFonts w:ascii="Cambria Math" w:hAnsi="Cambria Math" w:cstheme="minorHAnsi"/>
                                    <w:szCs w:val="24"/>
                                    <w:lang w:val="en-US"/>
                                  </w:rPr>
                                  <m:t>D</m:t>
                                </m:r>
                              </m:sub>
                            </m:sSub>
                            <m:d>
                              <m:dPr>
                                <m:begChr m:val="["/>
                                <m:endChr m:val="]"/>
                                <m:ctrlPr>
                                  <w:rPr>
                                    <w:rFonts w:ascii="Cambria Math" w:hAnsi="Cambria Math" w:cstheme="minorHAnsi"/>
                                    <w:i/>
                                    <w:szCs w:val="24"/>
                                    <w:lang w:val="en-US"/>
                                  </w:rPr>
                                </m:ctrlPr>
                              </m:dPr>
                              <m:e>
                                <m:r>
                                  <w:rPr>
                                    <w:rFonts w:ascii="Cambria Math" w:hAnsi="Cambria Math" w:cstheme="minorHAnsi"/>
                                    <w:szCs w:val="24"/>
                                    <w:lang w:val="en-US"/>
                                  </w:rPr>
                                  <m:t>0</m:t>
                                </m:r>
                              </m:e>
                            </m:d>
                          </m:e>
                        </m:d>
                      </m:e>
                    </m:d>
                  </m:e>
                </m:func>
                <m:r>
                  <w:rPr>
                    <w:rFonts w:ascii="Cambria Math" w:hAnsi="Cambria Math" w:cstheme="minorHAnsi"/>
                    <w:szCs w:val="24"/>
                    <w:lang w:val="en-US"/>
                  </w:rPr>
                  <m:t>-</m:t>
                </m:r>
                <m:f>
                  <m:fPr>
                    <m:ctrlPr>
                      <w:rPr>
                        <w:rFonts w:ascii="Cambria Math" w:hAnsi="Cambria Math" w:cstheme="minorHAnsi"/>
                        <w:i/>
                        <w:szCs w:val="24"/>
                        <w:lang w:val="en-US"/>
                      </w:rPr>
                    </m:ctrlPr>
                  </m:fPr>
                  <m:num>
                    <m:r>
                      <w:rPr>
                        <w:rFonts w:ascii="Cambria Math" w:hAnsi="Cambria Math" w:cstheme="minorHAnsi"/>
                        <w:szCs w:val="24"/>
                        <w:lang w:val="en-US"/>
                      </w:rPr>
                      <m:t>MTAC</m:t>
                    </m:r>
                  </m:num>
                  <m:den>
                    <m:acc>
                      <m:accPr>
                        <m:chr m:val="̅"/>
                        <m:ctrlPr>
                          <w:rPr>
                            <w:rFonts w:ascii="Cambria Math" w:hAnsi="Cambria Math" w:cstheme="minorHAnsi"/>
                            <w:i/>
                            <w:szCs w:val="24"/>
                            <w:lang w:val="en-US"/>
                          </w:rPr>
                        </m:ctrlPr>
                      </m:accPr>
                      <m:e>
                        <m:r>
                          <w:rPr>
                            <w:rFonts w:ascii="Cambria Math" w:hAnsi="Cambria Math" w:cstheme="minorHAnsi"/>
                            <w:szCs w:val="24"/>
                            <w:lang w:val="en-US"/>
                          </w:rPr>
                          <m:t>V</m:t>
                        </m:r>
                      </m:e>
                    </m:acc>
                  </m:den>
                </m:f>
                <m:r>
                  <w:rPr>
                    <w:rFonts w:ascii="Cambria Math" w:hAnsi="Cambria Math" w:cstheme="minorHAnsi"/>
                    <w:szCs w:val="24"/>
                    <w:lang w:val="en-US"/>
                  </w:rPr>
                  <m:t>×t</m:t>
                </m:r>
              </m:oMath>
            </m:oMathPara>
          </w:p>
        </w:tc>
        <w:tc>
          <w:tcPr>
            <w:tcW w:w="562" w:type="dxa"/>
            <w:vAlign w:val="center"/>
          </w:tcPr>
          <w:p w14:paraId="41826D49" w14:textId="1DF8BBA9" w:rsidR="00F7103B" w:rsidRPr="00BE5362" w:rsidRDefault="00F7103B" w:rsidP="00F7103B">
            <w:pPr>
              <w:pStyle w:val="Caption"/>
              <w:jc w:val="right"/>
              <w:rPr>
                <w:rFonts w:cstheme="minorHAnsi"/>
                <w:b w:val="0"/>
                <w:sz w:val="24"/>
                <w:szCs w:val="24"/>
                <w:lang w:val="en-GB"/>
              </w:rPr>
            </w:pPr>
            <w:r w:rsidRPr="00BE5362">
              <w:rPr>
                <w:rFonts w:cstheme="minorHAnsi"/>
                <w:b w:val="0"/>
                <w:sz w:val="24"/>
                <w:szCs w:val="24"/>
                <w:lang w:val="en-GB"/>
              </w:rPr>
              <w:fldChar w:fldCharType="begin"/>
            </w:r>
            <w:r w:rsidRPr="00BE5362">
              <w:rPr>
                <w:rFonts w:cstheme="minorHAnsi"/>
                <w:b w:val="0"/>
                <w:sz w:val="24"/>
                <w:szCs w:val="24"/>
                <w:lang w:val="en-GB"/>
              </w:rPr>
              <w:instrText xml:space="preserve"> STYLEREF 1 \s </w:instrText>
            </w:r>
            <w:r w:rsidRPr="00BE5362">
              <w:rPr>
                <w:rFonts w:cstheme="minorHAnsi"/>
                <w:b w:val="0"/>
                <w:sz w:val="24"/>
                <w:szCs w:val="24"/>
                <w:lang w:val="en-GB"/>
              </w:rPr>
              <w:fldChar w:fldCharType="separate"/>
            </w:r>
            <w:r w:rsidR="00023BA2">
              <w:rPr>
                <w:rFonts w:cstheme="minorHAnsi"/>
                <w:b w:val="0"/>
                <w:noProof/>
                <w:sz w:val="24"/>
                <w:szCs w:val="24"/>
                <w:lang w:val="en-GB"/>
              </w:rPr>
              <w:t>9</w:t>
            </w:r>
            <w:r w:rsidRPr="00BE5362">
              <w:rPr>
                <w:rFonts w:cstheme="minorHAnsi"/>
                <w:b w:val="0"/>
                <w:sz w:val="24"/>
                <w:szCs w:val="24"/>
                <w:lang w:val="en-GB"/>
              </w:rPr>
              <w:fldChar w:fldCharType="end"/>
            </w:r>
            <w:r w:rsidRPr="00BE5362">
              <w:rPr>
                <w:rFonts w:cstheme="minorHAnsi"/>
                <w:b w:val="0"/>
                <w:sz w:val="24"/>
                <w:szCs w:val="24"/>
                <w:lang w:val="en-GB"/>
              </w:rPr>
              <w:t>.</w:t>
            </w:r>
            <w:r w:rsidRPr="00BE5362">
              <w:rPr>
                <w:rFonts w:cstheme="minorHAnsi"/>
                <w:b w:val="0"/>
                <w:sz w:val="24"/>
                <w:szCs w:val="24"/>
                <w:lang w:val="en-GB"/>
              </w:rPr>
              <w:fldChar w:fldCharType="begin"/>
            </w:r>
            <w:r w:rsidRPr="00BE5362">
              <w:rPr>
                <w:rFonts w:cstheme="minorHAnsi"/>
                <w:b w:val="0"/>
                <w:sz w:val="24"/>
                <w:szCs w:val="24"/>
                <w:lang w:val="en-GB"/>
              </w:rPr>
              <w:instrText xml:space="preserve"> SEQ Equation \* ARABIC \s 1 </w:instrText>
            </w:r>
            <w:r w:rsidRPr="00BE5362">
              <w:rPr>
                <w:rFonts w:cstheme="minorHAnsi"/>
                <w:b w:val="0"/>
                <w:sz w:val="24"/>
                <w:szCs w:val="24"/>
                <w:lang w:val="en-GB"/>
              </w:rPr>
              <w:fldChar w:fldCharType="separate"/>
            </w:r>
            <w:r w:rsidRPr="00BE5362">
              <w:rPr>
                <w:rFonts w:cstheme="minorHAnsi"/>
                <w:b w:val="0"/>
                <w:noProof/>
                <w:sz w:val="24"/>
                <w:szCs w:val="24"/>
                <w:lang w:val="en-GB"/>
              </w:rPr>
              <w:t>13</w:t>
            </w:r>
            <w:r w:rsidRPr="00BE5362">
              <w:rPr>
                <w:rFonts w:cstheme="minorHAnsi"/>
                <w:b w:val="0"/>
                <w:sz w:val="24"/>
                <w:szCs w:val="24"/>
                <w:lang w:val="en-GB"/>
              </w:rPr>
              <w:fldChar w:fldCharType="end"/>
            </w:r>
          </w:p>
        </w:tc>
      </w:tr>
    </w:tbl>
    <w:p w14:paraId="093F3F37" w14:textId="77777777" w:rsidR="00F7103B" w:rsidRPr="00BE5362" w:rsidRDefault="00F7103B" w:rsidP="00F7103B">
      <w:pPr>
        <w:rPr>
          <w:rFonts w:cstheme="minorHAnsi"/>
          <w:szCs w:val="24"/>
          <w:lang w:val="en-US"/>
        </w:rPr>
      </w:pPr>
      <w:r w:rsidRPr="00BE5362">
        <w:rPr>
          <w:rFonts w:cstheme="minorHAnsi"/>
          <w:szCs w:val="24"/>
          <w:lang w:val="en-US"/>
        </w:rPr>
        <w:t xml:space="preserve"> and this gives us the dialysate concentration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4"/>
        <w:gridCol w:w="636"/>
      </w:tblGrid>
      <w:tr w:rsidR="00F7103B" w:rsidRPr="00BE5362" w14:paraId="363144AE" w14:textId="77777777" w:rsidTr="00F7103B">
        <w:tc>
          <w:tcPr>
            <w:tcW w:w="8500" w:type="dxa"/>
            <w:vAlign w:val="center"/>
          </w:tcPr>
          <w:p w14:paraId="5A68E025" w14:textId="77777777" w:rsidR="00F7103B" w:rsidRPr="00BE5362" w:rsidRDefault="00D104CC" w:rsidP="00F7103B">
            <w:pPr>
              <w:rPr>
                <w:rFonts w:cstheme="minorHAnsi"/>
                <w:szCs w:val="24"/>
                <w:lang w:val="en-GB"/>
              </w:rPr>
            </w:pPr>
            <m:oMathPara>
              <m:oMath>
                <m:sSub>
                  <m:sSubPr>
                    <m:ctrlPr>
                      <w:rPr>
                        <w:rFonts w:ascii="Cambria Math" w:hAnsi="Cambria Math" w:cstheme="minorHAnsi"/>
                        <w:i/>
                        <w:szCs w:val="24"/>
                        <w:lang w:val="en-GB"/>
                      </w:rPr>
                    </m:ctrlPr>
                  </m:sSubPr>
                  <m:e>
                    <m:r>
                      <w:rPr>
                        <w:rFonts w:ascii="Cambria Math" w:hAnsi="Cambria Math" w:cstheme="minorHAnsi"/>
                        <w:szCs w:val="24"/>
                        <w:lang w:val="en-GB"/>
                      </w:rPr>
                      <m:t>c</m:t>
                    </m:r>
                  </m:e>
                  <m:sub>
                    <m:r>
                      <w:rPr>
                        <w:rFonts w:ascii="Cambria Math" w:hAnsi="Cambria Math" w:cstheme="minorHAnsi"/>
                        <w:szCs w:val="24"/>
                        <w:lang w:val="en-GB"/>
                      </w:rPr>
                      <m:t>D</m:t>
                    </m:r>
                  </m:sub>
                </m:sSub>
                <m:r>
                  <w:rPr>
                    <w:rFonts w:ascii="Cambria Math" w:hAnsi="Cambria Math" w:cstheme="minorHAnsi"/>
                    <w:szCs w:val="24"/>
                    <w:lang w:val="en-GB"/>
                  </w:rPr>
                  <m:t>=</m:t>
                </m:r>
                <m:acc>
                  <m:accPr>
                    <m:chr m:val="̅"/>
                    <m:ctrlPr>
                      <w:rPr>
                        <w:rFonts w:ascii="Cambria Math" w:hAnsi="Cambria Math" w:cstheme="minorHAnsi"/>
                        <w:i/>
                        <w:szCs w:val="24"/>
                        <w:lang w:val="en-GB"/>
                      </w:rPr>
                    </m:ctrlPr>
                  </m:accPr>
                  <m:e>
                    <m:sSub>
                      <m:sSubPr>
                        <m:ctrlPr>
                          <w:rPr>
                            <w:rFonts w:ascii="Cambria Math" w:hAnsi="Cambria Math" w:cstheme="minorHAnsi"/>
                            <w:i/>
                            <w:szCs w:val="24"/>
                            <w:lang w:val="en-GB"/>
                          </w:rPr>
                        </m:ctrlPr>
                      </m:sSubPr>
                      <m:e>
                        <m:r>
                          <w:rPr>
                            <w:rFonts w:ascii="Cambria Math" w:hAnsi="Cambria Math" w:cstheme="minorHAnsi"/>
                            <w:szCs w:val="24"/>
                            <w:lang w:val="en-GB"/>
                          </w:rPr>
                          <m:t>c</m:t>
                        </m:r>
                      </m:e>
                      <m:sub>
                        <m:r>
                          <w:rPr>
                            <w:rFonts w:ascii="Cambria Math" w:hAnsi="Cambria Math" w:cstheme="minorHAnsi"/>
                            <w:szCs w:val="24"/>
                            <w:lang w:val="en-GB"/>
                          </w:rPr>
                          <m:t>p</m:t>
                        </m:r>
                      </m:sub>
                    </m:sSub>
                  </m:e>
                </m:acc>
                <m:r>
                  <w:rPr>
                    <w:rFonts w:ascii="Cambria Math" w:hAnsi="Cambria Math" w:cstheme="minorHAnsi"/>
                    <w:szCs w:val="24"/>
                    <w:lang w:val="en-GB"/>
                  </w:rPr>
                  <m:t>-</m:t>
                </m:r>
                <m:sSup>
                  <m:sSupPr>
                    <m:ctrlPr>
                      <w:rPr>
                        <w:rFonts w:ascii="Cambria Math" w:hAnsi="Cambria Math" w:cstheme="minorHAnsi"/>
                        <w:i/>
                        <w:szCs w:val="24"/>
                        <w:lang w:val="en-GB"/>
                      </w:rPr>
                    </m:ctrlPr>
                  </m:sSupPr>
                  <m:e>
                    <m:d>
                      <m:dPr>
                        <m:ctrlPr>
                          <w:rPr>
                            <w:rFonts w:ascii="Cambria Math" w:hAnsi="Cambria Math" w:cstheme="minorHAnsi"/>
                            <w:i/>
                            <w:szCs w:val="24"/>
                            <w:lang w:val="en-GB"/>
                          </w:rPr>
                        </m:ctrlPr>
                      </m:dPr>
                      <m:e>
                        <m:f>
                          <m:fPr>
                            <m:ctrlPr>
                              <w:rPr>
                                <w:rFonts w:ascii="Cambria Math" w:hAnsi="Cambria Math" w:cstheme="minorHAnsi"/>
                                <w:i/>
                                <w:szCs w:val="24"/>
                                <w:lang w:val="en-GB"/>
                              </w:rPr>
                            </m:ctrlPr>
                          </m:fPr>
                          <m:num>
                            <m:r>
                              <w:rPr>
                                <w:rFonts w:ascii="Cambria Math" w:hAnsi="Cambria Math" w:cstheme="minorHAnsi"/>
                                <w:szCs w:val="24"/>
                                <w:lang w:val="en-US"/>
                              </w:rPr>
                              <m:t>V</m:t>
                            </m:r>
                            <m:d>
                              <m:dPr>
                                <m:begChr m:val="["/>
                                <m:endChr m:val="]"/>
                                <m:ctrlPr>
                                  <w:rPr>
                                    <w:rFonts w:ascii="Cambria Math" w:hAnsi="Cambria Math" w:cstheme="minorHAnsi"/>
                                    <w:i/>
                                    <w:szCs w:val="24"/>
                                    <w:lang w:val="en-US"/>
                                  </w:rPr>
                                </m:ctrlPr>
                              </m:dPr>
                              <m:e>
                                <m:r>
                                  <w:rPr>
                                    <w:rFonts w:ascii="Cambria Math" w:hAnsi="Cambria Math" w:cstheme="minorHAnsi"/>
                                    <w:szCs w:val="24"/>
                                    <w:lang w:val="en-US"/>
                                  </w:rPr>
                                  <m:t>0</m:t>
                                </m:r>
                              </m:e>
                            </m:d>
                          </m:num>
                          <m:den>
                            <m:r>
                              <w:rPr>
                                <w:rFonts w:ascii="Cambria Math" w:hAnsi="Cambria Math" w:cstheme="minorHAnsi"/>
                                <w:szCs w:val="24"/>
                                <w:lang w:val="en-GB"/>
                              </w:rPr>
                              <m:t>V</m:t>
                            </m:r>
                          </m:den>
                        </m:f>
                      </m:e>
                    </m:d>
                  </m:e>
                  <m:sup>
                    <m:r>
                      <w:rPr>
                        <w:rFonts w:ascii="Cambria Math" w:hAnsi="Cambria Math" w:cstheme="minorHAnsi"/>
                        <w:szCs w:val="24"/>
                        <w:lang w:val="en-GB"/>
                      </w:rPr>
                      <m:t>1-f</m:t>
                    </m:r>
                  </m:sup>
                </m:sSup>
                <m:func>
                  <m:funcPr>
                    <m:ctrlPr>
                      <w:rPr>
                        <w:rFonts w:ascii="Cambria Math" w:hAnsi="Cambria Math" w:cstheme="minorHAnsi"/>
                        <w:i/>
                        <w:szCs w:val="24"/>
                        <w:lang w:val="en-GB"/>
                      </w:rPr>
                    </m:ctrlPr>
                  </m:funcPr>
                  <m:fName>
                    <m:d>
                      <m:dPr>
                        <m:ctrlPr>
                          <w:rPr>
                            <w:rFonts w:ascii="Cambria Math" w:hAnsi="Cambria Math" w:cstheme="minorHAnsi"/>
                            <w:i/>
                            <w:szCs w:val="24"/>
                            <w:lang w:val="en-US"/>
                          </w:rPr>
                        </m:ctrlPr>
                      </m:dPr>
                      <m:e>
                        <m:acc>
                          <m:accPr>
                            <m:chr m:val="̅"/>
                            <m:ctrlPr>
                              <w:rPr>
                                <w:rFonts w:ascii="Cambria Math" w:hAnsi="Cambria Math" w:cstheme="minorHAnsi"/>
                                <w:i/>
                                <w:szCs w:val="24"/>
                                <w:lang w:val="en-US"/>
                              </w:rPr>
                            </m:ctrlPr>
                          </m:accPr>
                          <m:e>
                            <m:sSub>
                              <m:sSubPr>
                                <m:ctrlPr>
                                  <w:rPr>
                                    <w:rFonts w:ascii="Cambria Math" w:hAnsi="Cambria Math" w:cstheme="minorHAnsi"/>
                                    <w:i/>
                                    <w:szCs w:val="24"/>
                                    <w:lang w:val="en-US"/>
                                  </w:rPr>
                                </m:ctrlPr>
                              </m:sSubPr>
                              <m:e>
                                <m:r>
                                  <w:rPr>
                                    <w:rFonts w:ascii="Cambria Math" w:hAnsi="Cambria Math" w:cstheme="minorHAnsi"/>
                                    <w:szCs w:val="24"/>
                                    <w:lang w:val="en-US"/>
                                  </w:rPr>
                                  <m:t>c</m:t>
                                </m:r>
                              </m:e>
                              <m:sub>
                                <m:r>
                                  <w:rPr>
                                    <w:rFonts w:ascii="Cambria Math" w:hAnsi="Cambria Math" w:cstheme="minorHAnsi"/>
                                    <w:szCs w:val="24"/>
                                    <w:lang w:val="en-US"/>
                                  </w:rPr>
                                  <m:t>p</m:t>
                                </m:r>
                              </m:sub>
                            </m:sSub>
                          </m:e>
                        </m:acc>
                        <m:r>
                          <w:rPr>
                            <w:rFonts w:ascii="Cambria Math" w:hAnsi="Cambria Math" w:cstheme="minorHAnsi"/>
                            <w:szCs w:val="24"/>
                            <w:lang w:val="en-US"/>
                          </w:rPr>
                          <m:t>-</m:t>
                        </m:r>
                        <m:sSub>
                          <m:sSubPr>
                            <m:ctrlPr>
                              <w:rPr>
                                <w:rFonts w:ascii="Cambria Math" w:hAnsi="Cambria Math" w:cstheme="minorHAnsi"/>
                                <w:i/>
                                <w:szCs w:val="24"/>
                                <w:lang w:val="en-US"/>
                              </w:rPr>
                            </m:ctrlPr>
                          </m:sSubPr>
                          <m:e>
                            <m:r>
                              <w:rPr>
                                <w:rFonts w:ascii="Cambria Math" w:hAnsi="Cambria Math" w:cstheme="minorHAnsi"/>
                                <w:szCs w:val="24"/>
                                <w:lang w:val="en-US"/>
                              </w:rPr>
                              <m:t>c</m:t>
                            </m:r>
                          </m:e>
                          <m:sub>
                            <m:r>
                              <w:rPr>
                                <w:rFonts w:ascii="Cambria Math" w:hAnsi="Cambria Math" w:cstheme="minorHAnsi"/>
                                <w:szCs w:val="24"/>
                                <w:lang w:val="en-US"/>
                              </w:rPr>
                              <m:t>D</m:t>
                            </m:r>
                          </m:sub>
                        </m:sSub>
                        <m:d>
                          <m:dPr>
                            <m:begChr m:val="["/>
                            <m:endChr m:val="]"/>
                            <m:ctrlPr>
                              <w:rPr>
                                <w:rFonts w:ascii="Cambria Math" w:hAnsi="Cambria Math" w:cstheme="minorHAnsi"/>
                                <w:i/>
                                <w:szCs w:val="24"/>
                                <w:lang w:val="en-US"/>
                              </w:rPr>
                            </m:ctrlPr>
                          </m:dPr>
                          <m:e>
                            <m:r>
                              <w:rPr>
                                <w:rFonts w:ascii="Cambria Math" w:hAnsi="Cambria Math" w:cstheme="minorHAnsi"/>
                                <w:szCs w:val="24"/>
                                <w:lang w:val="en-US"/>
                              </w:rPr>
                              <m:t>0</m:t>
                            </m:r>
                          </m:e>
                        </m:d>
                      </m:e>
                    </m:d>
                    <m:r>
                      <m:rPr>
                        <m:sty m:val="p"/>
                      </m:rPr>
                      <w:rPr>
                        <w:rFonts w:ascii="Cambria Math" w:hAnsi="Cambria Math" w:cstheme="minorHAnsi"/>
                        <w:szCs w:val="24"/>
                        <w:lang w:val="en-GB"/>
                      </w:rPr>
                      <m:t>exp</m:t>
                    </m:r>
                  </m:fName>
                  <m:e>
                    <m:d>
                      <m:dPr>
                        <m:ctrlPr>
                          <w:rPr>
                            <w:rFonts w:ascii="Cambria Math" w:hAnsi="Cambria Math" w:cstheme="minorHAnsi"/>
                            <w:i/>
                            <w:szCs w:val="24"/>
                            <w:lang w:val="en-GB"/>
                          </w:rPr>
                        </m:ctrlPr>
                      </m:dPr>
                      <m:e>
                        <m:r>
                          <w:rPr>
                            <w:rFonts w:ascii="Cambria Math" w:hAnsi="Cambria Math" w:cstheme="minorHAnsi"/>
                            <w:szCs w:val="24"/>
                            <w:lang w:val="en-US"/>
                          </w:rPr>
                          <m:t>-</m:t>
                        </m:r>
                        <m:f>
                          <m:fPr>
                            <m:ctrlPr>
                              <w:rPr>
                                <w:rFonts w:ascii="Cambria Math" w:hAnsi="Cambria Math" w:cstheme="minorHAnsi"/>
                                <w:i/>
                                <w:szCs w:val="24"/>
                                <w:lang w:val="en-US"/>
                              </w:rPr>
                            </m:ctrlPr>
                          </m:fPr>
                          <m:num>
                            <m:r>
                              <w:rPr>
                                <w:rFonts w:ascii="Cambria Math" w:hAnsi="Cambria Math" w:cstheme="minorHAnsi"/>
                                <w:szCs w:val="24"/>
                                <w:lang w:val="en-US"/>
                              </w:rPr>
                              <m:t>MTAC</m:t>
                            </m:r>
                          </m:num>
                          <m:den>
                            <m:acc>
                              <m:accPr>
                                <m:chr m:val="̅"/>
                                <m:ctrlPr>
                                  <w:rPr>
                                    <w:rFonts w:ascii="Cambria Math" w:hAnsi="Cambria Math" w:cstheme="minorHAnsi"/>
                                    <w:i/>
                                    <w:szCs w:val="24"/>
                                    <w:lang w:val="en-US"/>
                                  </w:rPr>
                                </m:ctrlPr>
                              </m:accPr>
                              <m:e>
                                <m:r>
                                  <w:rPr>
                                    <w:rFonts w:ascii="Cambria Math" w:hAnsi="Cambria Math" w:cstheme="minorHAnsi"/>
                                    <w:szCs w:val="24"/>
                                    <w:lang w:val="en-US"/>
                                  </w:rPr>
                                  <m:t>V</m:t>
                                </m:r>
                              </m:e>
                            </m:acc>
                          </m:den>
                        </m:f>
                        <m:r>
                          <w:rPr>
                            <w:rFonts w:ascii="Cambria Math" w:hAnsi="Cambria Math" w:cstheme="minorHAnsi"/>
                            <w:szCs w:val="24"/>
                            <w:lang w:val="en-US"/>
                          </w:rPr>
                          <m:t>×t</m:t>
                        </m:r>
                      </m:e>
                    </m:d>
                  </m:e>
                </m:func>
              </m:oMath>
            </m:oMathPara>
          </w:p>
        </w:tc>
        <w:tc>
          <w:tcPr>
            <w:tcW w:w="562" w:type="dxa"/>
            <w:vAlign w:val="center"/>
          </w:tcPr>
          <w:p w14:paraId="046BCA01" w14:textId="23A8EB5A" w:rsidR="00F7103B" w:rsidRPr="00BE5362" w:rsidRDefault="00F7103B" w:rsidP="00F7103B">
            <w:pPr>
              <w:pStyle w:val="Caption"/>
              <w:jc w:val="right"/>
              <w:rPr>
                <w:rFonts w:cstheme="minorHAnsi"/>
                <w:b w:val="0"/>
                <w:sz w:val="24"/>
                <w:szCs w:val="24"/>
                <w:lang w:val="en-GB"/>
              </w:rPr>
            </w:pPr>
            <w:r w:rsidRPr="00BE5362">
              <w:rPr>
                <w:rFonts w:cstheme="minorHAnsi"/>
                <w:b w:val="0"/>
                <w:sz w:val="24"/>
                <w:szCs w:val="24"/>
                <w:lang w:val="en-GB"/>
              </w:rPr>
              <w:fldChar w:fldCharType="begin"/>
            </w:r>
            <w:r w:rsidRPr="00BE5362">
              <w:rPr>
                <w:rFonts w:cstheme="minorHAnsi"/>
                <w:b w:val="0"/>
                <w:sz w:val="24"/>
                <w:szCs w:val="24"/>
                <w:lang w:val="en-GB"/>
              </w:rPr>
              <w:instrText xml:space="preserve"> STYLEREF 1 \s </w:instrText>
            </w:r>
            <w:r w:rsidRPr="00BE5362">
              <w:rPr>
                <w:rFonts w:cstheme="minorHAnsi"/>
                <w:b w:val="0"/>
                <w:sz w:val="24"/>
                <w:szCs w:val="24"/>
                <w:lang w:val="en-GB"/>
              </w:rPr>
              <w:fldChar w:fldCharType="separate"/>
            </w:r>
            <w:r w:rsidR="00023BA2">
              <w:rPr>
                <w:rFonts w:cstheme="minorHAnsi"/>
                <w:b w:val="0"/>
                <w:noProof/>
                <w:sz w:val="24"/>
                <w:szCs w:val="24"/>
                <w:lang w:val="en-GB"/>
              </w:rPr>
              <w:t>9</w:t>
            </w:r>
            <w:r w:rsidRPr="00BE5362">
              <w:rPr>
                <w:rFonts w:cstheme="minorHAnsi"/>
                <w:b w:val="0"/>
                <w:sz w:val="24"/>
                <w:szCs w:val="24"/>
                <w:lang w:val="en-GB"/>
              </w:rPr>
              <w:fldChar w:fldCharType="end"/>
            </w:r>
            <w:r w:rsidRPr="00BE5362">
              <w:rPr>
                <w:rFonts w:cstheme="minorHAnsi"/>
                <w:b w:val="0"/>
                <w:sz w:val="24"/>
                <w:szCs w:val="24"/>
                <w:lang w:val="en-GB"/>
              </w:rPr>
              <w:t>.</w:t>
            </w:r>
            <w:r w:rsidRPr="00BE5362">
              <w:rPr>
                <w:rFonts w:cstheme="minorHAnsi"/>
                <w:b w:val="0"/>
                <w:sz w:val="24"/>
                <w:szCs w:val="24"/>
                <w:lang w:val="en-GB"/>
              </w:rPr>
              <w:fldChar w:fldCharType="begin"/>
            </w:r>
            <w:r w:rsidRPr="00BE5362">
              <w:rPr>
                <w:rFonts w:cstheme="minorHAnsi"/>
                <w:b w:val="0"/>
                <w:sz w:val="24"/>
                <w:szCs w:val="24"/>
                <w:lang w:val="en-GB"/>
              </w:rPr>
              <w:instrText xml:space="preserve"> SEQ Equation \* ARABIC \s 1 </w:instrText>
            </w:r>
            <w:r w:rsidRPr="00BE5362">
              <w:rPr>
                <w:rFonts w:cstheme="minorHAnsi"/>
                <w:b w:val="0"/>
                <w:sz w:val="24"/>
                <w:szCs w:val="24"/>
                <w:lang w:val="en-GB"/>
              </w:rPr>
              <w:fldChar w:fldCharType="separate"/>
            </w:r>
            <w:r w:rsidRPr="00BE5362">
              <w:rPr>
                <w:rFonts w:cstheme="minorHAnsi"/>
                <w:b w:val="0"/>
                <w:noProof/>
                <w:sz w:val="24"/>
                <w:szCs w:val="24"/>
                <w:lang w:val="en-GB"/>
              </w:rPr>
              <w:t>14</w:t>
            </w:r>
            <w:r w:rsidRPr="00BE5362">
              <w:rPr>
                <w:rFonts w:cstheme="minorHAnsi"/>
                <w:b w:val="0"/>
                <w:sz w:val="24"/>
                <w:szCs w:val="24"/>
                <w:lang w:val="en-GB"/>
              </w:rPr>
              <w:fldChar w:fldCharType="end"/>
            </w:r>
          </w:p>
        </w:tc>
      </w:tr>
    </w:tbl>
    <w:p w14:paraId="1B24A985" w14:textId="77777777" w:rsidR="00F7103B" w:rsidRPr="00BE5362" w:rsidRDefault="00F7103B" w:rsidP="00F7103B">
      <w:pPr>
        <w:rPr>
          <w:rFonts w:cstheme="minorHAnsi"/>
          <w:szCs w:val="24"/>
          <w:lang w:val="en-US" w:eastAsia="en-GB"/>
        </w:rPr>
      </w:pPr>
    </w:p>
    <w:p w14:paraId="688812C7" w14:textId="024D78C5" w:rsidR="00F7103B" w:rsidRPr="00BE5362" w:rsidRDefault="00F7103B" w:rsidP="00F7103B">
      <w:pPr>
        <w:rPr>
          <w:rFonts w:cstheme="minorHAnsi"/>
          <w:szCs w:val="24"/>
          <w:lang w:val="en-US" w:eastAsia="en-GB"/>
        </w:rPr>
      </w:pPr>
      <w:r w:rsidRPr="00BE5362">
        <w:rPr>
          <w:rFonts w:cstheme="minorHAnsi"/>
          <w:szCs w:val="24"/>
          <w:lang w:val="en-US" w:eastAsia="en-GB"/>
        </w:rPr>
        <w:t xml:space="preserve">Input: In addition to the input for Garred, </w:t>
      </w:r>
      <m:oMath>
        <m:r>
          <w:rPr>
            <w:rFonts w:ascii="Cambria Math" w:hAnsi="Cambria Math" w:cstheme="minorHAnsi"/>
            <w:szCs w:val="24"/>
            <w:lang w:val="en-US" w:eastAsia="en-GB"/>
          </w:rPr>
          <m:t xml:space="preserve">f </m:t>
        </m:r>
      </m:oMath>
      <w:r w:rsidRPr="00BE5362">
        <w:rPr>
          <w:rFonts w:cstheme="minorHAnsi"/>
          <w:szCs w:val="24"/>
          <w:lang w:val="en-US" w:eastAsia="en-GB"/>
        </w:rPr>
        <w:t xml:space="preserve">value </w:t>
      </w:r>
      <w:r w:rsidR="008543D5">
        <w:rPr>
          <w:rFonts w:cstheme="minorHAnsi"/>
          <w:szCs w:val="24"/>
          <w:lang w:val="en-US" w:eastAsia="en-GB"/>
        </w:rPr>
        <w:t>is</w:t>
      </w:r>
      <w:r w:rsidRPr="00BE5362">
        <w:rPr>
          <w:rFonts w:cstheme="minorHAnsi"/>
          <w:szCs w:val="24"/>
          <w:lang w:val="en-US" w:eastAsia="en-GB"/>
        </w:rPr>
        <w:t xml:space="preserve"> fixed at 0.5 as per the observation in their paper</w:t>
      </w:r>
      <w:r w:rsidR="00FA6A22">
        <w:rPr>
          <w:rFonts w:cstheme="minorHAnsi"/>
          <w:szCs w:val="24"/>
          <w:lang w:val="en-US" w:eastAsia="en-GB"/>
        </w:rPr>
        <w:fldChar w:fldCharType="begin"/>
      </w:r>
      <w:r w:rsidR="00FA6A22">
        <w:rPr>
          <w:rFonts w:cstheme="minorHAnsi"/>
          <w:szCs w:val="24"/>
          <w:lang w:val="en-US" w:eastAsia="en-GB"/>
        </w:rPr>
        <w:instrText xml:space="preserve"> ADDIN EN.CITE &lt;EndNote&gt;&lt;Cite&gt;&lt;Author&gt;Waniewski&lt;/Author&gt;&lt;Year&gt;1991&lt;/Year&gt;&lt;RecNum&gt;20&lt;/RecNum&gt;&lt;DisplayText&gt;&lt;style face="superscript"&gt;14&lt;/style&gt;&lt;/DisplayText&gt;&lt;record&gt;&lt;rec-number&gt;20&lt;/rec-number&gt;&lt;foreign-keys&gt;&lt;key app="EN" db-id="5d50wpzse5zedbe0x5sxd5wc200pde0pe2r5" timestamp="1650796285"&gt;20&lt;/key&gt;&lt;/foreign-keys&gt;&lt;ref-type name="Journal Article"&gt;17&lt;/ref-type&gt;&lt;contributors&gt;&lt;authors&gt;&lt;author&gt;Waniewski, J.&lt;/author&gt;&lt;author&gt;Werynski, A.&lt;/author&gt;&lt;author&gt;Heimbürger, O.&lt;/author&gt;&lt;author&gt;Lindholm, B.&lt;/author&gt;&lt;/authors&gt;&lt;/contributors&gt;&lt;titles&gt;&lt;title&gt;Simple Models for Description of Small-Solute Transport in Peritoneal Dialysis&lt;/title&gt;&lt;secondary-title&gt;Blood Purification&lt;/secondary-title&gt;&lt;/titles&gt;&lt;periodical&gt;&lt;full-title&gt;Blood Purification&lt;/full-title&gt;&lt;/periodical&gt;&lt;pages&gt;129-141&lt;/pages&gt;&lt;volume&gt;9&lt;/volume&gt;&lt;number&gt;3&lt;/number&gt;&lt;dates&gt;&lt;year&gt;1991&lt;/year&gt;&lt;/dates&gt;&lt;isbn&gt;0253-5068&lt;/isbn&gt;&lt;urls&gt;&lt;related-urls&gt;&lt;url&gt;https://www.karger.com/DOI/10.1159/000170009&lt;/url&gt;&lt;/related-urls&gt;&lt;/urls&gt;&lt;electronic-resource-num&gt;10.1159/000170009&lt;/electronic-resource-num&gt;&lt;/record&gt;&lt;/Cite&gt;&lt;/EndNote&gt;</w:instrText>
      </w:r>
      <w:r w:rsidR="00FA6A22">
        <w:rPr>
          <w:rFonts w:cstheme="minorHAnsi"/>
          <w:szCs w:val="24"/>
          <w:lang w:val="en-US" w:eastAsia="en-GB"/>
        </w:rPr>
        <w:fldChar w:fldCharType="separate"/>
      </w:r>
      <w:r w:rsidR="00FA6A22" w:rsidRPr="00FA6A22">
        <w:rPr>
          <w:rFonts w:cstheme="minorHAnsi"/>
          <w:noProof/>
          <w:szCs w:val="24"/>
          <w:vertAlign w:val="superscript"/>
          <w:lang w:val="en-US" w:eastAsia="en-GB"/>
        </w:rPr>
        <w:t>14</w:t>
      </w:r>
      <w:r w:rsidR="00FA6A22">
        <w:rPr>
          <w:rFonts w:cstheme="minorHAnsi"/>
          <w:szCs w:val="24"/>
          <w:lang w:val="en-US" w:eastAsia="en-GB"/>
        </w:rPr>
        <w:fldChar w:fldCharType="end"/>
      </w:r>
      <w:r w:rsidRPr="00BE5362">
        <w:rPr>
          <w:rFonts w:cstheme="minorHAnsi"/>
          <w:szCs w:val="24"/>
          <w:lang w:val="en-US" w:eastAsia="en-GB"/>
        </w:rPr>
        <w:t>.</w:t>
      </w:r>
      <w:r w:rsidR="00FA6A22">
        <w:rPr>
          <w:rFonts w:cstheme="minorHAnsi"/>
          <w:szCs w:val="24"/>
          <w:lang w:val="en-US" w:eastAsia="en-GB"/>
        </w:rPr>
        <w:t xml:space="preserve"> W</w:t>
      </w:r>
      <w:r w:rsidR="007D0DEF">
        <w:rPr>
          <w:rFonts w:cstheme="minorHAnsi"/>
          <w:szCs w:val="24"/>
          <w:lang w:val="en-US" w:eastAsia="en-GB"/>
        </w:rPr>
        <w:t xml:space="preserve">e have also fitted </w:t>
      </w:r>
      <m:oMath>
        <m:r>
          <w:rPr>
            <w:rFonts w:ascii="Cambria Math" w:hAnsi="Cambria Math" w:cstheme="minorHAnsi"/>
            <w:szCs w:val="24"/>
            <w:lang w:val="en-US" w:eastAsia="en-GB"/>
          </w:rPr>
          <m:t>f</m:t>
        </m:r>
      </m:oMath>
      <w:r w:rsidR="007D0DEF">
        <w:rPr>
          <w:rFonts w:cstheme="minorHAnsi"/>
          <w:szCs w:val="24"/>
          <w:lang w:val="en-US" w:eastAsia="en-GB"/>
        </w:rPr>
        <w:t xml:space="preserve"> to see if it would improve the fit, but that does not seem to be the case.</w:t>
      </w:r>
    </w:p>
    <w:p w14:paraId="0B3C2E64" w14:textId="77777777" w:rsidR="00F7103B" w:rsidRPr="00BE5362" w:rsidRDefault="00F7103B" w:rsidP="00F7103B">
      <w:pPr>
        <w:rPr>
          <w:szCs w:val="24"/>
          <w:lang w:val="en-US"/>
        </w:rPr>
      </w:pPr>
    </w:p>
    <w:p w14:paraId="58B333E5" w14:textId="0073F920" w:rsidR="000F0C68" w:rsidRPr="00BE5362" w:rsidRDefault="00943EFC" w:rsidP="00E90A52">
      <w:pPr>
        <w:pStyle w:val="Heading1"/>
        <w:rPr>
          <w:rFonts w:asciiTheme="minorHAnsi" w:hAnsiTheme="minorHAnsi" w:cstheme="minorHAnsi"/>
          <w:b w:val="0"/>
          <w:sz w:val="24"/>
          <w:szCs w:val="24"/>
          <w:lang w:val="en-GB"/>
        </w:rPr>
      </w:pPr>
      <w:r w:rsidRPr="00BE5362">
        <w:rPr>
          <w:rFonts w:asciiTheme="minorHAnsi" w:hAnsiTheme="minorHAnsi" w:cstheme="minorHAnsi"/>
          <w:b w:val="0"/>
          <w:caps w:val="0"/>
          <w:sz w:val="24"/>
          <w:szCs w:val="24"/>
          <w:lang w:val="en-GB"/>
        </w:rPr>
        <w:t>References</w:t>
      </w:r>
    </w:p>
    <w:p w14:paraId="55E4A1D5" w14:textId="77777777" w:rsidR="00F6225D" w:rsidRPr="00F6225D" w:rsidRDefault="000F0C68" w:rsidP="00F6225D">
      <w:pPr>
        <w:pStyle w:val="EndNoteBibliography"/>
        <w:spacing w:after="0"/>
        <w:ind w:left="720" w:hanging="720"/>
      </w:pPr>
      <w:r w:rsidRPr="00BE5362">
        <w:rPr>
          <w:rFonts w:asciiTheme="minorHAnsi" w:hAnsiTheme="minorHAnsi" w:cstheme="minorHAnsi"/>
          <w:sz w:val="24"/>
          <w:szCs w:val="24"/>
          <w:lang w:val="en-GB"/>
        </w:rPr>
        <w:fldChar w:fldCharType="begin"/>
      </w:r>
      <w:r w:rsidRPr="00BE5362">
        <w:rPr>
          <w:rFonts w:asciiTheme="minorHAnsi" w:hAnsiTheme="minorHAnsi" w:cstheme="minorHAnsi"/>
          <w:sz w:val="24"/>
          <w:szCs w:val="24"/>
          <w:lang w:val="en-GB"/>
        </w:rPr>
        <w:instrText xml:space="preserve"> ADDIN EN.REFLIST </w:instrText>
      </w:r>
      <w:r w:rsidRPr="00BE5362">
        <w:rPr>
          <w:rFonts w:asciiTheme="minorHAnsi" w:hAnsiTheme="minorHAnsi" w:cstheme="minorHAnsi"/>
          <w:sz w:val="24"/>
          <w:szCs w:val="24"/>
          <w:lang w:val="en-GB"/>
        </w:rPr>
        <w:fldChar w:fldCharType="separate"/>
      </w:r>
      <w:r w:rsidR="00F6225D" w:rsidRPr="00F6225D">
        <w:t>1.</w:t>
      </w:r>
      <w:r w:rsidR="00F6225D" w:rsidRPr="00F6225D">
        <w:tab/>
        <w:t xml:space="preserve">R.J. Kallen, </w:t>
      </w:r>
      <w:r w:rsidR="00F6225D" w:rsidRPr="00F6225D">
        <w:rPr>
          <w:i/>
        </w:rPr>
        <w:t>A Method for Approximating the Efficacy of Peritoneal Dialysis for Uremia.</w:t>
      </w:r>
      <w:r w:rsidR="00F6225D" w:rsidRPr="00F6225D">
        <w:t xml:space="preserve"> American Journal of Diseases of Children, 1966. </w:t>
      </w:r>
      <w:r w:rsidR="00F6225D" w:rsidRPr="00F6225D">
        <w:rPr>
          <w:b/>
        </w:rPr>
        <w:t>111</w:t>
      </w:r>
      <w:r w:rsidR="00F6225D" w:rsidRPr="00F6225D">
        <w:t>(2): p. 156-160.</w:t>
      </w:r>
    </w:p>
    <w:p w14:paraId="085C7A20" w14:textId="77777777" w:rsidR="00F6225D" w:rsidRPr="00F6225D" w:rsidRDefault="00F6225D" w:rsidP="00F6225D">
      <w:pPr>
        <w:pStyle w:val="EndNoteBibliography"/>
        <w:spacing w:after="0"/>
        <w:ind w:left="720" w:hanging="720"/>
      </w:pPr>
      <w:r w:rsidRPr="00F6225D">
        <w:t>2.</w:t>
      </w:r>
      <w:r w:rsidRPr="00F6225D">
        <w:tab/>
        <w:t xml:space="preserve">J.H. Miller, R. Gipstein, R. Margules, M. Schwartz and M.E. Rubini, </w:t>
      </w:r>
      <w:r w:rsidRPr="00F6225D">
        <w:rPr>
          <w:i/>
        </w:rPr>
        <w:t>AUTOMATED PERITONEAL DIALYSIS: ANALYSIS OF SEVERAL METHODS OF PERITONEAL DIALYSIS.</w:t>
      </w:r>
      <w:r w:rsidRPr="00F6225D">
        <w:t xml:space="preserve"> ASAIO Journal, 1966. </w:t>
      </w:r>
      <w:r w:rsidRPr="00F6225D">
        <w:rPr>
          <w:b/>
        </w:rPr>
        <w:t>12</w:t>
      </w:r>
      <w:r w:rsidRPr="00F6225D">
        <w:t>(1).</w:t>
      </w:r>
    </w:p>
    <w:p w14:paraId="6821F58B" w14:textId="77777777" w:rsidR="00F6225D" w:rsidRPr="00F6225D" w:rsidRDefault="00F6225D" w:rsidP="00F6225D">
      <w:pPr>
        <w:pStyle w:val="EndNoteBibliography"/>
        <w:spacing w:after="0"/>
        <w:ind w:left="720" w:hanging="720"/>
      </w:pPr>
      <w:r w:rsidRPr="00F6225D">
        <w:t>3.</w:t>
      </w:r>
      <w:r w:rsidRPr="00F6225D">
        <w:tab/>
        <w:t xml:space="preserve">L.W. Henderson and K.D. Nolph, </w:t>
      </w:r>
      <w:r w:rsidRPr="00F6225D">
        <w:rPr>
          <w:i/>
        </w:rPr>
        <w:t>Altered permeability of the peritoneal membrane after using hypertonic peritoneal dialysis fluid.</w:t>
      </w:r>
      <w:r w:rsidRPr="00F6225D">
        <w:t xml:space="preserve"> Journal of Clinical Investigation, 1969. </w:t>
      </w:r>
      <w:r w:rsidRPr="00F6225D">
        <w:rPr>
          <w:b/>
        </w:rPr>
        <w:t>48</w:t>
      </w:r>
      <w:r w:rsidRPr="00F6225D">
        <w:t>(6): p. 992-1001.</w:t>
      </w:r>
    </w:p>
    <w:p w14:paraId="19E477AE" w14:textId="77777777" w:rsidR="00F6225D" w:rsidRPr="00F6225D" w:rsidRDefault="00F6225D" w:rsidP="00F6225D">
      <w:pPr>
        <w:pStyle w:val="EndNoteBibliography"/>
        <w:spacing w:after="0"/>
        <w:ind w:left="720" w:hanging="720"/>
      </w:pPr>
      <w:r w:rsidRPr="00F6225D">
        <w:t>4.</w:t>
      </w:r>
      <w:r w:rsidRPr="00F6225D">
        <w:tab/>
        <w:t xml:space="preserve">O. Devuyst and A.J. Yool, </w:t>
      </w:r>
      <w:r w:rsidRPr="00F6225D">
        <w:rPr>
          <w:i/>
        </w:rPr>
        <w:t>Aquaporin-1: New Developments and Perspectives for Peritoneal Dialysis.</w:t>
      </w:r>
      <w:r w:rsidRPr="00F6225D">
        <w:t xml:space="preserve"> Peritoneal Dialysis International, 2010. </w:t>
      </w:r>
      <w:r w:rsidRPr="00F6225D">
        <w:rPr>
          <w:b/>
        </w:rPr>
        <w:t>30</w:t>
      </w:r>
      <w:r w:rsidRPr="00F6225D">
        <w:t>(2): p. 135-141.</w:t>
      </w:r>
    </w:p>
    <w:p w14:paraId="4DB44496" w14:textId="77777777" w:rsidR="00F6225D" w:rsidRPr="00F6225D" w:rsidRDefault="00F6225D" w:rsidP="00F6225D">
      <w:pPr>
        <w:pStyle w:val="EndNoteBibliography"/>
        <w:spacing w:after="0"/>
        <w:ind w:left="720" w:hanging="720"/>
      </w:pPr>
      <w:r w:rsidRPr="00F6225D">
        <w:t>5.</w:t>
      </w:r>
      <w:r w:rsidRPr="00F6225D">
        <w:tab/>
        <w:t xml:space="preserve">R. Khanna and R. Mactier, </w:t>
      </w:r>
      <w:r w:rsidRPr="00F6225D">
        <w:rPr>
          <w:i/>
        </w:rPr>
        <w:t>Role of Lymphatics in Peritoneal Dialysis.</w:t>
      </w:r>
      <w:r w:rsidRPr="00F6225D">
        <w:t xml:space="preserve"> Blood Purification, 1992. </w:t>
      </w:r>
      <w:r w:rsidRPr="00F6225D">
        <w:rPr>
          <w:b/>
        </w:rPr>
        <w:t>10</w:t>
      </w:r>
      <w:r w:rsidRPr="00F6225D">
        <w:t>(3-4): p. 163-172.</w:t>
      </w:r>
    </w:p>
    <w:p w14:paraId="083EC36A" w14:textId="77777777" w:rsidR="00F6225D" w:rsidRPr="00F6225D" w:rsidRDefault="00F6225D" w:rsidP="00F6225D">
      <w:pPr>
        <w:pStyle w:val="EndNoteBibliography"/>
        <w:spacing w:after="0"/>
        <w:ind w:left="720" w:hanging="720"/>
      </w:pPr>
      <w:r w:rsidRPr="00F6225D">
        <w:t>6.</w:t>
      </w:r>
      <w:r w:rsidRPr="00F6225D">
        <w:tab/>
        <w:t xml:space="preserve">H. Florey, </w:t>
      </w:r>
      <w:r w:rsidRPr="00F6225D">
        <w:rPr>
          <w:i/>
        </w:rPr>
        <w:t>Reactions of, and absorption by, lymphatics, with special reference to those of the diaphragm.</w:t>
      </w:r>
      <w:r w:rsidRPr="00F6225D">
        <w:t xml:space="preserve"> British journal of experimental pathology, 1927. </w:t>
      </w:r>
      <w:r w:rsidRPr="00F6225D">
        <w:rPr>
          <w:b/>
        </w:rPr>
        <w:t>8</w:t>
      </w:r>
      <w:r w:rsidRPr="00F6225D">
        <w:t>(6): p. 479.</w:t>
      </w:r>
    </w:p>
    <w:p w14:paraId="4A635022" w14:textId="77777777" w:rsidR="00F6225D" w:rsidRPr="00F6225D" w:rsidRDefault="00F6225D" w:rsidP="00F6225D">
      <w:pPr>
        <w:pStyle w:val="EndNoteBibliography"/>
        <w:spacing w:after="0"/>
        <w:ind w:left="720" w:hanging="720"/>
      </w:pPr>
      <w:r w:rsidRPr="00F6225D">
        <w:t>7.</w:t>
      </w:r>
      <w:r w:rsidRPr="00F6225D">
        <w:tab/>
        <w:t xml:space="preserve">L. Allen and E. Vogt, </w:t>
      </w:r>
      <w:r w:rsidRPr="00F6225D">
        <w:rPr>
          <w:i/>
        </w:rPr>
        <w:t>A mechanism of lymphatic absorption from serous cavities.</w:t>
      </w:r>
      <w:r w:rsidRPr="00F6225D">
        <w:t xml:space="preserve"> American Journal of Physiology-Legacy Content, 1937. </w:t>
      </w:r>
      <w:r w:rsidRPr="00F6225D">
        <w:rPr>
          <w:b/>
        </w:rPr>
        <w:t>119</w:t>
      </w:r>
      <w:r w:rsidRPr="00F6225D">
        <w:t>(4): p. 776-782.</w:t>
      </w:r>
    </w:p>
    <w:p w14:paraId="5F836916" w14:textId="77777777" w:rsidR="00F6225D" w:rsidRPr="00F6225D" w:rsidRDefault="00F6225D" w:rsidP="00F6225D">
      <w:pPr>
        <w:pStyle w:val="EndNoteBibliography"/>
        <w:spacing w:after="0"/>
        <w:ind w:left="720" w:hanging="720"/>
      </w:pPr>
      <w:r w:rsidRPr="00F6225D">
        <w:t>8.</w:t>
      </w:r>
      <w:r w:rsidRPr="00F6225D">
        <w:tab/>
        <w:t xml:space="preserve">B. Rippe, B.-I. Rosengren and D. Venturoli, </w:t>
      </w:r>
      <w:r w:rsidRPr="00F6225D">
        <w:rPr>
          <w:i/>
        </w:rPr>
        <w:t>The Peritoneal Microcirculation in Peritoneal Dialysis.</w:t>
      </w:r>
      <w:r w:rsidRPr="00F6225D">
        <w:t xml:space="preserve"> Microcirculation, 2001. </w:t>
      </w:r>
      <w:r w:rsidRPr="00F6225D">
        <w:rPr>
          <w:b/>
        </w:rPr>
        <w:t>8</w:t>
      </w:r>
      <w:r w:rsidRPr="00F6225D">
        <w:t>(5): p. 303-320.</w:t>
      </w:r>
    </w:p>
    <w:p w14:paraId="330EE9F4" w14:textId="77777777" w:rsidR="00F6225D" w:rsidRPr="00F6225D" w:rsidRDefault="00F6225D" w:rsidP="00F6225D">
      <w:pPr>
        <w:pStyle w:val="EndNoteBibliography"/>
        <w:spacing w:after="0"/>
        <w:ind w:left="720" w:hanging="720"/>
      </w:pPr>
      <w:r w:rsidRPr="00F6225D">
        <w:t>9.</w:t>
      </w:r>
      <w:r w:rsidRPr="00F6225D">
        <w:tab/>
        <w:t xml:space="preserve">E.F. Vonesh and B. Rippe, </w:t>
      </w:r>
      <w:r w:rsidRPr="00F6225D">
        <w:rPr>
          <w:i/>
        </w:rPr>
        <w:t>Net Fluid Absorption under Membrane Transport Models of Peritoneal Dialysis.</w:t>
      </w:r>
      <w:r w:rsidRPr="00F6225D">
        <w:t xml:space="preserve"> Blood Purification, 1992. </w:t>
      </w:r>
      <w:r w:rsidRPr="00F6225D">
        <w:rPr>
          <w:b/>
        </w:rPr>
        <w:t>10</w:t>
      </w:r>
      <w:r w:rsidRPr="00F6225D">
        <w:t>(3-4): p. 209-226.</w:t>
      </w:r>
    </w:p>
    <w:p w14:paraId="696328AB" w14:textId="77777777" w:rsidR="00F6225D" w:rsidRPr="00F6225D" w:rsidRDefault="00F6225D" w:rsidP="00F6225D">
      <w:pPr>
        <w:pStyle w:val="EndNoteBibliography"/>
        <w:spacing w:after="0"/>
        <w:ind w:left="720" w:hanging="720"/>
      </w:pPr>
      <w:r w:rsidRPr="00F6225D">
        <w:t>10.</w:t>
      </w:r>
      <w:r w:rsidRPr="00F6225D">
        <w:tab/>
        <w:t xml:space="preserve">C.M. Öberg and G. Martuseviciene, </w:t>
      </w:r>
      <w:r w:rsidRPr="00F6225D">
        <w:rPr>
          <w:i/>
        </w:rPr>
        <w:t>Computer Simulations of Continuous Flow Peritoneal Dialysis Using the 3-Pore Model—A First Experience.</w:t>
      </w:r>
      <w:r w:rsidRPr="00F6225D">
        <w:t xml:space="preserve"> Peritoneal Dialysis International, 2019. </w:t>
      </w:r>
      <w:r w:rsidRPr="00F6225D">
        <w:rPr>
          <w:b/>
        </w:rPr>
        <w:t>39</w:t>
      </w:r>
      <w:r w:rsidRPr="00F6225D">
        <w:t>(3): p. 236-242.</w:t>
      </w:r>
    </w:p>
    <w:p w14:paraId="7B4197FD" w14:textId="77777777" w:rsidR="00F6225D" w:rsidRPr="00F6225D" w:rsidRDefault="00F6225D" w:rsidP="00F6225D">
      <w:pPr>
        <w:pStyle w:val="EndNoteBibliography"/>
        <w:spacing w:after="0"/>
        <w:ind w:left="720" w:hanging="720"/>
      </w:pPr>
      <w:r w:rsidRPr="00F6225D">
        <w:t>11.</w:t>
      </w:r>
      <w:r w:rsidRPr="00F6225D">
        <w:tab/>
        <w:t xml:space="preserve">F.A. Gotch, </w:t>
      </w:r>
      <w:r w:rsidRPr="00F6225D">
        <w:rPr>
          <w:i/>
        </w:rPr>
        <w:t>Kinetic Modeling of Continuous Flow Peritoneal Dialysis.</w:t>
      </w:r>
      <w:r w:rsidRPr="00F6225D">
        <w:t xml:space="preserve"> Seminars in Dialysis, 2001. </w:t>
      </w:r>
      <w:r w:rsidRPr="00F6225D">
        <w:rPr>
          <w:b/>
        </w:rPr>
        <w:t>14</w:t>
      </w:r>
      <w:r w:rsidRPr="00F6225D">
        <w:t>(5): p. 378-383.</w:t>
      </w:r>
    </w:p>
    <w:p w14:paraId="251E48BB" w14:textId="77777777" w:rsidR="00F6225D" w:rsidRPr="00F6225D" w:rsidRDefault="00F6225D" w:rsidP="00F6225D">
      <w:pPr>
        <w:pStyle w:val="EndNoteBibliography"/>
        <w:spacing w:after="0"/>
        <w:ind w:left="720" w:hanging="720"/>
      </w:pPr>
      <w:r w:rsidRPr="00F6225D">
        <w:t>12.</w:t>
      </w:r>
      <w:r w:rsidRPr="00F6225D">
        <w:tab/>
        <w:t xml:space="preserve">M.F. Flessner, R.L. Dedrick and J.S. Schultz, </w:t>
      </w:r>
      <w:r w:rsidRPr="00F6225D">
        <w:rPr>
          <w:i/>
        </w:rPr>
        <w:t>A distributed model of peritoneal-plasma transport: theoretical considerations.</w:t>
      </w:r>
      <w:r w:rsidRPr="00F6225D">
        <w:t xml:space="preserve"> American Journal of Physiology-Regulatory, Integrative and Comparative Physiology, 1984. </w:t>
      </w:r>
      <w:r w:rsidRPr="00F6225D">
        <w:rPr>
          <w:b/>
        </w:rPr>
        <w:t>246</w:t>
      </w:r>
      <w:r w:rsidRPr="00F6225D">
        <w:t>(4): p. R597-R607.</w:t>
      </w:r>
    </w:p>
    <w:p w14:paraId="2054F3AB" w14:textId="77777777" w:rsidR="00F6225D" w:rsidRPr="00F6225D" w:rsidRDefault="00F6225D" w:rsidP="00F6225D">
      <w:pPr>
        <w:pStyle w:val="EndNoteBibliography"/>
        <w:spacing w:after="0"/>
        <w:ind w:left="720" w:hanging="720"/>
      </w:pPr>
      <w:r w:rsidRPr="00F6225D">
        <w:t>13.</w:t>
      </w:r>
      <w:r w:rsidRPr="00F6225D">
        <w:tab/>
        <w:t xml:space="preserve">C.M. Öberg and B. Rippe, </w:t>
      </w:r>
      <w:r w:rsidRPr="00F6225D">
        <w:rPr>
          <w:i/>
        </w:rPr>
        <w:t>Optimizing Automated Peritoneal Dialysis Using an Extended 3-Pore Model.</w:t>
      </w:r>
      <w:r w:rsidRPr="00F6225D">
        <w:t xml:space="preserve"> Kidney International Reports, 2017. </w:t>
      </w:r>
      <w:r w:rsidRPr="00F6225D">
        <w:rPr>
          <w:b/>
        </w:rPr>
        <w:t>2</w:t>
      </w:r>
      <w:r w:rsidRPr="00F6225D">
        <w:t>(5): p. 943-951.</w:t>
      </w:r>
    </w:p>
    <w:p w14:paraId="3A237EC3" w14:textId="77777777" w:rsidR="00F6225D" w:rsidRPr="00F6225D" w:rsidRDefault="00F6225D" w:rsidP="00F6225D">
      <w:pPr>
        <w:pStyle w:val="EndNoteBibliography"/>
        <w:spacing w:after="0"/>
        <w:ind w:left="720" w:hanging="720"/>
      </w:pPr>
      <w:r w:rsidRPr="00F6225D">
        <w:t>14.</w:t>
      </w:r>
      <w:r w:rsidRPr="00F6225D">
        <w:tab/>
        <w:t xml:space="preserve">J. Waniewski, A. Werynski, O. Heimbürger and B. Lindholm, </w:t>
      </w:r>
      <w:r w:rsidRPr="00F6225D">
        <w:rPr>
          <w:i/>
        </w:rPr>
        <w:t>Simple Models for Description of Small-Solute Transport in Peritoneal Dialysis.</w:t>
      </w:r>
      <w:r w:rsidRPr="00F6225D">
        <w:t xml:space="preserve"> Blood Purification, 1991. </w:t>
      </w:r>
      <w:r w:rsidRPr="00F6225D">
        <w:rPr>
          <w:b/>
        </w:rPr>
        <w:t>9</w:t>
      </w:r>
      <w:r w:rsidRPr="00F6225D">
        <w:t>(3): p. 129-141.</w:t>
      </w:r>
    </w:p>
    <w:p w14:paraId="14303AB0" w14:textId="77777777" w:rsidR="00F6225D" w:rsidRPr="00F6225D" w:rsidRDefault="00F6225D" w:rsidP="00F6225D">
      <w:pPr>
        <w:pStyle w:val="EndNoteBibliography"/>
        <w:spacing w:after="0"/>
        <w:ind w:left="720" w:hanging="720"/>
      </w:pPr>
      <w:r w:rsidRPr="00F6225D">
        <w:t>15.</w:t>
      </w:r>
      <w:r w:rsidRPr="00F6225D">
        <w:tab/>
        <w:t xml:space="preserve">L.J. Garred, B. Canaud and P.C. Farrell, </w:t>
      </w:r>
      <w:r w:rsidRPr="00F6225D">
        <w:rPr>
          <w:i/>
        </w:rPr>
        <w:t>A simple kinetic model for assessing peritoneal mass transfer in chronic ambulatory peritoneal dialysis.</w:t>
      </w:r>
      <w:r w:rsidRPr="00F6225D">
        <w:t xml:space="preserve"> asaio J, 1983. </w:t>
      </w:r>
      <w:r w:rsidRPr="00F6225D">
        <w:rPr>
          <w:b/>
        </w:rPr>
        <w:t>6</w:t>
      </w:r>
      <w:r w:rsidRPr="00F6225D">
        <w:t>(3): p. 131-7.</w:t>
      </w:r>
    </w:p>
    <w:p w14:paraId="1E49EDEB" w14:textId="77777777" w:rsidR="00F6225D" w:rsidRPr="00F6225D" w:rsidRDefault="00F6225D" w:rsidP="00F6225D">
      <w:pPr>
        <w:pStyle w:val="EndNoteBibliography"/>
        <w:spacing w:after="0"/>
        <w:ind w:left="720" w:hanging="720"/>
      </w:pPr>
      <w:r w:rsidRPr="00F6225D">
        <w:lastRenderedPageBreak/>
        <w:t>16.</w:t>
      </w:r>
      <w:r w:rsidRPr="00F6225D">
        <w:tab/>
        <w:t xml:space="preserve">R.L. Dedrick and M.F. Flessner, </w:t>
      </w:r>
      <w:r w:rsidRPr="00F6225D">
        <w:rPr>
          <w:i/>
        </w:rPr>
        <w:t>Pharmacokinetic Problems in Peritoneal Drug Administration: Tissue Penetration and Surface Exposure.</w:t>
      </w:r>
      <w:r w:rsidRPr="00F6225D">
        <w:t xml:space="preserve"> JNCI: Journal of the National Cancer Institute, 1997. </w:t>
      </w:r>
      <w:r w:rsidRPr="00F6225D">
        <w:rPr>
          <w:b/>
        </w:rPr>
        <w:t>89</w:t>
      </w:r>
      <w:r w:rsidRPr="00F6225D">
        <w:t>(7): p. 480-487.</w:t>
      </w:r>
    </w:p>
    <w:p w14:paraId="5BF3A06D" w14:textId="77777777" w:rsidR="00F6225D" w:rsidRPr="00F6225D" w:rsidRDefault="00F6225D" w:rsidP="00F6225D">
      <w:pPr>
        <w:pStyle w:val="EndNoteBibliography"/>
        <w:spacing w:after="0"/>
        <w:ind w:left="720" w:hanging="720"/>
      </w:pPr>
      <w:r w:rsidRPr="00F6225D">
        <w:t>17.</w:t>
      </w:r>
      <w:r w:rsidRPr="00F6225D">
        <w:tab/>
        <w:t xml:space="preserve">J. Stachowska-Pietka, J. Waniewski, M.F. Flessner and B. Lindholm, </w:t>
      </w:r>
      <w:r w:rsidRPr="00F6225D">
        <w:rPr>
          <w:i/>
        </w:rPr>
        <w:t>Distributed model of peritoneal fluid absorption.</w:t>
      </w:r>
      <w:r w:rsidRPr="00F6225D">
        <w:t xml:space="preserve"> American Journal of Physiology-Heart and Circulatory Physiology, 2006. </w:t>
      </w:r>
      <w:r w:rsidRPr="00F6225D">
        <w:rPr>
          <w:b/>
        </w:rPr>
        <w:t>291</w:t>
      </w:r>
      <w:r w:rsidRPr="00F6225D">
        <w:t>(4): p. H1862-H1874.</w:t>
      </w:r>
    </w:p>
    <w:p w14:paraId="4C9F114D" w14:textId="77777777" w:rsidR="00F6225D" w:rsidRPr="00F6225D" w:rsidRDefault="00F6225D" w:rsidP="00F6225D">
      <w:pPr>
        <w:pStyle w:val="EndNoteBibliography"/>
        <w:spacing w:after="0"/>
        <w:ind w:left="720" w:hanging="720"/>
      </w:pPr>
      <w:r w:rsidRPr="00F6225D">
        <w:t>18.</w:t>
      </w:r>
      <w:r w:rsidRPr="00F6225D">
        <w:tab/>
        <w:t xml:space="preserve">J. Graff, S. Fugleberg, J. Brahm and N. Fogh‐Andersen, </w:t>
      </w:r>
      <w:r w:rsidRPr="00F6225D">
        <w:rPr>
          <w:i/>
        </w:rPr>
        <w:t>The transport of phosphate between the plasma and dialysate compartments in peritoneal dialysis is influenced by an electric potential difference.</w:t>
      </w:r>
      <w:r w:rsidRPr="00F6225D">
        <w:t xml:space="preserve"> Clinical Physiology, 1996. </w:t>
      </w:r>
      <w:r w:rsidRPr="00F6225D">
        <w:rPr>
          <w:b/>
        </w:rPr>
        <w:t>16</w:t>
      </w:r>
      <w:r w:rsidRPr="00F6225D">
        <w:t>(3): p. 291-300.</w:t>
      </w:r>
    </w:p>
    <w:p w14:paraId="55733690" w14:textId="77777777" w:rsidR="00F6225D" w:rsidRPr="00F6225D" w:rsidRDefault="00F6225D" w:rsidP="00F6225D">
      <w:pPr>
        <w:pStyle w:val="EndNoteBibliography"/>
        <w:spacing w:after="0"/>
        <w:ind w:left="720" w:hanging="720"/>
      </w:pPr>
      <w:r w:rsidRPr="00F6225D">
        <w:t>19.</w:t>
      </w:r>
      <w:r w:rsidRPr="00F6225D">
        <w:tab/>
        <w:t xml:space="preserve">J. Graff, S. Fugleberg, J. Brahm and N. Fogh‐Andersen, </w:t>
      </w:r>
      <w:r w:rsidRPr="00F6225D">
        <w:rPr>
          <w:i/>
        </w:rPr>
        <w:t>Transperitoneal transport of sodium during hypertonic peritoneal dialysis.</w:t>
      </w:r>
      <w:r w:rsidRPr="00F6225D">
        <w:t xml:space="preserve"> Clinical Physiology, 1996. </w:t>
      </w:r>
      <w:r w:rsidRPr="00F6225D">
        <w:rPr>
          <w:b/>
        </w:rPr>
        <w:t>16</w:t>
      </w:r>
      <w:r w:rsidRPr="00F6225D">
        <w:t>(1): p. 31-39.</w:t>
      </w:r>
    </w:p>
    <w:p w14:paraId="751CC555" w14:textId="77777777" w:rsidR="00F6225D" w:rsidRPr="00F6225D" w:rsidRDefault="00F6225D" w:rsidP="00F6225D">
      <w:pPr>
        <w:pStyle w:val="EndNoteBibliography"/>
        <w:spacing w:after="0"/>
        <w:ind w:left="720" w:hanging="720"/>
      </w:pPr>
      <w:r w:rsidRPr="00F6225D">
        <w:t>20.</w:t>
      </w:r>
      <w:r w:rsidRPr="00F6225D">
        <w:tab/>
        <w:t xml:space="preserve">S. Fugleberg, J. Graff, P. Joffe, H. Løkkegaard, B. Feldt‐Rasmussen, N. Fogh‐Andersen and S.L. Nielsen, </w:t>
      </w:r>
      <w:r w:rsidRPr="00F6225D">
        <w:rPr>
          <w:i/>
        </w:rPr>
        <w:t>Transperitoneal transport of creatinine. A comparison of kinetic models.</w:t>
      </w:r>
      <w:r w:rsidRPr="00F6225D">
        <w:t xml:space="preserve"> Clinical Physiology, 1994. </w:t>
      </w:r>
      <w:r w:rsidRPr="00F6225D">
        <w:rPr>
          <w:b/>
        </w:rPr>
        <w:t>14</w:t>
      </w:r>
      <w:r w:rsidRPr="00F6225D">
        <w:t>(4): p. 443-457.</w:t>
      </w:r>
    </w:p>
    <w:p w14:paraId="269E3565" w14:textId="77777777" w:rsidR="00F6225D" w:rsidRPr="00F6225D" w:rsidRDefault="00F6225D" w:rsidP="00F6225D">
      <w:pPr>
        <w:pStyle w:val="EndNoteBibliography"/>
        <w:spacing w:after="0"/>
        <w:ind w:left="720" w:hanging="720"/>
      </w:pPr>
      <w:r w:rsidRPr="00F6225D">
        <w:t>21.</w:t>
      </w:r>
      <w:r w:rsidRPr="00F6225D">
        <w:tab/>
        <w:t xml:space="preserve">J. Graff, S. Fugleberg, P. Joffe, J. Brahm and N. Fogh‐Andersen, </w:t>
      </w:r>
      <w:r w:rsidRPr="00F6225D">
        <w:rPr>
          <w:i/>
        </w:rPr>
        <w:t>Parameter estimation in six numerical models of transperitoneal transport of potassium in patients undergoing peritoneal dialysis.</w:t>
      </w:r>
      <w:r w:rsidRPr="00F6225D">
        <w:t xml:space="preserve"> Clinical Physiology, 1995. </w:t>
      </w:r>
      <w:r w:rsidRPr="00F6225D">
        <w:rPr>
          <w:b/>
        </w:rPr>
        <w:t>15</w:t>
      </w:r>
      <w:r w:rsidRPr="00F6225D">
        <w:t>(3): p. 185-197.</w:t>
      </w:r>
    </w:p>
    <w:p w14:paraId="1B22B6CC" w14:textId="77777777" w:rsidR="00F6225D" w:rsidRPr="00F6225D" w:rsidRDefault="00F6225D" w:rsidP="00F6225D">
      <w:pPr>
        <w:pStyle w:val="EndNoteBibliography"/>
        <w:spacing w:after="0"/>
        <w:ind w:left="720" w:hanging="720"/>
      </w:pPr>
      <w:r w:rsidRPr="00F6225D">
        <w:t>22.</w:t>
      </w:r>
      <w:r w:rsidRPr="00F6225D">
        <w:tab/>
        <w:t xml:space="preserve">J. Graff, S. Fugleberg, P. Joffe and N. Fogh-Andersen, </w:t>
      </w:r>
      <w:r w:rsidRPr="00F6225D">
        <w:rPr>
          <w:i/>
        </w:rPr>
        <w:t>Parameter estimation in six numeric models of transperitoneal transport of glucose.</w:t>
      </w:r>
      <w:r w:rsidRPr="00F6225D">
        <w:t xml:space="preserve"> ASAIO Journal (American Society for Artificial Internal Organs: 1992), 1994. </w:t>
      </w:r>
      <w:r w:rsidRPr="00F6225D">
        <w:rPr>
          <w:b/>
        </w:rPr>
        <w:t>40</w:t>
      </w:r>
      <w:r w:rsidRPr="00F6225D">
        <w:t>(4): p. 1005-1011.</w:t>
      </w:r>
    </w:p>
    <w:p w14:paraId="31198165" w14:textId="77777777" w:rsidR="00F6225D" w:rsidRPr="00F6225D" w:rsidRDefault="00F6225D" w:rsidP="00F6225D">
      <w:pPr>
        <w:pStyle w:val="EndNoteBibliography"/>
        <w:spacing w:after="0"/>
        <w:ind w:left="720" w:hanging="720"/>
      </w:pPr>
      <w:r w:rsidRPr="00F6225D">
        <w:t>23.</w:t>
      </w:r>
      <w:r w:rsidRPr="00F6225D">
        <w:tab/>
        <w:t xml:space="preserve">J. Graff, S. Fugleberg, P. Joffe, J. Brahm and N. Fogh-Andersen, </w:t>
      </w:r>
      <w:r w:rsidRPr="00F6225D">
        <w:rPr>
          <w:i/>
        </w:rPr>
        <w:t>An evaluation of twelve nested models of transperitoneal transport of urea: the one-compartment assumption is valid.</w:t>
      </w:r>
      <w:r w:rsidRPr="00F6225D">
        <w:t xml:space="preserve"> Scandinavian Journal of Clinical and Laboratory Investigation, 1995. </w:t>
      </w:r>
      <w:r w:rsidRPr="00F6225D">
        <w:rPr>
          <w:b/>
        </w:rPr>
        <w:t>55</w:t>
      </w:r>
      <w:r w:rsidRPr="00F6225D">
        <w:t>(4): p. 331-339.</w:t>
      </w:r>
    </w:p>
    <w:p w14:paraId="398A2403" w14:textId="77777777" w:rsidR="00F6225D" w:rsidRPr="00F6225D" w:rsidRDefault="00F6225D" w:rsidP="00F6225D">
      <w:pPr>
        <w:pStyle w:val="EndNoteBibliography"/>
        <w:spacing w:after="0"/>
        <w:ind w:left="720" w:hanging="720"/>
      </w:pPr>
      <w:r w:rsidRPr="00F6225D">
        <w:t>24.</w:t>
      </w:r>
      <w:r w:rsidRPr="00F6225D">
        <w:tab/>
        <w:t xml:space="preserve">B. Rippe, </w:t>
      </w:r>
      <w:r w:rsidRPr="00F6225D">
        <w:rPr>
          <w:i/>
        </w:rPr>
        <w:t>A Three-Pore Model of Peritoneal Transport.</w:t>
      </w:r>
      <w:r w:rsidRPr="00F6225D">
        <w:t xml:space="preserve"> Peritoneal Dialysis International, 1993. </w:t>
      </w:r>
      <w:r w:rsidRPr="00F6225D">
        <w:rPr>
          <w:b/>
        </w:rPr>
        <w:t>13</w:t>
      </w:r>
      <w:r w:rsidRPr="00F6225D">
        <w:t>(2_suppl): p. 35-38.</w:t>
      </w:r>
    </w:p>
    <w:p w14:paraId="5F6AE706" w14:textId="77777777" w:rsidR="00F6225D" w:rsidRPr="00F6225D" w:rsidRDefault="00F6225D" w:rsidP="00F6225D">
      <w:pPr>
        <w:pStyle w:val="EndNoteBibliography"/>
        <w:spacing w:after="0"/>
        <w:ind w:left="720" w:hanging="720"/>
      </w:pPr>
      <w:r w:rsidRPr="00F6225D">
        <w:t>25.</w:t>
      </w:r>
      <w:r w:rsidRPr="00F6225D">
        <w:tab/>
        <w:t xml:space="preserve">M.M. Pannekeet, A.L.T. Imholz, D.G. Struijk, G.C.M. Koomen, M.J. Langedijk, N. Schouten, R. de Waart, J. Hiralall and R.T. Krediet, </w:t>
      </w:r>
      <w:r w:rsidRPr="00F6225D">
        <w:rPr>
          <w:i/>
        </w:rPr>
        <w:t>The standard peritoneal permeability analysis: A tool for the assessment of peritoneal permeability characteristics in CAPD patients.</w:t>
      </w:r>
      <w:r w:rsidRPr="00F6225D">
        <w:t xml:space="preserve"> Kidney International, 1995. </w:t>
      </w:r>
      <w:r w:rsidRPr="00F6225D">
        <w:rPr>
          <w:b/>
        </w:rPr>
        <w:t>48</w:t>
      </w:r>
      <w:r w:rsidRPr="00F6225D">
        <w:t>(3): p. 866-875.</w:t>
      </w:r>
    </w:p>
    <w:p w14:paraId="1A188011" w14:textId="77777777" w:rsidR="00F6225D" w:rsidRPr="00F6225D" w:rsidRDefault="00F6225D" w:rsidP="00F6225D">
      <w:pPr>
        <w:pStyle w:val="EndNoteBibliography"/>
        <w:spacing w:after="0"/>
        <w:ind w:left="720" w:hanging="720"/>
      </w:pPr>
      <w:r w:rsidRPr="00F6225D">
        <w:t>26.</w:t>
      </w:r>
      <w:r w:rsidRPr="00F6225D">
        <w:tab/>
        <w:t xml:space="preserve">J.C. De Vries, M.K. Van Gelder, A.S. Monninkhof, S. Ahmed, D.H.M. Hazenbrink, T.Q. Nguyen, G.A.P. De Kort, E.-J.P.A. Vonken, K.R.D. Vaessen, J.A. Joles, M.C. Verhaar, and K.G.F. Gerritsen, </w:t>
      </w:r>
      <w:r w:rsidRPr="00F6225D">
        <w:rPr>
          <w:i/>
        </w:rPr>
        <w:t>A Uremic Pig Model for Peritoneal Dialysis.</w:t>
      </w:r>
      <w:r w:rsidRPr="00F6225D">
        <w:t xml:space="preserve"> Toxins, 2022. </w:t>
      </w:r>
      <w:r w:rsidRPr="00F6225D">
        <w:rPr>
          <w:b/>
        </w:rPr>
        <w:t>14</w:t>
      </w:r>
      <w:r w:rsidRPr="00F6225D">
        <w:t>(9): p. 635.</w:t>
      </w:r>
    </w:p>
    <w:p w14:paraId="00D8C534" w14:textId="77777777" w:rsidR="00F6225D" w:rsidRPr="00F6225D" w:rsidRDefault="00F6225D" w:rsidP="00F6225D">
      <w:pPr>
        <w:pStyle w:val="EndNoteBibliography"/>
        <w:spacing w:after="0"/>
        <w:ind w:left="720" w:hanging="720"/>
      </w:pPr>
      <w:r w:rsidRPr="00F6225D">
        <w:t>27.</w:t>
      </w:r>
      <w:r w:rsidRPr="00F6225D">
        <w:tab/>
        <w:t xml:space="preserve">P. Virtanen, et al., </w:t>
      </w:r>
      <w:r w:rsidRPr="00F6225D">
        <w:rPr>
          <w:i/>
        </w:rPr>
        <w:t>SciPy 1.0: fundamental algorithms for scientific computing in Python.</w:t>
      </w:r>
      <w:r w:rsidRPr="00F6225D">
        <w:t xml:space="preserve"> Nature Methods, 2020. </w:t>
      </w:r>
      <w:r w:rsidRPr="00F6225D">
        <w:rPr>
          <w:b/>
        </w:rPr>
        <w:t>17</w:t>
      </w:r>
      <w:r w:rsidRPr="00F6225D">
        <w:t>(3): p. 261-272.</w:t>
      </w:r>
    </w:p>
    <w:p w14:paraId="1FBA3225" w14:textId="77777777" w:rsidR="00F6225D" w:rsidRPr="00F6225D" w:rsidRDefault="00F6225D" w:rsidP="00F6225D">
      <w:pPr>
        <w:pStyle w:val="EndNoteBibliography"/>
        <w:spacing w:after="0"/>
        <w:ind w:left="720" w:hanging="720"/>
      </w:pPr>
      <w:r w:rsidRPr="00F6225D">
        <w:t>28.</w:t>
      </w:r>
      <w:r w:rsidRPr="00F6225D">
        <w:tab/>
        <w:t xml:space="preserve">B. Juillet, C. Bos, C. Gaudichon, D. Tomé and H. Fouillet, </w:t>
      </w:r>
      <w:r w:rsidRPr="00F6225D">
        <w:rPr>
          <w:i/>
        </w:rPr>
        <w:t>Parameter Estimation for Linear Compartmental Models—A Sensitivity Analysis Approach.</w:t>
      </w:r>
      <w:r w:rsidRPr="00F6225D">
        <w:t xml:space="preserve"> Annals of Biomedical Engineering, 2009. </w:t>
      </w:r>
      <w:r w:rsidRPr="00F6225D">
        <w:rPr>
          <w:b/>
        </w:rPr>
        <w:t>37</w:t>
      </w:r>
      <w:r w:rsidRPr="00F6225D">
        <w:t>(5): p. 1028-1042.</w:t>
      </w:r>
    </w:p>
    <w:p w14:paraId="54497F2B" w14:textId="77777777" w:rsidR="00F6225D" w:rsidRPr="00F6225D" w:rsidRDefault="00F6225D" w:rsidP="00F6225D">
      <w:pPr>
        <w:pStyle w:val="EndNoteBibliography"/>
        <w:spacing w:after="0"/>
        <w:ind w:left="720" w:hanging="720"/>
      </w:pPr>
      <w:r w:rsidRPr="00F6225D">
        <w:t>29.</w:t>
      </w:r>
      <w:r w:rsidRPr="00F6225D">
        <w:tab/>
        <w:t xml:space="preserve">D. Kraft, </w:t>
      </w:r>
      <w:r w:rsidRPr="00F6225D">
        <w:rPr>
          <w:i/>
        </w:rPr>
        <w:t>A software package for sequential quadratic programming.</w:t>
      </w:r>
      <w:r w:rsidRPr="00F6225D">
        <w:t xml:space="preserve"> Forschungsbericht- Deutsche Forschungs- und Versuchsanstalt fur Luft- und Raumfahrt, 1988.</w:t>
      </w:r>
    </w:p>
    <w:p w14:paraId="1BC1EB5A" w14:textId="77777777" w:rsidR="00F6225D" w:rsidRPr="00F6225D" w:rsidRDefault="00F6225D" w:rsidP="00F6225D">
      <w:pPr>
        <w:pStyle w:val="EndNoteBibliography"/>
        <w:spacing w:after="0"/>
        <w:ind w:left="720" w:hanging="720"/>
      </w:pPr>
      <w:r w:rsidRPr="00F6225D">
        <w:t>30.</w:t>
      </w:r>
      <w:r w:rsidRPr="00F6225D">
        <w:tab/>
        <w:t xml:space="preserve">D. Venturoli and B. Rippe, </w:t>
      </w:r>
      <w:r w:rsidRPr="00F6225D">
        <w:rPr>
          <w:i/>
        </w:rPr>
        <w:t>Transport asymmetry in peritoneal dialysis: application of a serial heteroporous peritoneal membrane model.</w:t>
      </w:r>
      <w:r w:rsidRPr="00F6225D">
        <w:t xml:space="preserve"> American Journal of Physiology-Renal Physiology, 2001. </w:t>
      </w:r>
      <w:r w:rsidRPr="00F6225D">
        <w:rPr>
          <w:b/>
        </w:rPr>
        <w:t>280</w:t>
      </w:r>
      <w:r w:rsidRPr="00F6225D">
        <w:t>(4): p. F599-F606.</w:t>
      </w:r>
    </w:p>
    <w:p w14:paraId="3DC68E74" w14:textId="77777777" w:rsidR="00F6225D" w:rsidRPr="00F6225D" w:rsidRDefault="00F6225D" w:rsidP="00F6225D">
      <w:pPr>
        <w:pStyle w:val="EndNoteBibliography"/>
        <w:spacing w:after="0"/>
        <w:ind w:left="720" w:hanging="720"/>
      </w:pPr>
      <w:r w:rsidRPr="00F6225D">
        <w:t>31.</w:t>
      </w:r>
      <w:r w:rsidRPr="00F6225D">
        <w:tab/>
        <w:t xml:space="preserve">B. Rippe, D. Venturoli, O. Simonsen and J. De Arteaga, </w:t>
      </w:r>
      <w:r w:rsidRPr="00F6225D">
        <w:rPr>
          <w:i/>
        </w:rPr>
        <w:t>Fluid and electrolyte transport across the peritoneal membrane during CAPD according to the three-pore model.</w:t>
      </w:r>
      <w:r w:rsidRPr="00F6225D">
        <w:t xml:space="preserve"> Peritoneal Dialysis International, 2004. </w:t>
      </w:r>
      <w:r w:rsidRPr="00F6225D">
        <w:rPr>
          <w:b/>
        </w:rPr>
        <w:t>24</w:t>
      </w:r>
      <w:r w:rsidRPr="00F6225D">
        <w:t>(1): p. 10-27.</w:t>
      </w:r>
    </w:p>
    <w:p w14:paraId="05DB87EF" w14:textId="77777777" w:rsidR="00F6225D" w:rsidRPr="00F6225D" w:rsidRDefault="00F6225D" w:rsidP="00F6225D">
      <w:pPr>
        <w:pStyle w:val="EndNoteBibliography"/>
        <w:spacing w:after="0"/>
        <w:ind w:left="720" w:hanging="720"/>
      </w:pPr>
      <w:r w:rsidRPr="00F6225D">
        <w:t>32.</w:t>
      </w:r>
      <w:r w:rsidRPr="00F6225D">
        <w:tab/>
        <w:t xml:space="preserve">B. Rippe, G. Stelin and B. Haraldsson, </w:t>
      </w:r>
      <w:r w:rsidRPr="00F6225D">
        <w:rPr>
          <w:i/>
        </w:rPr>
        <w:t>Computer simulations of peritoneal fluid transport in CAPD.</w:t>
      </w:r>
      <w:r w:rsidRPr="00F6225D">
        <w:t xml:space="preserve"> Kidney International, 1991. </w:t>
      </w:r>
      <w:r w:rsidRPr="00F6225D">
        <w:rPr>
          <w:b/>
        </w:rPr>
        <w:t>40</w:t>
      </w:r>
      <w:r w:rsidRPr="00F6225D">
        <w:t>(2): p. 315-325.</w:t>
      </w:r>
    </w:p>
    <w:p w14:paraId="289A9A35" w14:textId="77777777" w:rsidR="00F6225D" w:rsidRPr="00F6225D" w:rsidRDefault="00F6225D" w:rsidP="00F6225D">
      <w:pPr>
        <w:pStyle w:val="EndNoteBibliography"/>
        <w:spacing w:after="0"/>
        <w:ind w:left="720" w:hanging="720"/>
      </w:pPr>
      <w:r w:rsidRPr="00F6225D">
        <w:t>33.</w:t>
      </w:r>
      <w:r w:rsidRPr="00F6225D">
        <w:tab/>
        <w:t xml:space="preserve">A. Akonur, C.J. Holmes and J.K. Leypoldt, </w:t>
      </w:r>
      <w:r w:rsidRPr="00F6225D">
        <w:rPr>
          <w:i/>
        </w:rPr>
        <w:t>Predicting the peritoneal absorption of icodextrin in rats and humans including the effect of α–amylase activity in dialysate.</w:t>
      </w:r>
      <w:r w:rsidRPr="00F6225D">
        <w:t xml:space="preserve"> Peritoneal Dialysis International, 2015. </w:t>
      </w:r>
      <w:r w:rsidRPr="00F6225D">
        <w:rPr>
          <w:b/>
        </w:rPr>
        <w:t>35</w:t>
      </w:r>
      <w:r w:rsidRPr="00F6225D">
        <w:t>(3): p. 288-296.</w:t>
      </w:r>
    </w:p>
    <w:p w14:paraId="73B31409" w14:textId="77777777" w:rsidR="00F6225D" w:rsidRPr="00F6225D" w:rsidRDefault="00F6225D" w:rsidP="00F6225D">
      <w:pPr>
        <w:pStyle w:val="EndNoteBibliography"/>
        <w:spacing w:after="0"/>
        <w:ind w:left="720" w:hanging="720"/>
      </w:pPr>
      <w:r w:rsidRPr="00F6225D">
        <w:t>34.</w:t>
      </w:r>
      <w:r w:rsidRPr="00F6225D">
        <w:tab/>
        <w:t xml:space="preserve">O. Carlsson, S. Nielsen, e.-R. Zakaria and B. Rippe, </w:t>
      </w:r>
      <w:r w:rsidRPr="00F6225D">
        <w:rPr>
          <w:i/>
        </w:rPr>
        <w:t>In vivo inhibition of transcellular water channels (aquaporin-1) during acute peritoneal dialysis in rats.</w:t>
      </w:r>
      <w:r w:rsidRPr="00F6225D">
        <w:t xml:space="preserve"> American Journal of Physiology-Heart and Circulatory Physiology, 1996. </w:t>
      </w:r>
      <w:r w:rsidRPr="00F6225D">
        <w:rPr>
          <w:b/>
        </w:rPr>
        <w:t>271</w:t>
      </w:r>
      <w:r w:rsidRPr="00F6225D">
        <w:t>(6): p. H2254-H2262.</w:t>
      </w:r>
    </w:p>
    <w:p w14:paraId="08BF0A28" w14:textId="77777777" w:rsidR="00F6225D" w:rsidRPr="00F6225D" w:rsidRDefault="00F6225D" w:rsidP="00F6225D">
      <w:pPr>
        <w:pStyle w:val="EndNoteBibliography"/>
        <w:spacing w:after="0"/>
        <w:ind w:left="720" w:hanging="720"/>
      </w:pPr>
      <w:r w:rsidRPr="00F6225D">
        <w:t>35.</w:t>
      </w:r>
      <w:r w:rsidRPr="00F6225D">
        <w:tab/>
        <w:t xml:space="preserve">B. Rippe and O. Carlsson, </w:t>
      </w:r>
      <w:r w:rsidRPr="00F6225D">
        <w:rPr>
          <w:i/>
        </w:rPr>
        <w:t>Role Oftranscellularwater Channels in Peritoneal Dialysis.</w:t>
      </w:r>
      <w:r w:rsidRPr="00F6225D">
        <w:t xml:space="preserve"> Peritoneal dialysis international, 1999. </w:t>
      </w:r>
      <w:r w:rsidRPr="00F6225D">
        <w:rPr>
          <w:b/>
        </w:rPr>
        <w:t>19</w:t>
      </w:r>
      <w:r w:rsidRPr="00F6225D">
        <w:t>(2_suppl): p. 95-101.</w:t>
      </w:r>
    </w:p>
    <w:p w14:paraId="4A195F4F" w14:textId="77777777" w:rsidR="00F6225D" w:rsidRPr="00F6225D" w:rsidRDefault="00F6225D" w:rsidP="00F6225D">
      <w:pPr>
        <w:pStyle w:val="EndNoteBibliography"/>
        <w:spacing w:after="0"/>
        <w:ind w:left="720" w:hanging="720"/>
      </w:pPr>
      <w:r w:rsidRPr="00F6225D">
        <w:lastRenderedPageBreak/>
        <w:t>36.</w:t>
      </w:r>
      <w:r w:rsidRPr="00F6225D">
        <w:tab/>
        <w:t xml:space="preserve">A. Rippe, C. Rippe, K. Swärd and B. Rippe, </w:t>
      </w:r>
      <w:r w:rsidRPr="00F6225D">
        <w:rPr>
          <w:i/>
        </w:rPr>
        <w:t>Disproportionally low clearance of macromolecules from the plasma to the peritoneal cavity in a mouse model of peritoneal dialysis.</w:t>
      </w:r>
      <w:r w:rsidRPr="00F6225D">
        <w:t xml:space="preserve"> Nephrology Dialysis Transplantation, 2007. </w:t>
      </w:r>
      <w:r w:rsidRPr="00F6225D">
        <w:rPr>
          <w:b/>
        </w:rPr>
        <w:t>22</w:t>
      </w:r>
      <w:r w:rsidRPr="00F6225D">
        <w:t>(1): p. 88-95.</w:t>
      </w:r>
    </w:p>
    <w:p w14:paraId="6A6FEF7B" w14:textId="77777777" w:rsidR="00F6225D" w:rsidRPr="00F6225D" w:rsidRDefault="00F6225D" w:rsidP="00F6225D">
      <w:pPr>
        <w:pStyle w:val="EndNoteBibliography"/>
        <w:spacing w:after="0"/>
        <w:ind w:left="720" w:hanging="720"/>
      </w:pPr>
      <w:r w:rsidRPr="00F6225D">
        <w:t>37.</w:t>
      </w:r>
      <w:r w:rsidRPr="00F6225D">
        <w:tab/>
        <w:t xml:space="preserve">C.M. Öberg and B. Rippe, </w:t>
      </w:r>
      <w:r w:rsidRPr="00F6225D">
        <w:rPr>
          <w:i/>
        </w:rPr>
        <w:t>A distributed two-pore model: theoretical implications and practical application to the glomerular sieving of Ficoll.</w:t>
      </w:r>
      <w:r w:rsidRPr="00F6225D">
        <w:t xml:space="preserve"> American Journal of Physiology-Renal Physiology, 2014. </w:t>
      </w:r>
      <w:r w:rsidRPr="00F6225D">
        <w:rPr>
          <w:b/>
        </w:rPr>
        <w:t>306</w:t>
      </w:r>
      <w:r w:rsidRPr="00F6225D">
        <w:t>(8): p. F844-F854.</w:t>
      </w:r>
    </w:p>
    <w:p w14:paraId="2469604E" w14:textId="77777777" w:rsidR="00F6225D" w:rsidRPr="00F6225D" w:rsidRDefault="00F6225D" w:rsidP="00F6225D">
      <w:pPr>
        <w:pStyle w:val="EndNoteBibliography"/>
        <w:spacing w:after="0"/>
        <w:ind w:left="720" w:hanging="720"/>
      </w:pPr>
      <w:r w:rsidRPr="00F6225D">
        <w:t>38.</w:t>
      </w:r>
      <w:r w:rsidRPr="00F6225D">
        <w:tab/>
        <w:t xml:space="preserve">B. Rippe and G. Stelin, </w:t>
      </w:r>
      <w:r w:rsidRPr="00F6225D">
        <w:rPr>
          <w:i/>
        </w:rPr>
        <w:t>Simulations of peritoneal solute transport during CAPD. Application of two-pore formalism.</w:t>
      </w:r>
      <w:r w:rsidRPr="00F6225D">
        <w:t xml:space="preserve"> Kidney International, 1989. </w:t>
      </w:r>
      <w:r w:rsidRPr="00F6225D">
        <w:rPr>
          <w:b/>
        </w:rPr>
        <w:t>35</w:t>
      </w:r>
      <w:r w:rsidRPr="00F6225D">
        <w:t>(5): p. 1234-1244.</w:t>
      </w:r>
    </w:p>
    <w:p w14:paraId="42C65429" w14:textId="77777777" w:rsidR="00F6225D" w:rsidRPr="00F6225D" w:rsidRDefault="00F6225D" w:rsidP="00F6225D">
      <w:pPr>
        <w:pStyle w:val="EndNoteBibliography"/>
        <w:spacing w:after="0"/>
        <w:ind w:left="720" w:hanging="720"/>
      </w:pPr>
      <w:r w:rsidRPr="00F6225D">
        <w:t>39.</w:t>
      </w:r>
      <w:r w:rsidRPr="00F6225D">
        <w:tab/>
        <w:t xml:space="preserve">J. Waniewski, M. Debowska and B. Lindholm, </w:t>
      </w:r>
      <w:r w:rsidRPr="00F6225D">
        <w:rPr>
          <w:i/>
        </w:rPr>
        <w:t>How accurate is the description of transport kinetics in peritoneal dialysis according to different versions of the three-pore model?</w:t>
      </w:r>
      <w:r w:rsidRPr="00F6225D">
        <w:t xml:space="preserve"> Peritoneal dialysis international, 2008. </w:t>
      </w:r>
      <w:r w:rsidRPr="00F6225D">
        <w:rPr>
          <w:b/>
        </w:rPr>
        <w:t>28</w:t>
      </w:r>
      <w:r w:rsidRPr="00F6225D">
        <w:t>(1): p. 53-60.</w:t>
      </w:r>
    </w:p>
    <w:p w14:paraId="4AC6BDB7" w14:textId="77777777" w:rsidR="00F6225D" w:rsidRPr="00F6225D" w:rsidRDefault="00F6225D" w:rsidP="00F6225D">
      <w:pPr>
        <w:pStyle w:val="EndNoteBibliography"/>
        <w:spacing w:after="0"/>
        <w:ind w:left="720" w:hanging="720"/>
      </w:pPr>
      <w:r w:rsidRPr="00F6225D">
        <w:t>40.</w:t>
      </w:r>
      <w:r w:rsidRPr="00F6225D">
        <w:tab/>
        <w:t xml:space="preserve">X. Lu, M. Wang, L. Han, J. Krieger, J. Noblet, S. Chambers, M. Itkin and G.S. Kassab, </w:t>
      </w:r>
      <w:r w:rsidRPr="00F6225D">
        <w:rPr>
          <w:i/>
        </w:rPr>
        <w:t>Morphometry and Lymph Dynamics of Swine Thoracic Duct.</w:t>
      </w:r>
      <w:r w:rsidRPr="00F6225D">
        <w:t xml:space="preserve"> Lymphatic Research and Biology, 2020. </w:t>
      </w:r>
      <w:r w:rsidRPr="00F6225D">
        <w:rPr>
          <w:b/>
        </w:rPr>
        <w:t>18</w:t>
      </w:r>
      <w:r w:rsidRPr="00F6225D">
        <w:t>(5): p. 406-415.</w:t>
      </w:r>
    </w:p>
    <w:p w14:paraId="05AA7618" w14:textId="77777777" w:rsidR="00F6225D" w:rsidRPr="00F6225D" w:rsidRDefault="00F6225D" w:rsidP="00F6225D">
      <w:pPr>
        <w:pStyle w:val="EndNoteBibliography"/>
        <w:spacing w:after="0"/>
        <w:ind w:left="720" w:hanging="720"/>
      </w:pPr>
      <w:r w:rsidRPr="00F6225D">
        <w:t>41.</w:t>
      </w:r>
      <w:r w:rsidRPr="00F6225D">
        <w:tab/>
        <w:t xml:space="preserve">B. Rippe and C.M. Öberg, </w:t>
      </w:r>
      <w:r w:rsidRPr="00F6225D">
        <w:rPr>
          <w:i/>
        </w:rPr>
        <w:t>Albumin Turnover in Peritoneal and Hemodialysis.</w:t>
      </w:r>
      <w:r w:rsidRPr="00F6225D">
        <w:t xml:space="preserve"> Seminars in Dialysis, 2016. </w:t>
      </w:r>
      <w:r w:rsidRPr="00F6225D">
        <w:rPr>
          <w:b/>
        </w:rPr>
        <w:t>29</w:t>
      </w:r>
      <w:r w:rsidRPr="00F6225D">
        <w:t>(6): p. 458-462.</w:t>
      </w:r>
    </w:p>
    <w:p w14:paraId="78240A37" w14:textId="77777777" w:rsidR="00F6225D" w:rsidRPr="00F6225D" w:rsidRDefault="00F6225D" w:rsidP="00F6225D">
      <w:pPr>
        <w:pStyle w:val="EndNoteBibliography"/>
        <w:spacing w:after="0"/>
        <w:ind w:left="720" w:hanging="720"/>
      </w:pPr>
      <w:r w:rsidRPr="00F6225D">
        <w:t>42.</w:t>
      </w:r>
      <w:r w:rsidRPr="00F6225D">
        <w:tab/>
        <w:t xml:space="preserve">M. Fischbach, A. Zaloszyc, B. Schaefer and C.P. Schmitt, </w:t>
      </w:r>
      <w:r w:rsidRPr="00F6225D">
        <w:rPr>
          <w:i/>
        </w:rPr>
        <w:t>Optimizing peritoneal dialysis prescription for volume control: the importance of varying dwell time and dwell volume.</w:t>
      </w:r>
      <w:r w:rsidRPr="00F6225D">
        <w:t xml:space="preserve"> Pediatric Nephrology, 2014. </w:t>
      </w:r>
      <w:r w:rsidRPr="00F6225D">
        <w:rPr>
          <w:b/>
        </w:rPr>
        <w:t>29</w:t>
      </w:r>
      <w:r w:rsidRPr="00F6225D">
        <w:t>(8): p. 1321-1327.</w:t>
      </w:r>
    </w:p>
    <w:p w14:paraId="1A3DB1F0" w14:textId="77777777" w:rsidR="00F6225D" w:rsidRPr="00F6225D" w:rsidRDefault="00F6225D" w:rsidP="00F6225D">
      <w:pPr>
        <w:pStyle w:val="EndNoteBibliography"/>
        <w:spacing w:after="0"/>
        <w:ind w:left="720" w:hanging="720"/>
      </w:pPr>
      <w:r w:rsidRPr="00F6225D">
        <w:t>43.</w:t>
      </w:r>
      <w:r w:rsidRPr="00F6225D">
        <w:tab/>
        <w:t xml:space="preserve">R.T. Krediet, E.W. Boeschoten, F.M.J. Zuyderhoudt, J. Strackee and L. Arisz, </w:t>
      </w:r>
      <w:r w:rsidRPr="00F6225D">
        <w:rPr>
          <w:i/>
        </w:rPr>
        <w:t>Simple Assessment of the Efficacy of Peritoneal Transport in Continuous Ambulatory Peritoneal Dialysis Patients.</w:t>
      </w:r>
      <w:r w:rsidRPr="00F6225D">
        <w:t xml:space="preserve"> Blood Purification, 1986. </w:t>
      </w:r>
      <w:r w:rsidRPr="00F6225D">
        <w:rPr>
          <w:b/>
        </w:rPr>
        <w:t>4</w:t>
      </w:r>
      <w:r w:rsidRPr="00F6225D">
        <w:t>(4): p. 194-203.</w:t>
      </w:r>
    </w:p>
    <w:p w14:paraId="7BC3AD39" w14:textId="77777777" w:rsidR="00F6225D" w:rsidRPr="00F6225D" w:rsidRDefault="00F6225D" w:rsidP="00F6225D">
      <w:pPr>
        <w:pStyle w:val="EndNoteBibliography"/>
        <w:spacing w:after="0"/>
        <w:ind w:left="720" w:hanging="720"/>
      </w:pPr>
      <w:r w:rsidRPr="00F6225D">
        <w:t>44.</w:t>
      </w:r>
      <w:r w:rsidRPr="00F6225D">
        <w:tab/>
        <w:t xml:space="preserve">S. Mortier, A.S. De Vriese, J. Van de Voorde, T.P. Schaub, J. Passlick-Deetjen and N.H. Lameire, </w:t>
      </w:r>
      <w:r w:rsidRPr="00F6225D">
        <w:rPr>
          <w:i/>
        </w:rPr>
        <w:t>Hemodynamic effects of peritoneal dialysis solutions on the rat peritoneal membrane: role of acidity, buffer choice, glucose concentration, and glucose degradation products.</w:t>
      </w:r>
      <w:r w:rsidRPr="00F6225D">
        <w:t xml:space="preserve"> Journal of the American Society of Nephrology, 2002. </w:t>
      </w:r>
      <w:r w:rsidRPr="00F6225D">
        <w:rPr>
          <w:b/>
        </w:rPr>
        <w:t>13</w:t>
      </w:r>
      <w:r w:rsidRPr="00F6225D">
        <w:t>(2): p. 480-489.</w:t>
      </w:r>
    </w:p>
    <w:p w14:paraId="59C901E9" w14:textId="77777777" w:rsidR="00F6225D" w:rsidRPr="00F6225D" w:rsidRDefault="00F6225D" w:rsidP="00F6225D">
      <w:pPr>
        <w:pStyle w:val="EndNoteBibliography"/>
        <w:spacing w:after="0"/>
        <w:ind w:left="720" w:hanging="720"/>
      </w:pPr>
      <w:r w:rsidRPr="00F6225D">
        <w:t>45.</w:t>
      </w:r>
      <w:r w:rsidRPr="00F6225D">
        <w:tab/>
        <w:t xml:space="preserve">J.A. Diaz-Buxo, </w:t>
      </w:r>
      <w:r w:rsidRPr="00F6225D">
        <w:rPr>
          <w:i/>
        </w:rPr>
        <w:t>Evolution of Continuous Flow Peritoneal Dialysis and the Current State of the Art.</w:t>
      </w:r>
      <w:r w:rsidRPr="00F6225D">
        <w:t xml:space="preserve"> Seminars in Dialysis, 2001. </w:t>
      </w:r>
      <w:r w:rsidRPr="00F6225D">
        <w:rPr>
          <w:b/>
        </w:rPr>
        <w:t>14</w:t>
      </w:r>
      <w:r w:rsidRPr="00F6225D">
        <w:t>(5): p. 373-377.</w:t>
      </w:r>
    </w:p>
    <w:p w14:paraId="3517EF9E" w14:textId="77777777" w:rsidR="00F6225D" w:rsidRPr="00F6225D" w:rsidRDefault="00F6225D" w:rsidP="00F6225D">
      <w:pPr>
        <w:pStyle w:val="EndNoteBibliography"/>
        <w:spacing w:after="0"/>
        <w:ind w:left="720" w:hanging="720"/>
      </w:pPr>
      <w:r w:rsidRPr="00F6225D">
        <w:t>46.</w:t>
      </w:r>
      <w:r w:rsidRPr="00F6225D">
        <w:tab/>
        <w:t xml:space="preserve">C.M. Öberg and B. Rippe, </w:t>
      </w:r>
      <w:r w:rsidRPr="00F6225D">
        <w:rPr>
          <w:i/>
        </w:rPr>
        <w:t>Is Adapted APD Theoretically More Efficient than Conventional APD?</w:t>
      </w:r>
      <w:r w:rsidRPr="00F6225D">
        <w:t xml:space="preserve"> Peritoneal Dialysis International, 2017. </w:t>
      </w:r>
      <w:r w:rsidRPr="00F6225D">
        <w:rPr>
          <w:b/>
        </w:rPr>
        <w:t>37</w:t>
      </w:r>
      <w:r w:rsidRPr="00F6225D">
        <w:t>(2): p. 212-217.</w:t>
      </w:r>
    </w:p>
    <w:p w14:paraId="7FE622FB" w14:textId="77777777" w:rsidR="00F6225D" w:rsidRPr="00F6225D" w:rsidRDefault="00F6225D" w:rsidP="00F6225D">
      <w:pPr>
        <w:pStyle w:val="EndNoteBibliography"/>
        <w:spacing w:after="0"/>
        <w:ind w:left="720" w:hanging="720"/>
      </w:pPr>
      <w:r w:rsidRPr="00F6225D">
        <w:t>47.</w:t>
      </w:r>
      <w:r w:rsidRPr="00F6225D">
        <w:tab/>
        <w:t xml:space="preserve">J. Waniewski, J. Poleszczuk, S. Antosiewicz, D. Baczynnski, M. Galach, M. Pietribiasi and Z. Wannkowicz, </w:t>
      </w:r>
      <w:r w:rsidRPr="00F6225D">
        <w:rPr>
          <w:i/>
        </w:rPr>
        <w:t>Can the Three Pore Model Correctly Describe Peritoneal Transport of Protein?</w:t>
      </w:r>
      <w:r w:rsidRPr="00F6225D">
        <w:t xml:space="preserve"> ASAIO Journal, 2014. </w:t>
      </w:r>
      <w:r w:rsidRPr="00F6225D">
        <w:rPr>
          <w:b/>
        </w:rPr>
        <w:t>60</w:t>
      </w:r>
      <w:r w:rsidRPr="00F6225D">
        <w:t>(5).</w:t>
      </w:r>
    </w:p>
    <w:p w14:paraId="5C22CB64" w14:textId="77777777" w:rsidR="00F6225D" w:rsidRPr="00F6225D" w:rsidRDefault="00F6225D" w:rsidP="00F6225D">
      <w:pPr>
        <w:pStyle w:val="EndNoteBibliography"/>
        <w:spacing w:after="0"/>
        <w:ind w:left="720" w:hanging="720"/>
      </w:pPr>
      <w:r w:rsidRPr="00F6225D">
        <w:t>48.</w:t>
      </w:r>
      <w:r w:rsidRPr="00F6225D">
        <w:tab/>
        <w:t xml:space="preserve">D. Chicco, </w:t>
      </w:r>
      <w:r w:rsidRPr="00F6225D">
        <w:rPr>
          <w:i/>
        </w:rPr>
        <w:t>Ten quick tips for machine learning in computational biology.</w:t>
      </w:r>
      <w:r w:rsidRPr="00F6225D">
        <w:t xml:space="preserve"> BioData Mining, 2017. </w:t>
      </w:r>
      <w:r w:rsidRPr="00F6225D">
        <w:rPr>
          <w:b/>
        </w:rPr>
        <w:t>10</w:t>
      </w:r>
      <w:r w:rsidRPr="00F6225D">
        <w:t>(1): p. 35.</w:t>
      </w:r>
    </w:p>
    <w:p w14:paraId="166E72E5" w14:textId="77777777" w:rsidR="00F6225D" w:rsidRPr="00F6225D" w:rsidRDefault="00F6225D" w:rsidP="00F6225D">
      <w:pPr>
        <w:pStyle w:val="EndNoteBibliography"/>
        <w:spacing w:after="0"/>
        <w:ind w:left="720" w:hanging="720"/>
      </w:pPr>
      <w:r w:rsidRPr="00F6225D">
        <w:t>49.</w:t>
      </w:r>
      <w:r w:rsidRPr="00F6225D">
        <w:tab/>
        <w:t xml:space="preserve">E.H. Starling, </w:t>
      </w:r>
      <w:r w:rsidRPr="00F6225D">
        <w:rPr>
          <w:i/>
        </w:rPr>
        <w:t>On the Absorption of Fluids from the Connective Tissue Spaces.</w:t>
      </w:r>
      <w:r w:rsidRPr="00F6225D">
        <w:t xml:space="preserve"> J Physiol, 1896. </w:t>
      </w:r>
      <w:r w:rsidRPr="00F6225D">
        <w:rPr>
          <w:b/>
        </w:rPr>
        <w:t>19</w:t>
      </w:r>
      <w:r w:rsidRPr="00F6225D">
        <w:t>(4): p. 312-326.</w:t>
      </w:r>
    </w:p>
    <w:p w14:paraId="0F64C2C3" w14:textId="77777777" w:rsidR="00F6225D" w:rsidRPr="00F6225D" w:rsidRDefault="00F6225D" w:rsidP="00F6225D">
      <w:pPr>
        <w:pStyle w:val="EndNoteBibliography"/>
        <w:spacing w:after="0"/>
        <w:ind w:left="720" w:hanging="720"/>
      </w:pPr>
      <w:r w:rsidRPr="00F6225D">
        <w:t>50.</w:t>
      </w:r>
      <w:r w:rsidRPr="00F6225D">
        <w:tab/>
        <w:t xml:space="preserve">C.S. Patlak, D.A. Goldstein and J.F. Hoffman, </w:t>
      </w:r>
      <w:r w:rsidRPr="00F6225D">
        <w:rPr>
          <w:i/>
        </w:rPr>
        <w:t>The flow of solute and solvent across a two-membrane system.</w:t>
      </w:r>
      <w:r w:rsidRPr="00F6225D">
        <w:t xml:space="preserve"> Journal of Theoretical Biology, 1963. </w:t>
      </w:r>
      <w:r w:rsidRPr="00F6225D">
        <w:rPr>
          <w:b/>
        </w:rPr>
        <w:t>5</w:t>
      </w:r>
      <w:r w:rsidRPr="00F6225D">
        <w:t>(3): p. 426-442.</w:t>
      </w:r>
    </w:p>
    <w:p w14:paraId="6C5B4472" w14:textId="77777777" w:rsidR="00F6225D" w:rsidRPr="00F6225D" w:rsidRDefault="00F6225D" w:rsidP="00F6225D">
      <w:pPr>
        <w:pStyle w:val="EndNoteBibliography"/>
        <w:spacing w:after="0"/>
        <w:ind w:left="720" w:hanging="720"/>
      </w:pPr>
      <w:r w:rsidRPr="00F6225D">
        <w:t>51.</w:t>
      </w:r>
      <w:r w:rsidRPr="00F6225D">
        <w:tab/>
        <w:t xml:space="preserve">R. Drake and E. Davis, </w:t>
      </w:r>
      <w:r w:rsidRPr="00F6225D">
        <w:rPr>
          <w:i/>
        </w:rPr>
        <w:t>A corrected equation for the calculation of reflection coefficients.</w:t>
      </w:r>
      <w:r w:rsidRPr="00F6225D">
        <w:t xml:space="preserve"> Microvascular Research, 1978. </w:t>
      </w:r>
      <w:r w:rsidRPr="00F6225D">
        <w:rPr>
          <w:b/>
        </w:rPr>
        <w:t>15</w:t>
      </w:r>
      <w:r w:rsidRPr="00F6225D">
        <w:t>(2): p. 259.</w:t>
      </w:r>
    </w:p>
    <w:p w14:paraId="0874EE9B" w14:textId="77777777" w:rsidR="00F6225D" w:rsidRPr="00F6225D" w:rsidRDefault="00F6225D" w:rsidP="00F6225D">
      <w:pPr>
        <w:pStyle w:val="EndNoteBibliography"/>
        <w:ind w:left="720" w:hanging="720"/>
      </w:pPr>
      <w:r w:rsidRPr="00F6225D">
        <w:t>52.</w:t>
      </w:r>
      <w:r w:rsidRPr="00F6225D">
        <w:tab/>
        <w:t xml:space="preserve">M.K. van Gelder, G. Ligabue, S. Giovanella, E. Bianchini, F. Simonis, D.H.M. Hazenbrink, J.A. Joles, M.A. Bajo Rubio, R. Selgas, G. Cappelli, and K.G.F. Gerritsen, </w:t>
      </w:r>
      <w:r w:rsidRPr="00F6225D">
        <w:rPr>
          <w:i/>
        </w:rPr>
        <w:t>In vitro efficacy and safety of a system for sorbent-assisted peritoneal dialysis.</w:t>
      </w:r>
      <w:r w:rsidRPr="00F6225D">
        <w:t xml:space="preserve"> American Journal of Physiology-Renal Physiology, 2020. </w:t>
      </w:r>
      <w:r w:rsidRPr="00F6225D">
        <w:rPr>
          <w:b/>
        </w:rPr>
        <w:t>319</w:t>
      </w:r>
      <w:r w:rsidRPr="00F6225D">
        <w:t>(2): p. F162-F170.</w:t>
      </w:r>
    </w:p>
    <w:p w14:paraId="2923887C" w14:textId="33EF9005" w:rsidR="00FA6A22" w:rsidRPr="00BE5362" w:rsidRDefault="000F0C68" w:rsidP="00FA6A22">
      <w:pPr>
        <w:pStyle w:val="EndNoteBibliography"/>
        <w:rPr>
          <w:rFonts w:asciiTheme="minorHAnsi" w:hAnsiTheme="minorHAnsi" w:cstheme="minorHAnsi"/>
          <w:sz w:val="24"/>
          <w:szCs w:val="24"/>
          <w:lang w:val="en-GB"/>
        </w:rPr>
      </w:pPr>
      <w:r w:rsidRPr="00BE5362">
        <w:rPr>
          <w:rFonts w:asciiTheme="minorHAnsi" w:hAnsiTheme="minorHAnsi" w:cstheme="minorHAnsi"/>
          <w:sz w:val="24"/>
          <w:szCs w:val="24"/>
          <w:lang w:val="en-GB"/>
        </w:rPr>
        <w:fldChar w:fldCharType="end"/>
      </w:r>
    </w:p>
    <w:p w14:paraId="0594ECC2" w14:textId="77777777" w:rsidR="00626501" w:rsidRDefault="00626501" w:rsidP="00612B88">
      <w:pPr>
        <w:pStyle w:val="EndNoteBibliography"/>
        <w:ind w:left="720" w:hanging="720"/>
        <w:rPr>
          <w:rFonts w:asciiTheme="minorHAnsi" w:hAnsiTheme="minorHAnsi" w:cstheme="minorHAnsi"/>
          <w:sz w:val="24"/>
          <w:szCs w:val="24"/>
          <w:lang w:val="en-GB"/>
        </w:rPr>
      </w:pPr>
    </w:p>
    <w:p w14:paraId="2ADC0548" w14:textId="77777777" w:rsidR="00626501" w:rsidRDefault="00626501" w:rsidP="00612B88">
      <w:pPr>
        <w:pStyle w:val="EndNoteBibliography"/>
        <w:ind w:left="720" w:hanging="720"/>
        <w:rPr>
          <w:rFonts w:asciiTheme="minorHAnsi" w:hAnsiTheme="minorHAnsi" w:cstheme="minorHAnsi"/>
          <w:sz w:val="24"/>
          <w:szCs w:val="24"/>
          <w:lang w:val="en-GB"/>
        </w:rPr>
      </w:pPr>
    </w:p>
    <w:p w14:paraId="14AE96E4" w14:textId="77777777" w:rsidR="00626501" w:rsidRDefault="00626501" w:rsidP="00612B88">
      <w:pPr>
        <w:pStyle w:val="EndNoteBibliography"/>
        <w:ind w:left="720" w:hanging="720"/>
        <w:rPr>
          <w:rFonts w:asciiTheme="minorHAnsi" w:hAnsiTheme="minorHAnsi" w:cstheme="minorHAnsi"/>
          <w:sz w:val="24"/>
          <w:szCs w:val="24"/>
          <w:lang w:val="en-GB"/>
        </w:rPr>
      </w:pPr>
    </w:p>
    <w:p w14:paraId="59844B28" w14:textId="77777777" w:rsidR="00626501" w:rsidRDefault="00626501" w:rsidP="00612B88">
      <w:pPr>
        <w:pStyle w:val="EndNoteBibliography"/>
        <w:ind w:left="720" w:hanging="720"/>
        <w:rPr>
          <w:rFonts w:asciiTheme="minorHAnsi" w:hAnsiTheme="minorHAnsi" w:cstheme="minorHAnsi"/>
          <w:sz w:val="24"/>
          <w:szCs w:val="24"/>
          <w:lang w:val="en-GB"/>
        </w:rPr>
      </w:pPr>
    </w:p>
    <w:p w14:paraId="162379FE" w14:textId="77777777" w:rsidR="00AC6E83" w:rsidRDefault="00AC6E83" w:rsidP="00612B88">
      <w:pPr>
        <w:pStyle w:val="EndNoteBibliography"/>
        <w:ind w:left="720" w:hanging="720"/>
        <w:rPr>
          <w:rFonts w:asciiTheme="minorHAnsi" w:hAnsiTheme="minorHAnsi" w:cstheme="minorHAnsi"/>
          <w:sz w:val="24"/>
          <w:szCs w:val="24"/>
          <w:lang w:val="en-GB"/>
        </w:rPr>
      </w:pPr>
    </w:p>
    <w:p w14:paraId="1F0CED78" w14:textId="1F95F2F9" w:rsidR="00A409DB" w:rsidRDefault="00F670DD" w:rsidP="00AC6E83">
      <w:pPr>
        <w:pStyle w:val="EndNoteBibliography"/>
        <w:rPr>
          <w:rFonts w:asciiTheme="minorHAnsi" w:hAnsiTheme="minorHAnsi" w:cstheme="minorHAnsi"/>
          <w:sz w:val="24"/>
          <w:szCs w:val="24"/>
          <w:lang w:val="en-GB"/>
        </w:rPr>
      </w:pPr>
      <w:r>
        <w:rPr>
          <w:rFonts w:asciiTheme="minorHAnsi" w:hAnsiTheme="minorHAnsi" w:cstheme="minorHAnsi"/>
          <w:sz w:val="24"/>
          <w:szCs w:val="24"/>
          <w:lang w:val="en-GB"/>
        </w:rPr>
        <w:lastRenderedPageBreak/>
        <w:t>Supplementary</w:t>
      </w:r>
    </w:p>
    <w:p w14:paraId="06A78AE6" w14:textId="4F0655D1" w:rsidR="00F670DD" w:rsidRDefault="00F670DD" w:rsidP="00612B88">
      <w:pPr>
        <w:pStyle w:val="EndNoteBibliography"/>
        <w:ind w:left="720" w:hanging="720"/>
        <w:rPr>
          <w:rFonts w:asciiTheme="minorHAnsi" w:hAnsiTheme="minorHAnsi" w:cstheme="minorHAnsi"/>
          <w:sz w:val="24"/>
          <w:szCs w:val="24"/>
          <w:lang w:val="en-GB"/>
        </w:rPr>
      </w:pPr>
      <w:r>
        <w:rPr>
          <w:rFonts w:asciiTheme="minorHAnsi" w:hAnsiTheme="minorHAnsi" w:cstheme="minorHAnsi"/>
          <w:sz w:val="24"/>
          <w:szCs w:val="24"/>
          <w:lang w:val="en-GB" w:eastAsia="en-GB"/>
        </w:rPr>
        <w:drawing>
          <wp:inline distT="0" distB="0" distL="0" distR="0" wp14:anchorId="774AED39" wp14:editId="54530EF2">
            <wp:extent cx="3398528" cy="3398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AC_values_lit_sim.png"/>
                    <pic:cNvPicPr/>
                  </pic:nvPicPr>
                  <pic:blipFill>
                    <a:blip r:embed="rId16">
                      <a:extLst>
                        <a:ext uri="{28A0092B-C50C-407E-A947-70E740481C1C}">
                          <a14:useLocalDpi xmlns:a14="http://schemas.microsoft.com/office/drawing/2010/main" val="0"/>
                        </a:ext>
                      </a:extLst>
                    </a:blip>
                    <a:stretch>
                      <a:fillRect/>
                    </a:stretch>
                  </pic:blipFill>
                  <pic:spPr>
                    <a:xfrm>
                      <a:off x="0" y="0"/>
                      <a:ext cx="3398528" cy="3398528"/>
                    </a:xfrm>
                    <a:prstGeom prst="rect">
                      <a:avLst/>
                    </a:prstGeom>
                  </pic:spPr>
                </pic:pic>
              </a:graphicData>
            </a:graphic>
          </wp:inline>
        </w:drawing>
      </w:r>
    </w:p>
    <w:p w14:paraId="4117135C" w14:textId="6A354CE4" w:rsidR="00F670DD" w:rsidRDefault="00F670DD" w:rsidP="00612B88">
      <w:pPr>
        <w:pStyle w:val="EndNoteBibliography"/>
        <w:ind w:left="720" w:hanging="720"/>
        <w:rPr>
          <w:rFonts w:asciiTheme="minorHAnsi" w:hAnsiTheme="minorHAnsi" w:cstheme="minorHAnsi"/>
          <w:sz w:val="24"/>
          <w:szCs w:val="24"/>
          <w:lang w:val="en-GB"/>
        </w:rPr>
      </w:pPr>
      <w:r>
        <w:rPr>
          <w:rFonts w:asciiTheme="minorHAnsi" w:hAnsiTheme="minorHAnsi" w:cstheme="minorHAnsi"/>
          <w:sz w:val="24"/>
          <w:szCs w:val="24"/>
          <w:lang w:val="en-GB"/>
        </w:rPr>
        <w:t>Figure S1: The comparison of literature values</w:t>
      </w:r>
      <w:r w:rsidR="00EF6B5E">
        <w:rPr>
          <w:rFonts w:asciiTheme="minorHAnsi" w:hAnsiTheme="minorHAnsi" w:cstheme="minorHAnsi"/>
          <w:sz w:val="24"/>
          <w:szCs w:val="24"/>
          <w:lang w:val="en-GB"/>
        </w:rPr>
        <w:fldChar w:fldCharType="begin">
          <w:fldData xml:space="preserve">PEVuZE5vdGU+PENpdGU+PEF1dGhvcj52YW4gR2VsZGVyPC9BdXRob3I+PFllYXI+MjAyMDwvWWVh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</w:fldData>
        </w:fldChar>
      </w:r>
      <w:r w:rsidR="00F6225D">
        <w:rPr>
          <w:rFonts w:asciiTheme="minorHAnsi" w:hAnsiTheme="minorHAnsi" w:cstheme="minorHAnsi"/>
          <w:sz w:val="24"/>
          <w:szCs w:val="24"/>
          <w:lang w:val="en-GB"/>
        </w:rPr>
        <w:instrText xml:space="preserve"> ADDIN EN.CITE </w:instrText>
      </w:r>
      <w:r w:rsidR="00F6225D">
        <w:rPr>
          <w:rFonts w:asciiTheme="minorHAnsi" w:hAnsiTheme="minorHAnsi" w:cstheme="minorHAnsi"/>
          <w:sz w:val="24"/>
          <w:szCs w:val="24"/>
          <w:lang w:val="en-GB"/>
        </w:rPr>
        <w:fldChar w:fldCharType="begin">
          <w:fldData xml:space="preserve">PEVuZE5vdGU+PENpdGU+PEF1dGhvcj52YW4gR2VsZGVyPC9BdXRob3I+PFllYXI+MjAyMDwvWWVh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</w:fldData>
        </w:fldChar>
      </w:r>
      <w:r w:rsidR="00F6225D">
        <w:rPr>
          <w:rFonts w:asciiTheme="minorHAnsi" w:hAnsiTheme="minorHAnsi" w:cstheme="minorHAnsi"/>
          <w:sz w:val="24"/>
          <w:szCs w:val="24"/>
          <w:lang w:val="en-GB"/>
        </w:rPr>
        <w:instrText xml:space="preserve"> ADDIN EN.CITE.DATA </w:instrText>
      </w:r>
      <w:r w:rsidR="00F6225D">
        <w:rPr>
          <w:rFonts w:asciiTheme="minorHAnsi" w:hAnsiTheme="minorHAnsi" w:cstheme="minorHAnsi"/>
          <w:sz w:val="24"/>
          <w:szCs w:val="24"/>
          <w:lang w:val="en-GB"/>
        </w:rPr>
      </w:r>
      <w:r w:rsidR="00F6225D">
        <w:rPr>
          <w:rFonts w:asciiTheme="minorHAnsi" w:hAnsiTheme="minorHAnsi" w:cstheme="minorHAnsi"/>
          <w:sz w:val="24"/>
          <w:szCs w:val="24"/>
          <w:lang w:val="en-GB"/>
        </w:rPr>
        <w:fldChar w:fldCharType="end"/>
      </w:r>
      <w:r w:rsidR="00EF6B5E">
        <w:rPr>
          <w:rFonts w:asciiTheme="minorHAnsi" w:hAnsiTheme="minorHAnsi" w:cstheme="minorHAnsi"/>
          <w:sz w:val="24"/>
          <w:szCs w:val="24"/>
          <w:lang w:val="en-GB"/>
        </w:rPr>
      </w:r>
      <w:r w:rsidR="00EF6B5E">
        <w:rPr>
          <w:rFonts w:asciiTheme="minorHAnsi" w:hAnsiTheme="minorHAnsi" w:cstheme="minorHAnsi"/>
          <w:sz w:val="24"/>
          <w:szCs w:val="24"/>
          <w:lang w:val="en-GB"/>
        </w:rPr>
        <w:fldChar w:fldCharType="separate"/>
      </w:r>
      <w:r w:rsidR="00F6225D" w:rsidRPr="00F6225D">
        <w:rPr>
          <w:rFonts w:asciiTheme="minorHAnsi" w:hAnsiTheme="minorHAnsi" w:cstheme="minorHAnsi"/>
          <w:sz w:val="24"/>
          <w:szCs w:val="24"/>
          <w:vertAlign w:val="superscript"/>
          <w:lang w:val="en-GB"/>
        </w:rPr>
        <w:t>26, 52</w:t>
      </w:r>
      <w:r w:rsidR="00EF6B5E">
        <w:rPr>
          <w:rFonts w:asciiTheme="minorHAnsi" w:hAnsiTheme="minorHAnsi" w:cstheme="minorHAnsi"/>
          <w:sz w:val="24"/>
          <w:szCs w:val="24"/>
          <w:lang w:val="en-GB"/>
        </w:rPr>
        <w:fldChar w:fldCharType="end"/>
      </w:r>
      <w:r>
        <w:rPr>
          <w:rFonts w:asciiTheme="minorHAnsi" w:hAnsiTheme="minorHAnsi" w:cstheme="minorHAnsi"/>
          <w:sz w:val="24"/>
          <w:szCs w:val="24"/>
          <w:lang w:val="en-GB"/>
        </w:rPr>
        <w:t xml:space="preserve"> found for MTAC of some solutes and the ones predicted with the three pore model.</w:t>
      </w:r>
    </w:p>
    <w:p w14:paraId="4A8D7A9E" w14:textId="0B6E309E" w:rsidR="00626501" w:rsidRDefault="00626501" w:rsidP="00612B88">
      <w:pPr>
        <w:pStyle w:val="EndNoteBibliography"/>
        <w:ind w:left="720" w:hanging="720"/>
        <w:rPr>
          <w:rFonts w:asciiTheme="minorHAnsi" w:hAnsiTheme="minorHAnsi" w:cstheme="minorHAnsi"/>
          <w:sz w:val="24"/>
          <w:szCs w:val="24"/>
          <w:lang w:val="en-GB"/>
        </w:rPr>
      </w:pPr>
    </w:p>
    <w:p w14:paraId="1D4BDAB2" w14:textId="0B6E309E" w:rsidR="00626501" w:rsidRDefault="00626501">
      <w:pPr>
        <w:rPr>
          <w:rFonts w:cstheme="minorHAnsi"/>
          <w:noProof/>
          <w:szCs w:val="24"/>
          <w:lang w:val="en-GB"/>
        </w:rPr>
      </w:pPr>
      <w:r>
        <w:rPr>
          <w:rFonts w:cstheme="minorHAnsi"/>
          <w:szCs w:val="24"/>
          <w:lang w:val="en-GB"/>
        </w:rPr>
        <w:br w:type="page"/>
      </w:r>
    </w:p>
    <w:p w14:paraId="378AE67E" w14:textId="77777777" w:rsidR="00626501" w:rsidRDefault="00626501" w:rsidP="00612B88">
      <w:pPr>
        <w:pStyle w:val="EndNoteBibliography"/>
        <w:ind w:left="720" w:hanging="720"/>
        <w:rPr>
          <w:rFonts w:asciiTheme="minorHAnsi" w:hAnsiTheme="minorHAnsi" w:cstheme="minorHAnsi"/>
          <w:sz w:val="24"/>
          <w:szCs w:val="24"/>
          <w:lang w:val="en-GB"/>
        </w:rPr>
        <w:sectPr w:rsidR="00626501" w:rsidSect="00092257">
          <w:footerReference w:type="default" r:id="rId17"/>
          <w:pgSz w:w="11906" w:h="16838"/>
          <w:pgMar w:top="1418" w:right="1418" w:bottom="1418" w:left="1418" w:header="709" w:footer="709" w:gutter="0"/>
          <w:cols w:space="708"/>
          <w:docGrid w:linePitch="360"/>
        </w:sectPr>
      </w:pPr>
    </w:p>
    <w:tbl>
      <w:tblPr>
        <w:tblStyle w:val="PlainTable2"/>
        <w:tblpPr w:leftFromText="180" w:rightFromText="180" w:horzAnchor="margin" w:tblpY="752"/>
        <w:tblW w:w="5000" w:type="pct"/>
        <w:tblLook w:val="04A0" w:firstRow="1" w:lastRow="0" w:firstColumn="1" w:lastColumn="0" w:noHBand="0" w:noVBand="1"/>
      </w:tblPr>
      <w:tblGrid>
        <w:gridCol w:w="751"/>
        <w:gridCol w:w="862"/>
        <w:gridCol w:w="782"/>
        <w:gridCol w:w="935"/>
        <w:gridCol w:w="1095"/>
        <w:gridCol w:w="815"/>
        <w:gridCol w:w="1081"/>
        <w:gridCol w:w="626"/>
        <w:gridCol w:w="613"/>
        <w:gridCol w:w="766"/>
        <w:gridCol w:w="927"/>
        <w:gridCol w:w="552"/>
        <w:gridCol w:w="913"/>
        <w:gridCol w:w="731"/>
        <w:gridCol w:w="731"/>
        <w:gridCol w:w="828"/>
        <w:gridCol w:w="989"/>
        <w:gridCol w:w="731"/>
        <w:gridCol w:w="975"/>
        <w:gridCol w:w="567"/>
      </w:tblGrid>
      <w:tr w:rsidR="00626501" w:rsidRPr="00626501" w14:paraId="6C30659A" w14:textId="77777777" w:rsidTr="0062650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1" w:type="pct"/>
            <w:noWrap/>
            <w:hideMark/>
          </w:tcPr>
          <w:p w14:paraId="794BFA05" w14:textId="77777777" w:rsidR="00626501" w:rsidRPr="00626501" w:rsidRDefault="00626501" w:rsidP="00626501">
            <w:pPr>
              <w:jc w:val="left"/>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lastRenderedPageBreak/>
              <w:t>model</w:t>
            </w:r>
          </w:p>
        </w:tc>
        <w:tc>
          <w:tcPr>
            <w:tcW w:w="265" w:type="pct"/>
            <w:noWrap/>
            <w:hideMark/>
          </w:tcPr>
          <w:p w14:paraId="72C38B6C" w14:textId="77777777" w:rsidR="00626501" w:rsidRPr="00626501" w:rsidRDefault="00626501" w:rsidP="00626501">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MTAC_urea</w:t>
            </w:r>
          </w:p>
        </w:tc>
        <w:tc>
          <w:tcPr>
            <w:tcW w:w="240" w:type="pct"/>
            <w:noWrap/>
            <w:hideMark/>
          </w:tcPr>
          <w:p w14:paraId="52C8A6F1" w14:textId="77777777" w:rsidR="00626501" w:rsidRPr="00626501" w:rsidRDefault="00626501" w:rsidP="00626501">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MTAC_crea</w:t>
            </w:r>
          </w:p>
        </w:tc>
        <w:tc>
          <w:tcPr>
            <w:tcW w:w="287" w:type="pct"/>
            <w:noWrap/>
            <w:hideMark/>
          </w:tcPr>
          <w:p w14:paraId="76B95D5D" w14:textId="77777777" w:rsidR="00626501" w:rsidRPr="00626501" w:rsidRDefault="00626501" w:rsidP="00626501">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MTAC_sodium</w:t>
            </w:r>
          </w:p>
        </w:tc>
        <w:tc>
          <w:tcPr>
            <w:tcW w:w="337" w:type="pct"/>
            <w:noWrap/>
            <w:hideMark/>
          </w:tcPr>
          <w:p w14:paraId="403FB59E" w14:textId="77777777" w:rsidR="00626501" w:rsidRPr="00626501" w:rsidRDefault="00626501" w:rsidP="00626501">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MTAC_phosphate</w:t>
            </w:r>
          </w:p>
        </w:tc>
        <w:tc>
          <w:tcPr>
            <w:tcW w:w="250" w:type="pct"/>
            <w:noWrap/>
            <w:hideMark/>
          </w:tcPr>
          <w:p w14:paraId="6727398D" w14:textId="77777777" w:rsidR="00626501" w:rsidRPr="00626501" w:rsidRDefault="00626501" w:rsidP="00626501">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MTAC_glu</w:t>
            </w:r>
          </w:p>
        </w:tc>
        <w:tc>
          <w:tcPr>
            <w:tcW w:w="332" w:type="pct"/>
            <w:noWrap/>
            <w:hideMark/>
          </w:tcPr>
          <w:p w14:paraId="66D7B72E" w14:textId="77777777" w:rsidR="00626501" w:rsidRPr="00626501" w:rsidRDefault="00626501" w:rsidP="00626501">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MTAC_potassium</w:t>
            </w:r>
          </w:p>
        </w:tc>
        <w:tc>
          <w:tcPr>
            <w:tcW w:w="192" w:type="pct"/>
            <w:noWrap/>
            <w:hideMark/>
          </w:tcPr>
          <w:p w14:paraId="7C9B3B32" w14:textId="77777777" w:rsidR="00626501" w:rsidRPr="00626501" w:rsidRDefault="00626501" w:rsidP="00626501">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fct_urea</w:t>
            </w:r>
          </w:p>
        </w:tc>
        <w:tc>
          <w:tcPr>
            <w:tcW w:w="188" w:type="pct"/>
            <w:noWrap/>
            <w:hideMark/>
          </w:tcPr>
          <w:p w14:paraId="6A3AE50C" w14:textId="77777777" w:rsidR="00626501" w:rsidRPr="00626501" w:rsidRDefault="00626501" w:rsidP="00626501">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fct_crea</w:t>
            </w:r>
          </w:p>
        </w:tc>
        <w:tc>
          <w:tcPr>
            <w:tcW w:w="235" w:type="pct"/>
            <w:noWrap/>
            <w:hideMark/>
          </w:tcPr>
          <w:p w14:paraId="7071EF2C" w14:textId="77777777" w:rsidR="00626501" w:rsidRPr="00626501" w:rsidRDefault="00626501" w:rsidP="00626501">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fct_sodium</w:t>
            </w:r>
          </w:p>
        </w:tc>
        <w:tc>
          <w:tcPr>
            <w:tcW w:w="285" w:type="pct"/>
            <w:noWrap/>
            <w:hideMark/>
          </w:tcPr>
          <w:p w14:paraId="5DF167D0" w14:textId="77777777" w:rsidR="00626501" w:rsidRPr="00626501" w:rsidRDefault="00626501" w:rsidP="00626501">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fct_phosphate</w:t>
            </w:r>
          </w:p>
        </w:tc>
        <w:tc>
          <w:tcPr>
            <w:tcW w:w="170" w:type="pct"/>
            <w:noWrap/>
            <w:hideMark/>
          </w:tcPr>
          <w:p w14:paraId="11288815" w14:textId="77777777" w:rsidR="00626501" w:rsidRPr="00626501" w:rsidRDefault="00626501" w:rsidP="00626501">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fct_glu</w:t>
            </w:r>
          </w:p>
        </w:tc>
        <w:tc>
          <w:tcPr>
            <w:tcW w:w="281" w:type="pct"/>
            <w:noWrap/>
            <w:hideMark/>
          </w:tcPr>
          <w:p w14:paraId="5AF94839" w14:textId="77777777" w:rsidR="00626501" w:rsidRPr="00626501" w:rsidRDefault="00626501" w:rsidP="00626501">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fct_potassium</w:t>
            </w:r>
          </w:p>
        </w:tc>
        <w:tc>
          <w:tcPr>
            <w:tcW w:w="225" w:type="pct"/>
            <w:noWrap/>
            <w:hideMark/>
          </w:tcPr>
          <w:p w14:paraId="28548E32" w14:textId="77777777" w:rsidR="00626501" w:rsidRPr="00626501" w:rsidRDefault="00626501" w:rsidP="00626501">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sico_urea</w:t>
            </w:r>
          </w:p>
        </w:tc>
        <w:tc>
          <w:tcPr>
            <w:tcW w:w="225" w:type="pct"/>
            <w:noWrap/>
            <w:hideMark/>
          </w:tcPr>
          <w:p w14:paraId="4EDFE5AF" w14:textId="77777777" w:rsidR="00626501" w:rsidRPr="00626501" w:rsidRDefault="00626501" w:rsidP="00626501">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sico_crea</w:t>
            </w:r>
          </w:p>
        </w:tc>
        <w:tc>
          <w:tcPr>
            <w:tcW w:w="254" w:type="pct"/>
            <w:noWrap/>
            <w:hideMark/>
          </w:tcPr>
          <w:p w14:paraId="7E7B5C63" w14:textId="77777777" w:rsidR="00626501" w:rsidRPr="00626501" w:rsidRDefault="00626501" w:rsidP="00626501">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sico_sodium</w:t>
            </w:r>
          </w:p>
        </w:tc>
        <w:tc>
          <w:tcPr>
            <w:tcW w:w="304" w:type="pct"/>
            <w:noWrap/>
            <w:hideMark/>
          </w:tcPr>
          <w:p w14:paraId="5D943ECB" w14:textId="77777777" w:rsidR="00626501" w:rsidRPr="00626501" w:rsidRDefault="00626501" w:rsidP="00626501">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sico_phosphate</w:t>
            </w:r>
          </w:p>
        </w:tc>
        <w:tc>
          <w:tcPr>
            <w:tcW w:w="225" w:type="pct"/>
            <w:noWrap/>
            <w:hideMark/>
          </w:tcPr>
          <w:p w14:paraId="1B39E344" w14:textId="77777777" w:rsidR="00626501" w:rsidRPr="00626501" w:rsidRDefault="00626501" w:rsidP="00626501">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sico_glu</w:t>
            </w:r>
          </w:p>
        </w:tc>
        <w:tc>
          <w:tcPr>
            <w:tcW w:w="300" w:type="pct"/>
            <w:noWrap/>
            <w:hideMark/>
          </w:tcPr>
          <w:p w14:paraId="16D0624D" w14:textId="77777777" w:rsidR="00626501" w:rsidRPr="00626501" w:rsidRDefault="00626501" w:rsidP="00626501">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sico_potassium</w:t>
            </w:r>
          </w:p>
        </w:tc>
        <w:tc>
          <w:tcPr>
            <w:tcW w:w="174" w:type="pct"/>
            <w:noWrap/>
            <w:hideMark/>
          </w:tcPr>
          <w:p w14:paraId="5357D919" w14:textId="77777777" w:rsidR="00626501" w:rsidRPr="00626501" w:rsidRDefault="00626501" w:rsidP="00626501">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L</w:t>
            </w:r>
          </w:p>
        </w:tc>
      </w:tr>
      <w:tr w:rsidR="00626501" w:rsidRPr="00626501" w14:paraId="58503572" w14:textId="77777777" w:rsidTr="006265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1" w:type="pct"/>
            <w:noWrap/>
            <w:hideMark/>
          </w:tcPr>
          <w:p w14:paraId="17B6B6C4" w14:textId="77777777" w:rsidR="00626501" w:rsidRPr="00626501" w:rsidRDefault="00626501" w:rsidP="00626501">
            <w:pPr>
              <w:jc w:val="left"/>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Units</w:t>
            </w:r>
          </w:p>
        </w:tc>
        <w:tc>
          <w:tcPr>
            <w:tcW w:w="265" w:type="pct"/>
            <w:noWrap/>
            <w:hideMark/>
          </w:tcPr>
          <w:p w14:paraId="578E2D62"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ml/min</w:t>
            </w:r>
          </w:p>
        </w:tc>
        <w:tc>
          <w:tcPr>
            <w:tcW w:w="240" w:type="pct"/>
            <w:noWrap/>
            <w:hideMark/>
          </w:tcPr>
          <w:p w14:paraId="046FDA94"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ml/min</w:t>
            </w:r>
          </w:p>
        </w:tc>
        <w:tc>
          <w:tcPr>
            <w:tcW w:w="287" w:type="pct"/>
            <w:noWrap/>
            <w:hideMark/>
          </w:tcPr>
          <w:p w14:paraId="5221084D"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ml/min</w:t>
            </w:r>
          </w:p>
        </w:tc>
        <w:tc>
          <w:tcPr>
            <w:tcW w:w="337" w:type="pct"/>
            <w:noWrap/>
            <w:hideMark/>
          </w:tcPr>
          <w:p w14:paraId="58485613"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ml/min</w:t>
            </w:r>
          </w:p>
        </w:tc>
        <w:tc>
          <w:tcPr>
            <w:tcW w:w="250" w:type="pct"/>
            <w:noWrap/>
            <w:hideMark/>
          </w:tcPr>
          <w:p w14:paraId="6A1B0A84"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ml/min</w:t>
            </w:r>
          </w:p>
        </w:tc>
        <w:tc>
          <w:tcPr>
            <w:tcW w:w="332" w:type="pct"/>
            <w:noWrap/>
            <w:hideMark/>
          </w:tcPr>
          <w:p w14:paraId="2A6F4E35"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ml/min</w:t>
            </w:r>
          </w:p>
        </w:tc>
        <w:tc>
          <w:tcPr>
            <w:tcW w:w="192" w:type="pct"/>
            <w:noWrap/>
            <w:hideMark/>
          </w:tcPr>
          <w:p w14:paraId="0B182272"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c>
          <w:tcPr>
            <w:tcW w:w="188" w:type="pct"/>
            <w:noWrap/>
            <w:hideMark/>
          </w:tcPr>
          <w:p w14:paraId="37EE2510"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c>
          <w:tcPr>
            <w:tcW w:w="235" w:type="pct"/>
            <w:noWrap/>
            <w:hideMark/>
          </w:tcPr>
          <w:p w14:paraId="4610B2C0"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c>
          <w:tcPr>
            <w:tcW w:w="285" w:type="pct"/>
            <w:noWrap/>
            <w:hideMark/>
          </w:tcPr>
          <w:p w14:paraId="09A644B9"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c>
          <w:tcPr>
            <w:tcW w:w="170" w:type="pct"/>
            <w:noWrap/>
            <w:hideMark/>
          </w:tcPr>
          <w:p w14:paraId="4AA71FEF"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c>
          <w:tcPr>
            <w:tcW w:w="281" w:type="pct"/>
            <w:noWrap/>
            <w:hideMark/>
          </w:tcPr>
          <w:p w14:paraId="0880EC8B"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c>
          <w:tcPr>
            <w:tcW w:w="225" w:type="pct"/>
            <w:noWrap/>
            <w:hideMark/>
          </w:tcPr>
          <w:p w14:paraId="54FF465E"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c>
          <w:tcPr>
            <w:tcW w:w="225" w:type="pct"/>
            <w:noWrap/>
            <w:hideMark/>
          </w:tcPr>
          <w:p w14:paraId="603B74FD"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c>
          <w:tcPr>
            <w:tcW w:w="254" w:type="pct"/>
            <w:noWrap/>
            <w:hideMark/>
          </w:tcPr>
          <w:p w14:paraId="6403FCE1"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c>
          <w:tcPr>
            <w:tcW w:w="304" w:type="pct"/>
            <w:noWrap/>
            <w:hideMark/>
          </w:tcPr>
          <w:p w14:paraId="08091DF5"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c>
          <w:tcPr>
            <w:tcW w:w="225" w:type="pct"/>
            <w:noWrap/>
            <w:hideMark/>
          </w:tcPr>
          <w:p w14:paraId="60CEE7CA"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c>
          <w:tcPr>
            <w:tcW w:w="300" w:type="pct"/>
            <w:noWrap/>
            <w:hideMark/>
          </w:tcPr>
          <w:p w14:paraId="7C9F1B87"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c>
          <w:tcPr>
            <w:tcW w:w="174" w:type="pct"/>
            <w:noWrap/>
            <w:hideMark/>
          </w:tcPr>
          <w:p w14:paraId="7EF00080"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ml/min</w:t>
            </w:r>
          </w:p>
        </w:tc>
      </w:tr>
      <w:tr w:rsidR="00626501" w:rsidRPr="00626501" w14:paraId="5BB552D7" w14:textId="77777777" w:rsidTr="00626501">
        <w:trPr>
          <w:trHeight w:val="288"/>
        </w:trPr>
        <w:tc>
          <w:tcPr>
            <w:cnfStyle w:val="001000000000" w:firstRow="0" w:lastRow="0" w:firstColumn="1" w:lastColumn="0" w:oddVBand="0" w:evenVBand="0" w:oddHBand="0" w:evenHBand="0" w:firstRowFirstColumn="0" w:firstRowLastColumn="0" w:lastRowFirstColumn="0" w:lastRowLastColumn="0"/>
            <w:tcW w:w="231" w:type="pct"/>
            <w:noWrap/>
            <w:hideMark/>
          </w:tcPr>
          <w:p w14:paraId="181F3580" w14:textId="77777777" w:rsidR="00626501" w:rsidRPr="00626501" w:rsidRDefault="00626501" w:rsidP="00626501">
            <w:pPr>
              <w:jc w:val="right"/>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1</w:t>
            </w:r>
          </w:p>
        </w:tc>
        <w:tc>
          <w:tcPr>
            <w:tcW w:w="265" w:type="pct"/>
            <w:noWrap/>
            <w:hideMark/>
          </w:tcPr>
          <w:p w14:paraId="0054363D" w14:textId="77777777" w:rsidR="00626501" w:rsidRPr="00626501" w:rsidRDefault="00626501" w:rsidP="006265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p>
        </w:tc>
        <w:tc>
          <w:tcPr>
            <w:tcW w:w="240" w:type="pct"/>
            <w:noWrap/>
            <w:hideMark/>
          </w:tcPr>
          <w:p w14:paraId="39B16142"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87" w:type="pct"/>
            <w:noWrap/>
            <w:hideMark/>
          </w:tcPr>
          <w:p w14:paraId="64ECE310"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337" w:type="pct"/>
            <w:noWrap/>
            <w:hideMark/>
          </w:tcPr>
          <w:p w14:paraId="6ECFCCFA"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50" w:type="pct"/>
            <w:noWrap/>
            <w:hideMark/>
          </w:tcPr>
          <w:p w14:paraId="34F78FCD"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332" w:type="pct"/>
            <w:noWrap/>
            <w:hideMark/>
          </w:tcPr>
          <w:p w14:paraId="1854846A"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192" w:type="pct"/>
            <w:noWrap/>
            <w:hideMark/>
          </w:tcPr>
          <w:p w14:paraId="7D68A148"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188" w:type="pct"/>
            <w:noWrap/>
            <w:hideMark/>
          </w:tcPr>
          <w:p w14:paraId="32005200"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35" w:type="pct"/>
            <w:noWrap/>
            <w:hideMark/>
          </w:tcPr>
          <w:p w14:paraId="515693CE"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85" w:type="pct"/>
            <w:noWrap/>
            <w:hideMark/>
          </w:tcPr>
          <w:p w14:paraId="01711C75"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170" w:type="pct"/>
            <w:noWrap/>
            <w:hideMark/>
          </w:tcPr>
          <w:p w14:paraId="6B5D6714"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81" w:type="pct"/>
            <w:noWrap/>
            <w:hideMark/>
          </w:tcPr>
          <w:p w14:paraId="79485B68"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25" w:type="pct"/>
            <w:noWrap/>
            <w:hideMark/>
          </w:tcPr>
          <w:p w14:paraId="67E794CC" w14:textId="77777777" w:rsidR="00626501" w:rsidRPr="00626501" w:rsidRDefault="00626501" w:rsidP="006265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0</w:t>
            </w:r>
          </w:p>
        </w:tc>
        <w:tc>
          <w:tcPr>
            <w:tcW w:w="225" w:type="pct"/>
            <w:noWrap/>
            <w:hideMark/>
          </w:tcPr>
          <w:p w14:paraId="3A44453B" w14:textId="77777777" w:rsidR="00626501" w:rsidRPr="00626501" w:rsidRDefault="00626501" w:rsidP="006265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0</w:t>
            </w:r>
          </w:p>
        </w:tc>
        <w:tc>
          <w:tcPr>
            <w:tcW w:w="254" w:type="pct"/>
            <w:noWrap/>
            <w:hideMark/>
          </w:tcPr>
          <w:p w14:paraId="6820AA38" w14:textId="77777777" w:rsidR="00626501" w:rsidRPr="00626501" w:rsidRDefault="00626501" w:rsidP="006265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0</w:t>
            </w:r>
          </w:p>
        </w:tc>
        <w:tc>
          <w:tcPr>
            <w:tcW w:w="304" w:type="pct"/>
            <w:noWrap/>
            <w:hideMark/>
          </w:tcPr>
          <w:p w14:paraId="482F129D" w14:textId="77777777" w:rsidR="00626501" w:rsidRPr="00626501" w:rsidRDefault="00626501" w:rsidP="006265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0</w:t>
            </w:r>
          </w:p>
        </w:tc>
        <w:tc>
          <w:tcPr>
            <w:tcW w:w="225" w:type="pct"/>
            <w:noWrap/>
            <w:hideMark/>
          </w:tcPr>
          <w:p w14:paraId="50E9FCEE" w14:textId="77777777" w:rsidR="00626501" w:rsidRPr="00626501" w:rsidRDefault="00626501" w:rsidP="006265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0</w:t>
            </w:r>
          </w:p>
        </w:tc>
        <w:tc>
          <w:tcPr>
            <w:tcW w:w="300" w:type="pct"/>
            <w:noWrap/>
            <w:hideMark/>
          </w:tcPr>
          <w:p w14:paraId="3B9925E1" w14:textId="77777777" w:rsidR="00626501" w:rsidRPr="00626501" w:rsidRDefault="00626501" w:rsidP="006265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0</w:t>
            </w:r>
          </w:p>
        </w:tc>
        <w:tc>
          <w:tcPr>
            <w:tcW w:w="174" w:type="pct"/>
            <w:noWrap/>
            <w:hideMark/>
          </w:tcPr>
          <w:p w14:paraId="7D4F0665" w14:textId="77777777" w:rsidR="00626501" w:rsidRPr="00626501" w:rsidRDefault="00626501" w:rsidP="006265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0.65</w:t>
            </w:r>
          </w:p>
        </w:tc>
      </w:tr>
      <w:tr w:rsidR="00626501" w:rsidRPr="00626501" w14:paraId="3354A740" w14:textId="77777777" w:rsidTr="006265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1" w:type="pct"/>
            <w:noWrap/>
            <w:hideMark/>
          </w:tcPr>
          <w:p w14:paraId="5637EF93" w14:textId="77777777" w:rsidR="00626501" w:rsidRPr="00626501" w:rsidRDefault="00626501" w:rsidP="00626501">
            <w:pPr>
              <w:jc w:val="right"/>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2</w:t>
            </w:r>
          </w:p>
        </w:tc>
        <w:tc>
          <w:tcPr>
            <w:tcW w:w="265" w:type="pct"/>
            <w:noWrap/>
            <w:hideMark/>
          </w:tcPr>
          <w:p w14:paraId="3AEEC2B4" w14:textId="77777777" w:rsidR="00626501" w:rsidRPr="00626501" w:rsidRDefault="00626501" w:rsidP="006265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p>
        </w:tc>
        <w:tc>
          <w:tcPr>
            <w:tcW w:w="240" w:type="pct"/>
            <w:noWrap/>
            <w:hideMark/>
          </w:tcPr>
          <w:p w14:paraId="74B0473C"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87" w:type="pct"/>
            <w:noWrap/>
            <w:hideMark/>
          </w:tcPr>
          <w:p w14:paraId="29A9AC74"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337" w:type="pct"/>
            <w:noWrap/>
            <w:hideMark/>
          </w:tcPr>
          <w:p w14:paraId="6D49A818"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50" w:type="pct"/>
            <w:noWrap/>
            <w:hideMark/>
          </w:tcPr>
          <w:p w14:paraId="3DC28546"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332" w:type="pct"/>
            <w:noWrap/>
            <w:hideMark/>
          </w:tcPr>
          <w:p w14:paraId="6A7F9F46"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192" w:type="pct"/>
            <w:noWrap/>
            <w:hideMark/>
          </w:tcPr>
          <w:p w14:paraId="3D0E4042"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188" w:type="pct"/>
            <w:noWrap/>
            <w:hideMark/>
          </w:tcPr>
          <w:p w14:paraId="66C3F92B"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35" w:type="pct"/>
            <w:noWrap/>
            <w:hideMark/>
          </w:tcPr>
          <w:p w14:paraId="073AD49F"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85" w:type="pct"/>
            <w:noWrap/>
            <w:hideMark/>
          </w:tcPr>
          <w:p w14:paraId="76FB7DBF"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170" w:type="pct"/>
            <w:noWrap/>
            <w:hideMark/>
          </w:tcPr>
          <w:p w14:paraId="29140C1D"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81" w:type="pct"/>
            <w:noWrap/>
            <w:hideMark/>
          </w:tcPr>
          <w:p w14:paraId="0121749A"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25" w:type="pct"/>
            <w:noWrap/>
            <w:hideMark/>
          </w:tcPr>
          <w:p w14:paraId="7B82F708" w14:textId="77777777" w:rsidR="00626501" w:rsidRPr="00626501" w:rsidRDefault="00626501" w:rsidP="006265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1</w:t>
            </w:r>
          </w:p>
        </w:tc>
        <w:tc>
          <w:tcPr>
            <w:tcW w:w="225" w:type="pct"/>
            <w:noWrap/>
            <w:hideMark/>
          </w:tcPr>
          <w:p w14:paraId="6A4BEBDC" w14:textId="77777777" w:rsidR="00626501" w:rsidRPr="00626501" w:rsidRDefault="00626501" w:rsidP="006265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1</w:t>
            </w:r>
          </w:p>
        </w:tc>
        <w:tc>
          <w:tcPr>
            <w:tcW w:w="254" w:type="pct"/>
            <w:noWrap/>
            <w:hideMark/>
          </w:tcPr>
          <w:p w14:paraId="7DA44955" w14:textId="77777777" w:rsidR="00626501" w:rsidRPr="00626501" w:rsidRDefault="00626501" w:rsidP="006265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1</w:t>
            </w:r>
          </w:p>
        </w:tc>
        <w:tc>
          <w:tcPr>
            <w:tcW w:w="304" w:type="pct"/>
            <w:noWrap/>
            <w:hideMark/>
          </w:tcPr>
          <w:p w14:paraId="229E5018" w14:textId="77777777" w:rsidR="00626501" w:rsidRPr="00626501" w:rsidRDefault="00626501" w:rsidP="006265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1</w:t>
            </w:r>
          </w:p>
        </w:tc>
        <w:tc>
          <w:tcPr>
            <w:tcW w:w="225" w:type="pct"/>
            <w:noWrap/>
            <w:hideMark/>
          </w:tcPr>
          <w:p w14:paraId="2E737945" w14:textId="77777777" w:rsidR="00626501" w:rsidRPr="00626501" w:rsidRDefault="00626501" w:rsidP="006265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1</w:t>
            </w:r>
          </w:p>
        </w:tc>
        <w:tc>
          <w:tcPr>
            <w:tcW w:w="300" w:type="pct"/>
            <w:noWrap/>
            <w:hideMark/>
          </w:tcPr>
          <w:p w14:paraId="1F0009A9" w14:textId="77777777" w:rsidR="00626501" w:rsidRPr="00626501" w:rsidRDefault="00626501" w:rsidP="006265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1</w:t>
            </w:r>
          </w:p>
        </w:tc>
        <w:tc>
          <w:tcPr>
            <w:tcW w:w="174" w:type="pct"/>
            <w:noWrap/>
            <w:hideMark/>
          </w:tcPr>
          <w:p w14:paraId="5F7F57B5" w14:textId="77777777" w:rsidR="00626501" w:rsidRPr="00626501" w:rsidRDefault="00626501" w:rsidP="006265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p>
        </w:tc>
      </w:tr>
      <w:tr w:rsidR="00626501" w:rsidRPr="00626501" w14:paraId="56345DAA" w14:textId="77777777" w:rsidTr="00626501">
        <w:trPr>
          <w:trHeight w:val="288"/>
        </w:trPr>
        <w:tc>
          <w:tcPr>
            <w:cnfStyle w:val="001000000000" w:firstRow="0" w:lastRow="0" w:firstColumn="1" w:lastColumn="0" w:oddVBand="0" w:evenVBand="0" w:oddHBand="0" w:evenHBand="0" w:firstRowFirstColumn="0" w:firstRowLastColumn="0" w:lastRowFirstColumn="0" w:lastRowLastColumn="0"/>
            <w:tcW w:w="231" w:type="pct"/>
            <w:noWrap/>
            <w:hideMark/>
          </w:tcPr>
          <w:p w14:paraId="51A11CB0" w14:textId="77777777" w:rsidR="00626501" w:rsidRPr="00626501" w:rsidRDefault="00626501" w:rsidP="00626501">
            <w:pPr>
              <w:jc w:val="right"/>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3</w:t>
            </w:r>
          </w:p>
        </w:tc>
        <w:tc>
          <w:tcPr>
            <w:tcW w:w="265" w:type="pct"/>
            <w:noWrap/>
            <w:hideMark/>
          </w:tcPr>
          <w:p w14:paraId="2CD66EFF" w14:textId="77777777" w:rsidR="00626501" w:rsidRPr="00626501" w:rsidRDefault="00626501" w:rsidP="006265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p>
        </w:tc>
        <w:tc>
          <w:tcPr>
            <w:tcW w:w="240" w:type="pct"/>
            <w:noWrap/>
            <w:hideMark/>
          </w:tcPr>
          <w:p w14:paraId="396CE50F"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87" w:type="pct"/>
            <w:noWrap/>
            <w:hideMark/>
          </w:tcPr>
          <w:p w14:paraId="219C41AC"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337" w:type="pct"/>
            <w:noWrap/>
            <w:hideMark/>
          </w:tcPr>
          <w:p w14:paraId="0290396E"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50" w:type="pct"/>
            <w:noWrap/>
            <w:hideMark/>
          </w:tcPr>
          <w:p w14:paraId="71F7F18C"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332" w:type="pct"/>
            <w:noWrap/>
            <w:hideMark/>
          </w:tcPr>
          <w:p w14:paraId="4FFA77BB"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192" w:type="pct"/>
            <w:noWrap/>
            <w:hideMark/>
          </w:tcPr>
          <w:p w14:paraId="56D012AE"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188" w:type="pct"/>
            <w:noWrap/>
            <w:hideMark/>
          </w:tcPr>
          <w:p w14:paraId="07697D93"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35" w:type="pct"/>
            <w:noWrap/>
            <w:hideMark/>
          </w:tcPr>
          <w:p w14:paraId="75031424"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85" w:type="pct"/>
            <w:noWrap/>
            <w:hideMark/>
          </w:tcPr>
          <w:p w14:paraId="12289B92"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170" w:type="pct"/>
            <w:noWrap/>
            <w:hideMark/>
          </w:tcPr>
          <w:p w14:paraId="3AE4F87F"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81" w:type="pct"/>
            <w:noWrap/>
            <w:hideMark/>
          </w:tcPr>
          <w:p w14:paraId="7D1DEC69"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25" w:type="pct"/>
            <w:noWrap/>
            <w:hideMark/>
          </w:tcPr>
          <w:p w14:paraId="000374E8"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25" w:type="pct"/>
            <w:noWrap/>
            <w:hideMark/>
          </w:tcPr>
          <w:p w14:paraId="1FA88608"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54" w:type="pct"/>
            <w:noWrap/>
            <w:hideMark/>
          </w:tcPr>
          <w:p w14:paraId="1F2A98A8"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304" w:type="pct"/>
            <w:noWrap/>
            <w:hideMark/>
          </w:tcPr>
          <w:p w14:paraId="402F2BBA"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25" w:type="pct"/>
            <w:noWrap/>
            <w:hideMark/>
          </w:tcPr>
          <w:p w14:paraId="6CAD53B9"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300" w:type="pct"/>
            <w:noWrap/>
            <w:hideMark/>
          </w:tcPr>
          <w:p w14:paraId="5071DDF0"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174" w:type="pct"/>
            <w:noWrap/>
            <w:hideMark/>
          </w:tcPr>
          <w:p w14:paraId="3B5C123C" w14:textId="77777777" w:rsidR="00626501" w:rsidRPr="00626501" w:rsidRDefault="00626501" w:rsidP="006265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0.65</w:t>
            </w:r>
          </w:p>
        </w:tc>
      </w:tr>
      <w:tr w:rsidR="00626501" w:rsidRPr="00626501" w14:paraId="66AB4159" w14:textId="77777777" w:rsidTr="006265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1" w:type="pct"/>
            <w:noWrap/>
            <w:hideMark/>
          </w:tcPr>
          <w:p w14:paraId="31FA22BE" w14:textId="77777777" w:rsidR="00626501" w:rsidRPr="00626501" w:rsidRDefault="00626501" w:rsidP="00626501">
            <w:pPr>
              <w:jc w:val="right"/>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4</w:t>
            </w:r>
          </w:p>
        </w:tc>
        <w:tc>
          <w:tcPr>
            <w:tcW w:w="265" w:type="pct"/>
            <w:noWrap/>
            <w:hideMark/>
          </w:tcPr>
          <w:p w14:paraId="6413A0A6" w14:textId="77777777" w:rsidR="00626501" w:rsidRPr="00626501" w:rsidRDefault="00626501" w:rsidP="006265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p>
        </w:tc>
        <w:tc>
          <w:tcPr>
            <w:tcW w:w="240" w:type="pct"/>
            <w:noWrap/>
            <w:hideMark/>
          </w:tcPr>
          <w:p w14:paraId="6006E109"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87" w:type="pct"/>
            <w:noWrap/>
            <w:hideMark/>
          </w:tcPr>
          <w:p w14:paraId="02F40338"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337" w:type="pct"/>
            <w:noWrap/>
            <w:hideMark/>
          </w:tcPr>
          <w:p w14:paraId="662C32DD"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50" w:type="pct"/>
            <w:noWrap/>
            <w:hideMark/>
          </w:tcPr>
          <w:p w14:paraId="48A838FB"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332" w:type="pct"/>
            <w:noWrap/>
            <w:hideMark/>
          </w:tcPr>
          <w:p w14:paraId="789EC6DA"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192" w:type="pct"/>
            <w:noWrap/>
            <w:hideMark/>
          </w:tcPr>
          <w:p w14:paraId="7E3F98F2"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188" w:type="pct"/>
            <w:noWrap/>
            <w:hideMark/>
          </w:tcPr>
          <w:p w14:paraId="68DB7093"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35" w:type="pct"/>
            <w:noWrap/>
            <w:hideMark/>
          </w:tcPr>
          <w:p w14:paraId="457AB090"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85" w:type="pct"/>
            <w:noWrap/>
            <w:hideMark/>
          </w:tcPr>
          <w:p w14:paraId="0ED45324"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170" w:type="pct"/>
            <w:noWrap/>
            <w:hideMark/>
          </w:tcPr>
          <w:p w14:paraId="028642DB"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81" w:type="pct"/>
            <w:noWrap/>
            <w:hideMark/>
          </w:tcPr>
          <w:p w14:paraId="73BF7691"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25" w:type="pct"/>
            <w:noWrap/>
            <w:hideMark/>
          </w:tcPr>
          <w:p w14:paraId="13347C90" w14:textId="77777777" w:rsidR="00626501" w:rsidRPr="00626501" w:rsidRDefault="00626501" w:rsidP="006265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0</w:t>
            </w:r>
          </w:p>
        </w:tc>
        <w:tc>
          <w:tcPr>
            <w:tcW w:w="225" w:type="pct"/>
            <w:noWrap/>
            <w:hideMark/>
          </w:tcPr>
          <w:p w14:paraId="5F9B494C" w14:textId="77777777" w:rsidR="00626501" w:rsidRPr="00626501" w:rsidRDefault="00626501" w:rsidP="006265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0</w:t>
            </w:r>
          </w:p>
        </w:tc>
        <w:tc>
          <w:tcPr>
            <w:tcW w:w="254" w:type="pct"/>
            <w:noWrap/>
            <w:hideMark/>
          </w:tcPr>
          <w:p w14:paraId="6357D029" w14:textId="77777777" w:rsidR="00626501" w:rsidRPr="00626501" w:rsidRDefault="00626501" w:rsidP="006265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0</w:t>
            </w:r>
          </w:p>
        </w:tc>
        <w:tc>
          <w:tcPr>
            <w:tcW w:w="304" w:type="pct"/>
            <w:noWrap/>
            <w:hideMark/>
          </w:tcPr>
          <w:p w14:paraId="3AD98FC8" w14:textId="77777777" w:rsidR="00626501" w:rsidRPr="00626501" w:rsidRDefault="00626501" w:rsidP="006265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0</w:t>
            </w:r>
          </w:p>
        </w:tc>
        <w:tc>
          <w:tcPr>
            <w:tcW w:w="225" w:type="pct"/>
            <w:noWrap/>
            <w:hideMark/>
          </w:tcPr>
          <w:p w14:paraId="476DD228" w14:textId="77777777" w:rsidR="00626501" w:rsidRPr="00626501" w:rsidRDefault="00626501" w:rsidP="006265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0</w:t>
            </w:r>
          </w:p>
        </w:tc>
        <w:tc>
          <w:tcPr>
            <w:tcW w:w="300" w:type="pct"/>
            <w:noWrap/>
            <w:hideMark/>
          </w:tcPr>
          <w:p w14:paraId="5B2434F3" w14:textId="77777777" w:rsidR="00626501" w:rsidRPr="00626501" w:rsidRDefault="00626501" w:rsidP="006265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0</w:t>
            </w:r>
          </w:p>
        </w:tc>
        <w:tc>
          <w:tcPr>
            <w:tcW w:w="174" w:type="pct"/>
            <w:noWrap/>
            <w:hideMark/>
          </w:tcPr>
          <w:p w14:paraId="1710481D" w14:textId="77777777" w:rsidR="00626501" w:rsidRPr="00626501" w:rsidRDefault="00626501" w:rsidP="006265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p>
        </w:tc>
      </w:tr>
      <w:tr w:rsidR="00626501" w:rsidRPr="00626501" w14:paraId="14C5B525" w14:textId="77777777" w:rsidTr="00626501">
        <w:trPr>
          <w:trHeight w:val="288"/>
        </w:trPr>
        <w:tc>
          <w:tcPr>
            <w:cnfStyle w:val="001000000000" w:firstRow="0" w:lastRow="0" w:firstColumn="1" w:lastColumn="0" w:oddVBand="0" w:evenVBand="0" w:oddHBand="0" w:evenHBand="0" w:firstRowFirstColumn="0" w:firstRowLastColumn="0" w:lastRowFirstColumn="0" w:lastRowLastColumn="0"/>
            <w:tcW w:w="231" w:type="pct"/>
            <w:noWrap/>
            <w:hideMark/>
          </w:tcPr>
          <w:p w14:paraId="52F6D1BE" w14:textId="77777777" w:rsidR="00626501" w:rsidRPr="00626501" w:rsidRDefault="00626501" w:rsidP="00626501">
            <w:pPr>
              <w:jc w:val="right"/>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5</w:t>
            </w:r>
          </w:p>
        </w:tc>
        <w:tc>
          <w:tcPr>
            <w:tcW w:w="265" w:type="pct"/>
            <w:noWrap/>
            <w:hideMark/>
          </w:tcPr>
          <w:p w14:paraId="61D93AC4" w14:textId="77777777" w:rsidR="00626501" w:rsidRPr="00626501" w:rsidRDefault="00626501" w:rsidP="006265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p>
        </w:tc>
        <w:tc>
          <w:tcPr>
            <w:tcW w:w="240" w:type="pct"/>
            <w:noWrap/>
            <w:hideMark/>
          </w:tcPr>
          <w:p w14:paraId="65B05BC0"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87" w:type="pct"/>
            <w:noWrap/>
            <w:hideMark/>
          </w:tcPr>
          <w:p w14:paraId="39BCB9D4"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337" w:type="pct"/>
            <w:noWrap/>
            <w:hideMark/>
          </w:tcPr>
          <w:p w14:paraId="1831D522"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50" w:type="pct"/>
            <w:noWrap/>
            <w:hideMark/>
          </w:tcPr>
          <w:p w14:paraId="4ACA2808"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332" w:type="pct"/>
            <w:noWrap/>
            <w:hideMark/>
          </w:tcPr>
          <w:p w14:paraId="486E9AF7"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192" w:type="pct"/>
            <w:noWrap/>
            <w:hideMark/>
          </w:tcPr>
          <w:p w14:paraId="563BCA53"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188" w:type="pct"/>
            <w:noWrap/>
            <w:hideMark/>
          </w:tcPr>
          <w:p w14:paraId="4ECDAEC3"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35" w:type="pct"/>
            <w:noWrap/>
            <w:hideMark/>
          </w:tcPr>
          <w:p w14:paraId="43B65C29"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85" w:type="pct"/>
            <w:noWrap/>
            <w:hideMark/>
          </w:tcPr>
          <w:p w14:paraId="45FA6B42"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170" w:type="pct"/>
            <w:noWrap/>
            <w:hideMark/>
          </w:tcPr>
          <w:p w14:paraId="32F19F11"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81" w:type="pct"/>
            <w:noWrap/>
            <w:hideMark/>
          </w:tcPr>
          <w:p w14:paraId="7A700BB7"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25" w:type="pct"/>
            <w:noWrap/>
            <w:hideMark/>
          </w:tcPr>
          <w:p w14:paraId="377E62B1" w14:textId="77777777" w:rsidR="00626501" w:rsidRPr="00626501" w:rsidRDefault="00626501" w:rsidP="006265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1</w:t>
            </w:r>
          </w:p>
        </w:tc>
        <w:tc>
          <w:tcPr>
            <w:tcW w:w="225" w:type="pct"/>
            <w:noWrap/>
            <w:hideMark/>
          </w:tcPr>
          <w:p w14:paraId="069CF9D8" w14:textId="77777777" w:rsidR="00626501" w:rsidRPr="00626501" w:rsidRDefault="00626501" w:rsidP="006265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1</w:t>
            </w:r>
          </w:p>
        </w:tc>
        <w:tc>
          <w:tcPr>
            <w:tcW w:w="254" w:type="pct"/>
            <w:noWrap/>
            <w:hideMark/>
          </w:tcPr>
          <w:p w14:paraId="4F298944" w14:textId="77777777" w:rsidR="00626501" w:rsidRPr="00626501" w:rsidRDefault="00626501" w:rsidP="006265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1</w:t>
            </w:r>
          </w:p>
        </w:tc>
        <w:tc>
          <w:tcPr>
            <w:tcW w:w="304" w:type="pct"/>
            <w:noWrap/>
            <w:hideMark/>
          </w:tcPr>
          <w:p w14:paraId="0783DF95" w14:textId="77777777" w:rsidR="00626501" w:rsidRPr="00626501" w:rsidRDefault="00626501" w:rsidP="006265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1</w:t>
            </w:r>
          </w:p>
        </w:tc>
        <w:tc>
          <w:tcPr>
            <w:tcW w:w="225" w:type="pct"/>
            <w:noWrap/>
            <w:hideMark/>
          </w:tcPr>
          <w:p w14:paraId="6924FD7D" w14:textId="77777777" w:rsidR="00626501" w:rsidRPr="00626501" w:rsidRDefault="00626501" w:rsidP="006265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1</w:t>
            </w:r>
          </w:p>
        </w:tc>
        <w:tc>
          <w:tcPr>
            <w:tcW w:w="300" w:type="pct"/>
            <w:noWrap/>
            <w:hideMark/>
          </w:tcPr>
          <w:p w14:paraId="4B1DA49D" w14:textId="77777777" w:rsidR="00626501" w:rsidRPr="00626501" w:rsidRDefault="00626501" w:rsidP="006265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1</w:t>
            </w:r>
          </w:p>
        </w:tc>
        <w:tc>
          <w:tcPr>
            <w:tcW w:w="174" w:type="pct"/>
            <w:noWrap/>
            <w:hideMark/>
          </w:tcPr>
          <w:p w14:paraId="4B40ECB5" w14:textId="77777777" w:rsidR="00626501" w:rsidRPr="00626501" w:rsidRDefault="00626501" w:rsidP="006265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0.65</w:t>
            </w:r>
          </w:p>
        </w:tc>
      </w:tr>
      <w:tr w:rsidR="00626501" w:rsidRPr="00626501" w14:paraId="79FD9DAD" w14:textId="77777777" w:rsidTr="006265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1" w:type="pct"/>
            <w:noWrap/>
            <w:hideMark/>
          </w:tcPr>
          <w:p w14:paraId="7FC31AAA" w14:textId="77777777" w:rsidR="00626501" w:rsidRPr="00626501" w:rsidRDefault="00626501" w:rsidP="00626501">
            <w:pPr>
              <w:jc w:val="right"/>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6</w:t>
            </w:r>
          </w:p>
        </w:tc>
        <w:tc>
          <w:tcPr>
            <w:tcW w:w="265" w:type="pct"/>
            <w:noWrap/>
            <w:hideMark/>
          </w:tcPr>
          <w:p w14:paraId="7AE2DDDF" w14:textId="77777777" w:rsidR="00626501" w:rsidRPr="00626501" w:rsidRDefault="00626501" w:rsidP="006265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p>
        </w:tc>
        <w:tc>
          <w:tcPr>
            <w:tcW w:w="240" w:type="pct"/>
            <w:noWrap/>
            <w:hideMark/>
          </w:tcPr>
          <w:p w14:paraId="6C66A66D"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87" w:type="pct"/>
            <w:noWrap/>
            <w:hideMark/>
          </w:tcPr>
          <w:p w14:paraId="390B8B86"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337" w:type="pct"/>
            <w:noWrap/>
            <w:hideMark/>
          </w:tcPr>
          <w:p w14:paraId="0AF46B20"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50" w:type="pct"/>
            <w:noWrap/>
            <w:hideMark/>
          </w:tcPr>
          <w:p w14:paraId="5DBE5D20"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332" w:type="pct"/>
            <w:noWrap/>
            <w:hideMark/>
          </w:tcPr>
          <w:p w14:paraId="6B077ECC"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192" w:type="pct"/>
            <w:noWrap/>
            <w:hideMark/>
          </w:tcPr>
          <w:p w14:paraId="199840B6"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188" w:type="pct"/>
            <w:noWrap/>
            <w:hideMark/>
          </w:tcPr>
          <w:p w14:paraId="00F74F7A"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35" w:type="pct"/>
            <w:noWrap/>
            <w:hideMark/>
          </w:tcPr>
          <w:p w14:paraId="2AB0A821"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85" w:type="pct"/>
            <w:noWrap/>
            <w:hideMark/>
          </w:tcPr>
          <w:p w14:paraId="562EC54B"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170" w:type="pct"/>
            <w:noWrap/>
            <w:hideMark/>
          </w:tcPr>
          <w:p w14:paraId="5B53A247"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81" w:type="pct"/>
            <w:noWrap/>
            <w:hideMark/>
          </w:tcPr>
          <w:p w14:paraId="32855FA7"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25" w:type="pct"/>
            <w:noWrap/>
            <w:hideMark/>
          </w:tcPr>
          <w:p w14:paraId="41B345B0"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25" w:type="pct"/>
            <w:noWrap/>
            <w:hideMark/>
          </w:tcPr>
          <w:p w14:paraId="1585375F"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54" w:type="pct"/>
            <w:noWrap/>
            <w:hideMark/>
          </w:tcPr>
          <w:p w14:paraId="32AA0776"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304" w:type="pct"/>
            <w:noWrap/>
            <w:hideMark/>
          </w:tcPr>
          <w:p w14:paraId="3FED0C70"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25" w:type="pct"/>
            <w:noWrap/>
            <w:hideMark/>
          </w:tcPr>
          <w:p w14:paraId="040304F9"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300" w:type="pct"/>
            <w:noWrap/>
            <w:hideMark/>
          </w:tcPr>
          <w:p w14:paraId="02E28799"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174" w:type="pct"/>
            <w:noWrap/>
            <w:hideMark/>
          </w:tcPr>
          <w:p w14:paraId="4778A278"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r>
      <w:tr w:rsidR="00626501" w:rsidRPr="00626501" w14:paraId="679A6B76" w14:textId="77777777" w:rsidTr="00626501">
        <w:trPr>
          <w:trHeight w:val="288"/>
        </w:trPr>
        <w:tc>
          <w:tcPr>
            <w:cnfStyle w:val="001000000000" w:firstRow="0" w:lastRow="0" w:firstColumn="1" w:lastColumn="0" w:oddVBand="0" w:evenVBand="0" w:oddHBand="0" w:evenHBand="0" w:firstRowFirstColumn="0" w:firstRowLastColumn="0" w:lastRowFirstColumn="0" w:lastRowLastColumn="0"/>
            <w:tcW w:w="231" w:type="pct"/>
            <w:noWrap/>
            <w:hideMark/>
          </w:tcPr>
          <w:p w14:paraId="1196DCA7" w14:textId="77777777" w:rsidR="00626501" w:rsidRPr="00626501" w:rsidRDefault="00626501" w:rsidP="00626501">
            <w:pPr>
              <w:jc w:val="right"/>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7</w:t>
            </w:r>
          </w:p>
        </w:tc>
        <w:tc>
          <w:tcPr>
            <w:tcW w:w="265" w:type="pct"/>
            <w:noWrap/>
            <w:hideMark/>
          </w:tcPr>
          <w:p w14:paraId="639BAE3C"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9.84±3.63</w:t>
            </w:r>
          </w:p>
        </w:tc>
        <w:tc>
          <w:tcPr>
            <w:tcW w:w="240" w:type="pct"/>
            <w:noWrap/>
            <w:hideMark/>
          </w:tcPr>
          <w:p w14:paraId="66781D25"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4.22±2.91</w:t>
            </w:r>
          </w:p>
        </w:tc>
        <w:tc>
          <w:tcPr>
            <w:tcW w:w="287" w:type="pct"/>
            <w:noWrap/>
            <w:hideMark/>
          </w:tcPr>
          <w:p w14:paraId="2902FD1E"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0.51±1.37</w:t>
            </w:r>
          </w:p>
        </w:tc>
        <w:tc>
          <w:tcPr>
            <w:tcW w:w="337" w:type="pct"/>
            <w:noWrap/>
            <w:hideMark/>
          </w:tcPr>
          <w:p w14:paraId="72B53838"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2.89±2.25</w:t>
            </w:r>
          </w:p>
        </w:tc>
        <w:tc>
          <w:tcPr>
            <w:tcW w:w="250" w:type="pct"/>
            <w:noWrap/>
            <w:hideMark/>
          </w:tcPr>
          <w:p w14:paraId="2D3AB1C2"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15.49±30.16</w:t>
            </w:r>
          </w:p>
        </w:tc>
        <w:tc>
          <w:tcPr>
            <w:tcW w:w="332" w:type="pct"/>
            <w:noWrap/>
            <w:hideMark/>
          </w:tcPr>
          <w:p w14:paraId="3FC22B3B"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21.60±9.24</w:t>
            </w:r>
          </w:p>
        </w:tc>
        <w:tc>
          <w:tcPr>
            <w:tcW w:w="192" w:type="pct"/>
            <w:noWrap/>
            <w:hideMark/>
          </w:tcPr>
          <w:p w14:paraId="1701426A"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c>
          <w:tcPr>
            <w:tcW w:w="188" w:type="pct"/>
            <w:noWrap/>
            <w:hideMark/>
          </w:tcPr>
          <w:p w14:paraId="265D9707"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c>
          <w:tcPr>
            <w:tcW w:w="235" w:type="pct"/>
            <w:noWrap/>
            <w:hideMark/>
          </w:tcPr>
          <w:p w14:paraId="6F77BC0F"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c>
          <w:tcPr>
            <w:tcW w:w="285" w:type="pct"/>
            <w:noWrap/>
            <w:hideMark/>
          </w:tcPr>
          <w:p w14:paraId="5F768774"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c>
          <w:tcPr>
            <w:tcW w:w="170" w:type="pct"/>
            <w:noWrap/>
            <w:hideMark/>
          </w:tcPr>
          <w:p w14:paraId="61375EA8"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c>
          <w:tcPr>
            <w:tcW w:w="281" w:type="pct"/>
            <w:noWrap/>
            <w:hideMark/>
          </w:tcPr>
          <w:p w14:paraId="243733FE"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c>
          <w:tcPr>
            <w:tcW w:w="225" w:type="pct"/>
            <w:noWrap/>
            <w:hideMark/>
          </w:tcPr>
          <w:p w14:paraId="74D24C65" w14:textId="77777777" w:rsidR="00626501" w:rsidRPr="00626501" w:rsidRDefault="00626501" w:rsidP="006265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0.036</w:t>
            </w:r>
          </w:p>
        </w:tc>
        <w:tc>
          <w:tcPr>
            <w:tcW w:w="225" w:type="pct"/>
            <w:noWrap/>
            <w:hideMark/>
          </w:tcPr>
          <w:p w14:paraId="42C9B694" w14:textId="77777777" w:rsidR="00626501" w:rsidRPr="00626501" w:rsidRDefault="00626501" w:rsidP="006265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0.041</w:t>
            </w:r>
          </w:p>
        </w:tc>
        <w:tc>
          <w:tcPr>
            <w:tcW w:w="254" w:type="pct"/>
            <w:noWrap/>
            <w:hideMark/>
          </w:tcPr>
          <w:p w14:paraId="4F6E1738" w14:textId="77777777" w:rsidR="00626501" w:rsidRPr="00626501" w:rsidRDefault="00626501" w:rsidP="006265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0.032</w:t>
            </w:r>
          </w:p>
        </w:tc>
        <w:tc>
          <w:tcPr>
            <w:tcW w:w="304" w:type="pct"/>
            <w:noWrap/>
            <w:hideMark/>
          </w:tcPr>
          <w:p w14:paraId="4D7D95CF" w14:textId="77777777" w:rsidR="00626501" w:rsidRPr="00626501" w:rsidRDefault="00626501" w:rsidP="006265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0.038</w:t>
            </w:r>
          </w:p>
        </w:tc>
        <w:tc>
          <w:tcPr>
            <w:tcW w:w="225" w:type="pct"/>
            <w:noWrap/>
            <w:hideMark/>
          </w:tcPr>
          <w:p w14:paraId="65E91790" w14:textId="77777777" w:rsidR="00626501" w:rsidRPr="00626501" w:rsidRDefault="00626501" w:rsidP="006265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0.052</w:t>
            </w:r>
          </w:p>
        </w:tc>
        <w:tc>
          <w:tcPr>
            <w:tcW w:w="300" w:type="pct"/>
            <w:noWrap/>
            <w:hideMark/>
          </w:tcPr>
          <w:p w14:paraId="3A39E8B2" w14:textId="77777777" w:rsidR="00626501" w:rsidRPr="00626501" w:rsidRDefault="00626501" w:rsidP="006265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0.038</w:t>
            </w:r>
          </w:p>
        </w:tc>
        <w:tc>
          <w:tcPr>
            <w:tcW w:w="174" w:type="pct"/>
            <w:noWrap/>
            <w:hideMark/>
          </w:tcPr>
          <w:p w14:paraId="5AA0D864" w14:textId="77777777" w:rsidR="00626501" w:rsidRPr="00626501" w:rsidRDefault="00626501" w:rsidP="006265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0.3</w:t>
            </w:r>
          </w:p>
        </w:tc>
      </w:tr>
      <w:tr w:rsidR="00626501" w:rsidRPr="00626501" w14:paraId="571C83D6" w14:textId="77777777" w:rsidTr="006265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1" w:type="pct"/>
            <w:noWrap/>
            <w:hideMark/>
          </w:tcPr>
          <w:p w14:paraId="2A1986BA" w14:textId="7056B1D5" w:rsidR="00626501" w:rsidRPr="00626501" w:rsidRDefault="00626501" w:rsidP="00626501">
            <w:pPr>
              <w:jc w:val="right"/>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7</w:t>
            </w:r>
            <w:r>
              <w:rPr>
                <w:rFonts w:ascii="Calibri" w:eastAsia="Times New Roman" w:hAnsi="Calibri" w:cs="Calibri"/>
                <w:color w:val="000000"/>
                <w:sz w:val="16"/>
                <w:szCs w:val="16"/>
                <w:lang w:val="en-GB" w:eastAsia="en-GB"/>
              </w:rPr>
              <w:t>a</w:t>
            </w:r>
          </w:p>
        </w:tc>
        <w:tc>
          <w:tcPr>
            <w:tcW w:w="265" w:type="pct"/>
            <w:noWrap/>
            <w:hideMark/>
          </w:tcPr>
          <w:p w14:paraId="305266E3" w14:textId="77777777" w:rsidR="00626501" w:rsidRPr="00626501" w:rsidRDefault="00626501" w:rsidP="006265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p>
        </w:tc>
        <w:tc>
          <w:tcPr>
            <w:tcW w:w="240" w:type="pct"/>
            <w:noWrap/>
            <w:hideMark/>
          </w:tcPr>
          <w:p w14:paraId="6441D9B8"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87" w:type="pct"/>
            <w:noWrap/>
            <w:hideMark/>
          </w:tcPr>
          <w:p w14:paraId="4D4A5E15"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337" w:type="pct"/>
            <w:noWrap/>
            <w:hideMark/>
          </w:tcPr>
          <w:p w14:paraId="3908173B"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50" w:type="pct"/>
            <w:noWrap/>
            <w:hideMark/>
          </w:tcPr>
          <w:p w14:paraId="067016D7"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332" w:type="pct"/>
            <w:noWrap/>
            <w:hideMark/>
          </w:tcPr>
          <w:p w14:paraId="1528F8DF"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192" w:type="pct"/>
            <w:noWrap/>
            <w:hideMark/>
          </w:tcPr>
          <w:p w14:paraId="5FE0306B"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c>
          <w:tcPr>
            <w:tcW w:w="188" w:type="pct"/>
            <w:noWrap/>
            <w:hideMark/>
          </w:tcPr>
          <w:p w14:paraId="36AE558F"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c>
          <w:tcPr>
            <w:tcW w:w="235" w:type="pct"/>
            <w:noWrap/>
            <w:hideMark/>
          </w:tcPr>
          <w:p w14:paraId="59151CE0"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c>
          <w:tcPr>
            <w:tcW w:w="285" w:type="pct"/>
            <w:noWrap/>
            <w:hideMark/>
          </w:tcPr>
          <w:p w14:paraId="1A01939F"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c>
          <w:tcPr>
            <w:tcW w:w="170" w:type="pct"/>
            <w:noWrap/>
            <w:hideMark/>
          </w:tcPr>
          <w:p w14:paraId="4988F0DC"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c>
          <w:tcPr>
            <w:tcW w:w="281" w:type="pct"/>
            <w:noWrap/>
            <w:hideMark/>
          </w:tcPr>
          <w:p w14:paraId="258D074F"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c>
          <w:tcPr>
            <w:tcW w:w="225" w:type="pct"/>
            <w:noWrap/>
            <w:hideMark/>
          </w:tcPr>
          <w:p w14:paraId="2E5E1DF1"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0.068*</w:t>
            </w:r>
          </w:p>
        </w:tc>
        <w:tc>
          <w:tcPr>
            <w:tcW w:w="225" w:type="pct"/>
            <w:noWrap/>
            <w:hideMark/>
          </w:tcPr>
          <w:p w14:paraId="6BAF81E3"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0.073*</w:t>
            </w:r>
          </w:p>
        </w:tc>
        <w:tc>
          <w:tcPr>
            <w:tcW w:w="254" w:type="pct"/>
            <w:noWrap/>
            <w:hideMark/>
          </w:tcPr>
          <w:p w14:paraId="4716CB6A"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0.064*</w:t>
            </w:r>
          </w:p>
        </w:tc>
        <w:tc>
          <w:tcPr>
            <w:tcW w:w="304" w:type="pct"/>
            <w:noWrap/>
            <w:hideMark/>
          </w:tcPr>
          <w:p w14:paraId="5086755A"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0.07*</w:t>
            </w:r>
          </w:p>
        </w:tc>
        <w:tc>
          <w:tcPr>
            <w:tcW w:w="225" w:type="pct"/>
            <w:noWrap/>
            <w:hideMark/>
          </w:tcPr>
          <w:p w14:paraId="5150E159"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0.083*</w:t>
            </w:r>
          </w:p>
        </w:tc>
        <w:tc>
          <w:tcPr>
            <w:tcW w:w="300" w:type="pct"/>
            <w:noWrap/>
            <w:hideMark/>
          </w:tcPr>
          <w:p w14:paraId="26E20380"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0.07*</w:t>
            </w:r>
          </w:p>
        </w:tc>
        <w:tc>
          <w:tcPr>
            <w:tcW w:w="174" w:type="pct"/>
            <w:noWrap/>
            <w:hideMark/>
          </w:tcPr>
          <w:p w14:paraId="47AD1C1E" w14:textId="77777777" w:rsidR="00626501" w:rsidRPr="00626501" w:rsidRDefault="00626501" w:rsidP="006265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0.7</w:t>
            </w:r>
          </w:p>
        </w:tc>
      </w:tr>
      <w:tr w:rsidR="00626501" w:rsidRPr="00626501" w14:paraId="3F4605BC" w14:textId="77777777" w:rsidTr="00626501">
        <w:trPr>
          <w:trHeight w:val="288"/>
        </w:trPr>
        <w:tc>
          <w:tcPr>
            <w:cnfStyle w:val="001000000000" w:firstRow="0" w:lastRow="0" w:firstColumn="1" w:lastColumn="0" w:oddVBand="0" w:evenVBand="0" w:oddHBand="0" w:evenHBand="0" w:firstRowFirstColumn="0" w:firstRowLastColumn="0" w:lastRowFirstColumn="0" w:lastRowLastColumn="0"/>
            <w:tcW w:w="231" w:type="pct"/>
            <w:noWrap/>
            <w:hideMark/>
          </w:tcPr>
          <w:p w14:paraId="7BFA99E1" w14:textId="77777777" w:rsidR="00626501" w:rsidRPr="00626501" w:rsidRDefault="00626501" w:rsidP="00626501">
            <w:pPr>
              <w:jc w:val="right"/>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8</w:t>
            </w:r>
          </w:p>
        </w:tc>
        <w:tc>
          <w:tcPr>
            <w:tcW w:w="265" w:type="pct"/>
            <w:noWrap/>
            <w:hideMark/>
          </w:tcPr>
          <w:p w14:paraId="57EE5794"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10.63±3.56</w:t>
            </w:r>
          </w:p>
        </w:tc>
        <w:tc>
          <w:tcPr>
            <w:tcW w:w="240" w:type="pct"/>
            <w:noWrap/>
            <w:hideMark/>
          </w:tcPr>
          <w:p w14:paraId="6DA2B8EE"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5.22±3.40</w:t>
            </w:r>
          </w:p>
        </w:tc>
        <w:tc>
          <w:tcPr>
            <w:tcW w:w="287" w:type="pct"/>
            <w:noWrap/>
            <w:hideMark/>
          </w:tcPr>
          <w:p w14:paraId="169D7F72"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9C0006"/>
                <w:sz w:val="16"/>
                <w:szCs w:val="16"/>
                <w:lang w:val="en-GB" w:eastAsia="en-GB"/>
              </w:rPr>
            </w:pPr>
            <w:r w:rsidRPr="00626501">
              <w:rPr>
                <w:rFonts w:ascii="Calibri" w:eastAsia="Times New Roman" w:hAnsi="Calibri" w:cs="Calibri"/>
                <w:color w:val="9C0006"/>
                <w:sz w:val="16"/>
                <w:szCs w:val="16"/>
                <w:lang w:val="en-GB" w:eastAsia="en-GB"/>
              </w:rPr>
              <w:t>-0.98±3.54</w:t>
            </w:r>
          </w:p>
        </w:tc>
        <w:tc>
          <w:tcPr>
            <w:tcW w:w="337" w:type="pct"/>
            <w:noWrap/>
            <w:hideMark/>
          </w:tcPr>
          <w:p w14:paraId="332EEAFE"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3.98±2.77</w:t>
            </w:r>
          </w:p>
        </w:tc>
        <w:tc>
          <w:tcPr>
            <w:tcW w:w="250" w:type="pct"/>
            <w:noWrap/>
            <w:hideMark/>
          </w:tcPr>
          <w:p w14:paraId="29F9DD0E"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5.69±4.90</w:t>
            </w:r>
          </w:p>
        </w:tc>
        <w:tc>
          <w:tcPr>
            <w:tcW w:w="332" w:type="pct"/>
            <w:noWrap/>
            <w:hideMark/>
          </w:tcPr>
          <w:p w14:paraId="71A22033"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16.71±3.27</w:t>
            </w:r>
          </w:p>
        </w:tc>
        <w:tc>
          <w:tcPr>
            <w:tcW w:w="192" w:type="pct"/>
            <w:noWrap/>
            <w:hideMark/>
          </w:tcPr>
          <w:p w14:paraId="73BA349E"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c>
          <w:tcPr>
            <w:tcW w:w="188" w:type="pct"/>
            <w:noWrap/>
            <w:hideMark/>
          </w:tcPr>
          <w:p w14:paraId="49818769"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c>
          <w:tcPr>
            <w:tcW w:w="235" w:type="pct"/>
            <w:noWrap/>
            <w:hideMark/>
          </w:tcPr>
          <w:p w14:paraId="0934A449"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c>
          <w:tcPr>
            <w:tcW w:w="285" w:type="pct"/>
            <w:noWrap/>
            <w:hideMark/>
          </w:tcPr>
          <w:p w14:paraId="438F2F87"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c>
          <w:tcPr>
            <w:tcW w:w="170" w:type="pct"/>
            <w:noWrap/>
            <w:hideMark/>
          </w:tcPr>
          <w:p w14:paraId="671F31EC"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c>
          <w:tcPr>
            <w:tcW w:w="281" w:type="pct"/>
            <w:noWrap/>
            <w:hideMark/>
          </w:tcPr>
          <w:p w14:paraId="32CB0972"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c>
          <w:tcPr>
            <w:tcW w:w="225" w:type="pct"/>
            <w:noWrap/>
            <w:hideMark/>
          </w:tcPr>
          <w:p w14:paraId="323624AB" w14:textId="77777777" w:rsidR="00626501" w:rsidRPr="00626501" w:rsidRDefault="00626501" w:rsidP="006265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0</w:t>
            </w:r>
          </w:p>
        </w:tc>
        <w:tc>
          <w:tcPr>
            <w:tcW w:w="225" w:type="pct"/>
            <w:noWrap/>
            <w:hideMark/>
          </w:tcPr>
          <w:p w14:paraId="62298E2F" w14:textId="77777777" w:rsidR="00626501" w:rsidRPr="00626501" w:rsidRDefault="00626501" w:rsidP="006265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0</w:t>
            </w:r>
          </w:p>
        </w:tc>
        <w:tc>
          <w:tcPr>
            <w:tcW w:w="254" w:type="pct"/>
            <w:noWrap/>
            <w:hideMark/>
          </w:tcPr>
          <w:p w14:paraId="6F4087A6" w14:textId="77777777" w:rsidR="00626501" w:rsidRPr="00626501" w:rsidRDefault="00626501" w:rsidP="006265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0</w:t>
            </w:r>
          </w:p>
        </w:tc>
        <w:tc>
          <w:tcPr>
            <w:tcW w:w="304" w:type="pct"/>
            <w:noWrap/>
            <w:hideMark/>
          </w:tcPr>
          <w:p w14:paraId="19A0DEB2" w14:textId="77777777" w:rsidR="00626501" w:rsidRPr="00626501" w:rsidRDefault="00626501" w:rsidP="006265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0</w:t>
            </w:r>
          </w:p>
        </w:tc>
        <w:tc>
          <w:tcPr>
            <w:tcW w:w="225" w:type="pct"/>
            <w:noWrap/>
            <w:hideMark/>
          </w:tcPr>
          <w:p w14:paraId="4B8C2203" w14:textId="77777777" w:rsidR="00626501" w:rsidRPr="00626501" w:rsidRDefault="00626501" w:rsidP="006265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0</w:t>
            </w:r>
          </w:p>
        </w:tc>
        <w:tc>
          <w:tcPr>
            <w:tcW w:w="300" w:type="pct"/>
            <w:noWrap/>
            <w:hideMark/>
          </w:tcPr>
          <w:p w14:paraId="5A01B4A4" w14:textId="77777777" w:rsidR="00626501" w:rsidRPr="00626501" w:rsidRDefault="00626501" w:rsidP="006265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0</w:t>
            </w:r>
          </w:p>
        </w:tc>
        <w:tc>
          <w:tcPr>
            <w:tcW w:w="174" w:type="pct"/>
            <w:noWrap/>
            <w:hideMark/>
          </w:tcPr>
          <w:p w14:paraId="0E7BD278"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r>
      <w:tr w:rsidR="00626501" w:rsidRPr="00626501" w14:paraId="2A0D4DE1" w14:textId="77777777" w:rsidTr="006265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1" w:type="pct"/>
            <w:noWrap/>
            <w:hideMark/>
          </w:tcPr>
          <w:p w14:paraId="7C56C35A" w14:textId="77777777" w:rsidR="00626501" w:rsidRPr="00626501" w:rsidRDefault="00626501" w:rsidP="00626501">
            <w:pPr>
              <w:jc w:val="right"/>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9</w:t>
            </w:r>
          </w:p>
        </w:tc>
        <w:tc>
          <w:tcPr>
            <w:tcW w:w="265" w:type="pct"/>
            <w:noWrap/>
            <w:hideMark/>
          </w:tcPr>
          <w:p w14:paraId="27914D88"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10.71±3.10</w:t>
            </w:r>
          </w:p>
        </w:tc>
        <w:tc>
          <w:tcPr>
            <w:tcW w:w="240" w:type="pct"/>
            <w:noWrap/>
            <w:hideMark/>
          </w:tcPr>
          <w:p w14:paraId="0C581B5F"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5.30±2.86</w:t>
            </w:r>
          </w:p>
        </w:tc>
        <w:tc>
          <w:tcPr>
            <w:tcW w:w="287" w:type="pct"/>
            <w:noWrap/>
            <w:hideMark/>
          </w:tcPr>
          <w:p w14:paraId="2B1ED17F"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0006"/>
                <w:sz w:val="16"/>
                <w:szCs w:val="16"/>
                <w:lang w:val="en-GB" w:eastAsia="en-GB"/>
              </w:rPr>
            </w:pPr>
            <w:r w:rsidRPr="00626501">
              <w:rPr>
                <w:rFonts w:ascii="Calibri" w:eastAsia="Times New Roman" w:hAnsi="Calibri" w:cs="Calibri"/>
                <w:color w:val="9C0006"/>
                <w:sz w:val="16"/>
                <w:szCs w:val="16"/>
                <w:lang w:val="en-GB" w:eastAsia="en-GB"/>
              </w:rPr>
              <w:t>-0.90±3.03</w:t>
            </w:r>
          </w:p>
        </w:tc>
        <w:tc>
          <w:tcPr>
            <w:tcW w:w="337" w:type="pct"/>
            <w:noWrap/>
            <w:hideMark/>
          </w:tcPr>
          <w:p w14:paraId="5857C1A3"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4.06±2.16</w:t>
            </w:r>
          </w:p>
        </w:tc>
        <w:tc>
          <w:tcPr>
            <w:tcW w:w="250" w:type="pct"/>
            <w:noWrap/>
            <w:hideMark/>
          </w:tcPr>
          <w:p w14:paraId="39AC7583"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5.96±4.52</w:t>
            </w:r>
          </w:p>
        </w:tc>
        <w:tc>
          <w:tcPr>
            <w:tcW w:w="332" w:type="pct"/>
            <w:noWrap/>
            <w:hideMark/>
          </w:tcPr>
          <w:p w14:paraId="282500A0"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16.72±3.02</w:t>
            </w:r>
          </w:p>
        </w:tc>
        <w:tc>
          <w:tcPr>
            <w:tcW w:w="192" w:type="pct"/>
            <w:noWrap/>
            <w:hideMark/>
          </w:tcPr>
          <w:p w14:paraId="2E95D264"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c>
          <w:tcPr>
            <w:tcW w:w="188" w:type="pct"/>
            <w:noWrap/>
            <w:hideMark/>
          </w:tcPr>
          <w:p w14:paraId="44B51F1E"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c>
          <w:tcPr>
            <w:tcW w:w="235" w:type="pct"/>
            <w:noWrap/>
            <w:hideMark/>
          </w:tcPr>
          <w:p w14:paraId="7377A51A"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c>
          <w:tcPr>
            <w:tcW w:w="285" w:type="pct"/>
            <w:noWrap/>
            <w:hideMark/>
          </w:tcPr>
          <w:p w14:paraId="5005C32A"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c>
          <w:tcPr>
            <w:tcW w:w="170" w:type="pct"/>
            <w:noWrap/>
            <w:hideMark/>
          </w:tcPr>
          <w:p w14:paraId="081D11AE"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c>
          <w:tcPr>
            <w:tcW w:w="281" w:type="pct"/>
            <w:noWrap/>
            <w:hideMark/>
          </w:tcPr>
          <w:p w14:paraId="5E3BF782"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c>
          <w:tcPr>
            <w:tcW w:w="225" w:type="pct"/>
            <w:noWrap/>
            <w:hideMark/>
          </w:tcPr>
          <w:p w14:paraId="3D931204" w14:textId="77777777" w:rsidR="00626501" w:rsidRPr="00626501" w:rsidRDefault="00626501" w:rsidP="006265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0.5</w:t>
            </w:r>
          </w:p>
        </w:tc>
        <w:tc>
          <w:tcPr>
            <w:tcW w:w="225" w:type="pct"/>
            <w:noWrap/>
            <w:hideMark/>
          </w:tcPr>
          <w:p w14:paraId="4E26EA7C" w14:textId="77777777" w:rsidR="00626501" w:rsidRPr="00626501" w:rsidRDefault="00626501" w:rsidP="006265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0.5</w:t>
            </w:r>
          </w:p>
        </w:tc>
        <w:tc>
          <w:tcPr>
            <w:tcW w:w="254" w:type="pct"/>
            <w:noWrap/>
            <w:hideMark/>
          </w:tcPr>
          <w:p w14:paraId="45FE7861" w14:textId="77777777" w:rsidR="00626501" w:rsidRPr="00626501" w:rsidRDefault="00626501" w:rsidP="006265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0.5</w:t>
            </w:r>
          </w:p>
        </w:tc>
        <w:tc>
          <w:tcPr>
            <w:tcW w:w="304" w:type="pct"/>
            <w:noWrap/>
            <w:hideMark/>
          </w:tcPr>
          <w:p w14:paraId="4E5CF934" w14:textId="77777777" w:rsidR="00626501" w:rsidRPr="00626501" w:rsidRDefault="00626501" w:rsidP="006265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0.5</w:t>
            </w:r>
          </w:p>
        </w:tc>
        <w:tc>
          <w:tcPr>
            <w:tcW w:w="225" w:type="pct"/>
            <w:noWrap/>
            <w:hideMark/>
          </w:tcPr>
          <w:p w14:paraId="5FD1232B" w14:textId="77777777" w:rsidR="00626501" w:rsidRPr="00626501" w:rsidRDefault="00626501" w:rsidP="006265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0.5</w:t>
            </w:r>
          </w:p>
        </w:tc>
        <w:tc>
          <w:tcPr>
            <w:tcW w:w="300" w:type="pct"/>
            <w:noWrap/>
            <w:hideMark/>
          </w:tcPr>
          <w:p w14:paraId="753F1C4F" w14:textId="77777777" w:rsidR="00626501" w:rsidRPr="00626501" w:rsidRDefault="00626501" w:rsidP="006265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0.5</w:t>
            </w:r>
          </w:p>
        </w:tc>
        <w:tc>
          <w:tcPr>
            <w:tcW w:w="174" w:type="pct"/>
            <w:noWrap/>
            <w:hideMark/>
          </w:tcPr>
          <w:p w14:paraId="112DEDED"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r>
      <w:tr w:rsidR="00626501" w:rsidRPr="00626501" w14:paraId="607CC986" w14:textId="77777777" w:rsidTr="00626501">
        <w:trPr>
          <w:trHeight w:val="288"/>
        </w:trPr>
        <w:tc>
          <w:tcPr>
            <w:cnfStyle w:val="001000000000" w:firstRow="0" w:lastRow="0" w:firstColumn="1" w:lastColumn="0" w:oddVBand="0" w:evenVBand="0" w:oddHBand="0" w:evenHBand="0" w:firstRowFirstColumn="0" w:firstRowLastColumn="0" w:lastRowFirstColumn="0" w:lastRowLastColumn="0"/>
            <w:tcW w:w="231" w:type="pct"/>
            <w:noWrap/>
            <w:hideMark/>
          </w:tcPr>
          <w:p w14:paraId="5B716DBB" w14:textId="77777777" w:rsidR="00626501" w:rsidRPr="00626501" w:rsidRDefault="00626501" w:rsidP="00626501">
            <w:pPr>
              <w:jc w:val="right"/>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9*</w:t>
            </w:r>
          </w:p>
        </w:tc>
        <w:tc>
          <w:tcPr>
            <w:tcW w:w="265" w:type="pct"/>
            <w:noWrap/>
            <w:hideMark/>
          </w:tcPr>
          <w:p w14:paraId="298B733B"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8.23±13.86</w:t>
            </w:r>
          </w:p>
        </w:tc>
        <w:tc>
          <w:tcPr>
            <w:tcW w:w="240" w:type="pct"/>
            <w:noWrap/>
            <w:hideMark/>
          </w:tcPr>
          <w:p w14:paraId="65D05F2B"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5.40±6.31</w:t>
            </w:r>
          </w:p>
        </w:tc>
        <w:tc>
          <w:tcPr>
            <w:tcW w:w="287" w:type="pct"/>
            <w:noWrap/>
            <w:hideMark/>
          </w:tcPr>
          <w:p w14:paraId="05DFF26E"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4.85±13.81</w:t>
            </w:r>
          </w:p>
        </w:tc>
        <w:tc>
          <w:tcPr>
            <w:tcW w:w="337" w:type="pct"/>
            <w:noWrap/>
            <w:hideMark/>
          </w:tcPr>
          <w:p w14:paraId="7B641876"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5.55±11.37</w:t>
            </w:r>
          </w:p>
        </w:tc>
        <w:tc>
          <w:tcPr>
            <w:tcW w:w="250" w:type="pct"/>
            <w:noWrap/>
            <w:hideMark/>
          </w:tcPr>
          <w:p w14:paraId="4A0B510A"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2.81±15.66</w:t>
            </w:r>
          </w:p>
        </w:tc>
        <w:tc>
          <w:tcPr>
            <w:tcW w:w="332" w:type="pct"/>
            <w:noWrap/>
            <w:hideMark/>
          </w:tcPr>
          <w:p w14:paraId="2F30D54F"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16.49±10.53</w:t>
            </w:r>
          </w:p>
        </w:tc>
        <w:tc>
          <w:tcPr>
            <w:tcW w:w="192" w:type="pct"/>
            <w:noWrap/>
            <w:hideMark/>
          </w:tcPr>
          <w:p w14:paraId="7F740805"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c>
          <w:tcPr>
            <w:tcW w:w="188" w:type="pct"/>
            <w:noWrap/>
            <w:hideMark/>
          </w:tcPr>
          <w:p w14:paraId="21649D3B"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c>
          <w:tcPr>
            <w:tcW w:w="235" w:type="pct"/>
            <w:noWrap/>
            <w:hideMark/>
          </w:tcPr>
          <w:p w14:paraId="2BF0AC30"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c>
          <w:tcPr>
            <w:tcW w:w="285" w:type="pct"/>
            <w:noWrap/>
            <w:hideMark/>
          </w:tcPr>
          <w:p w14:paraId="4B0A796A"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c>
          <w:tcPr>
            <w:tcW w:w="170" w:type="pct"/>
            <w:noWrap/>
            <w:hideMark/>
          </w:tcPr>
          <w:p w14:paraId="6BE0B863"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c>
          <w:tcPr>
            <w:tcW w:w="281" w:type="pct"/>
            <w:noWrap/>
            <w:hideMark/>
          </w:tcPr>
          <w:p w14:paraId="270EA8D9"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c>
          <w:tcPr>
            <w:tcW w:w="225" w:type="pct"/>
            <w:noWrap/>
            <w:hideMark/>
          </w:tcPr>
          <w:p w14:paraId="78706279"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-2.80±6.32</w:t>
            </w:r>
          </w:p>
        </w:tc>
        <w:tc>
          <w:tcPr>
            <w:tcW w:w="225" w:type="pct"/>
            <w:noWrap/>
            <w:hideMark/>
          </w:tcPr>
          <w:p w14:paraId="0A7EAD67"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-0.85±3.05</w:t>
            </w:r>
          </w:p>
        </w:tc>
        <w:tc>
          <w:tcPr>
            <w:tcW w:w="254" w:type="pct"/>
            <w:noWrap/>
            <w:hideMark/>
          </w:tcPr>
          <w:p w14:paraId="38CEFC32"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3.53±7.37</w:t>
            </w:r>
          </w:p>
        </w:tc>
        <w:tc>
          <w:tcPr>
            <w:tcW w:w="304" w:type="pct"/>
            <w:noWrap/>
            <w:hideMark/>
          </w:tcPr>
          <w:p w14:paraId="77ADD158"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-2.18±6.91</w:t>
            </w:r>
          </w:p>
        </w:tc>
        <w:tc>
          <w:tcPr>
            <w:tcW w:w="225" w:type="pct"/>
            <w:noWrap/>
            <w:hideMark/>
          </w:tcPr>
          <w:p w14:paraId="62450C3C"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-5.11±6.42</w:t>
            </w:r>
          </w:p>
        </w:tc>
        <w:tc>
          <w:tcPr>
            <w:tcW w:w="300" w:type="pct"/>
            <w:noWrap/>
            <w:hideMark/>
          </w:tcPr>
          <w:p w14:paraId="0DF34FF6"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-0.30±6.62</w:t>
            </w:r>
          </w:p>
        </w:tc>
        <w:tc>
          <w:tcPr>
            <w:tcW w:w="174" w:type="pct"/>
            <w:noWrap/>
            <w:hideMark/>
          </w:tcPr>
          <w:p w14:paraId="4A4F5500"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n-GB" w:eastAsia="en-GB"/>
              </w:rPr>
            </w:pPr>
            <w:r w:rsidRPr="00626501">
              <w:rPr>
                <w:rFonts w:ascii="Arial" w:eastAsia="Times New Roman" w:hAnsi="Arial" w:cs="Arial"/>
                <w:color w:val="000000"/>
                <w:sz w:val="16"/>
                <w:szCs w:val="16"/>
                <w:lang w:val="en-GB" w:eastAsia="en-GB"/>
              </w:rPr>
              <w:softHyphen/>
            </w:r>
          </w:p>
        </w:tc>
      </w:tr>
      <w:tr w:rsidR="00626501" w:rsidRPr="00626501" w14:paraId="46ADDE6C" w14:textId="77777777" w:rsidTr="006265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1" w:type="pct"/>
            <w:noWrap/>
            <w:hideMark/>
          </w:tcPr>
          <w:p w14:paraId="2E4C026E" w14:textId="77777777" w:rsidR="00626501" w:rsidRPr="00626501" w:rsidRDefault="00626501" w:rsidP="00626501">
            <w:pPr>
              <w:jc w:val="left"/>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van Gelder</w:t>
            </w:r>
          </w:p>
        </w:tc>
        <w:tc>
          <w:tcPr>
            <w:tcW w:w="265" w:type="pct"/>
            <w:noWrap/>
            <w:hideMark/>
          </w:tcPr>
          <w:p w14:paraId="35060D41"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9.5±2.1</w:t>
            </w:r>
          </w:p>
        </w:tc>
        <w:tc>
          <w:tcPr>
            <w:tcW w:w="240" w:type="pct"/>
            <w:noWrap/>
            <w:hideMark/>
          </w:tcPr>
          <w:p w14:paraId="4437418B"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4.1±1.2</w:t>
            </w:r>
          </w:p>
        </w:tc>
        <w:tc>
          <w:tcPr>
            <w:tcW w:w="287" w:type="pct"/>
            <w:noWrap/>
            <w:hideMark/>
          </w:tcPr>
          <w:p w14:paraId="16DA3D8D"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p>
        </w:tc>
        <w:tc>
          <w:tcPr>
            <w:tcW w:w="337" w:type="pct"/>
            <w:noWrap/>
            <w:hideMark/>
          </w:tcPr>
          <w:p w14:paraId="4D780BB6"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3.2±1.1</w:t>
            </w:r>
          </w:p>
        </w:tc>
        <w:tc>
          <w:tcPr>
            <w:tcW w:w="250" w:type="pct"/>
            <w:noWrap/>
            <w:hideMark/>
          </w:tcPr>
          <w:p w14:paraId="11661585"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p>
        </w:tc>
        <w:tc>
          <w:tcPr>
            <w:tcW w:w="332" w:type="pct"/>
            <w:noWrap/>
            <w:hideMark/>
          </w:tcPr>
          <w:p w14:paraId="14543EF9"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19±2.7</w:t>
            </w:r>
          </w:p>
        </w:tc>
        <w:tc>
          <w:tcPr>
            <w:tcW w:w="192" w:type="pct"/>
            <w:noWrap/>
            <w:hideMark/>
          </w:tcPr>
          <w:p w14:paraId="7F009E03"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GB" w:eastAsia="en-GB"/>
              </w:rPr>
            </w:pPr>
          </w:p>
        </w:tc>
        <w:tc>
          <w:tcPr>
            <w:tcW w:w="188" w:type="pct"/>
            <w:noWrap/>
            <w:hideMark/>
          </w:tcPr>
          <w:p w14:paraId="55BAC4D6"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35" w:type="pct"/>
            <w:noWrap/>
            <w:hideMark/>
          </w:tcPr>
          <w:p w14:paraId="791E275F"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85" w:type="pct"/>
            <w:noWrap/>
            <w:hideMark/>
          </w:tcPr>
          <w:p w14:paraId="14D95B5B"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170" w:type="pct"/>
            <w:noWrap/>
            <w:hideMark/>
          </w:tcPr>
          <w:p w14:paraId="71925EA3"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81" w:type="pct"/>
            <w:noWrap/>
            <w:hideMark/>
          </w:tcPr>
          <w:p w14:paraId="17459658"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25" w:type="pct"/>
            <w:noWrap/>
            <w:hideMark/>
          </w:tcPr>
          <w:p w14:paraId="63A55CA6"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25" w:type="pct"/>
            <w:noWrap/>
            <w:hideMark/>
          </w:tcPr>
          <w:p w14:paraId="59E02C5D"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54" w:type="pct"/>
            <w:noWrap/>
            <w:hideMark/>
          </w:tcPr>
          <w:p w14:paraId="0812C062"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304" w:type="pct"/>
            <w:noWrap/>
            <w:hideMark/>
          </w:tcPr>
          <w:p w14:paraId="526B25D9"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25" w:type="pct"/>
            <w:noWrap/>
            <w:hideMark/>
          </w:tcPr>
          <w:p w14:paraId="7397E326"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300" w:type="pct"/>
            <w:noWrap/>
            <w:hideMark/>
          </w:tcPr>
          <w:p w14:paraId="24F22989"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174" w:type="pct"/>
            <w:noWrap/>
            <w:hideMark/>
          </w:tcPr>
          <w:p w14:paraId="793022A4" w14:textId="77777777" w:rsidR="00626501" w:rsidRPr="00626501" w:rsidRDefault="00626501" w:rsidP="0062650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GB" w:eastAsia="en-GB"/>
              </w:rPr>
            </w:pPr>
          </w:p>
        </w:tc>
      </w:tr>
      <w:tr w:rsidR="00626501" w:rsidRPr="00626501" w14:paraId="24D438A4" w14:textId="77777777" w:rsidTr="00626501">
        <w:trPr>
          <w:trHeight w:val="288"/>
        </w:trPr>
        <w:tc>
          <w:tcPr>
            <w:cnfStyle w:val="001000000000" w:firstRow="0" w:lastRow="0" w:firstColumn="1" w:lastColumn="0" w:oddVBand="0" w:evenVBand="0" w:oddHBand="0" w:evenHBand="0" w:firstRowFirstColumn="0" w:firstRowLastColumn="0" w:lastRowFirstColumn="0" w:lastRowLastColumn="0"/>
            <w:tcW w:w="231" w:type="pct"/>
            <w:noWrap/>
            <w:hideMark/>
          </w:tcPr>
          <w:p w14:paraId="173A9DFE" w14:textId="77777777" w:rsidR="00626501" w:rsidRPr="00626501" w:rsidRDefault="00626501" w:rsidP="00626501">
            <w:pPr>
              <w:jc w:val="left"/>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de Vries</w:t>
            </w:r>
          </w:p>
        </w:tc>
        <w:tc>
          <w:tcPr>
            <w:tcW w:w="265" w:type="pct"/>
            <w:noWrap/>
            <w:hideMark/>
          </w:tcPr>
          <w:p w14:paraId="3ECBDB10"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9.1 (7.3-10.9)</w:t>
            </w:r>
          </w:p>
        </w:tc>
        <w:tc>
          <w:tcPr>
            <w:tcW w:w="240" w:type="pct"/>
            <w:noWrap/>
            <w:hideMark/>
          </w:tcPr>
          <w:p w14:paraId="2D9FBAB9"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3.8(2.8-5.5)</w:t>
            </w:r>
          </w:p>
        </w:tc>
        <w:tc>
          <w:tcPr>
            <w:tcW w:w="287" w:type="pct"/>
            <w:noWrap/>
            <w:hideMark/>
          </w:tcPr>
          <w:p w14:paraId="63CB10BD"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p>
        </w:tc>
        <w:tc>
          <w:tcPr>
            <w:tcW w:w="337" w:type="pct"/>
            <w:noWrap/>
            <w:hideMark/>
          </w:tcPr>
          <w:p w14:paraId="004E1215"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3.4±2.3</w:t>
            </w:r>
          </w:p>
        </w:tc>
        <w:tc>
          <w:tcPr>
            <w:tcW w:w="250" w:type="pct"/>
            <w:noWrap/>
            <w:hideMark/>
          </w:tcPr>
          <w:p w14:paraId="4E1866ED"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p>
        </w:tc>
        <w:tc>
          <w:tcPr>
            <w:tcW w:w="332" w:type="pct"/>
            <w:noWrap/>
            <w:hideMark/>
          </w:tcPr>
          <w:p w14:paraId="19316DE4"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r w:rsidRPr="00626501">
              <w:rPr>
                <w:rFonts w:ascii="Calibri" w:eastAsia="Times New Roman" w:hAnsi="Calibri" w:cs="Calibri"/>
                <w:color w:val="000000"/>
                <w:sz w:val="16"/>
                <w:szCs w:val="16"/>
                <w:lang w:val="en-GB" w:eastAsia="en-GB"/>
              </w:rPr>
              <w:t>18.3±4.1</w:t>
            </w:r>
          </w:p>
        </w:tc>
        <w:tc>
          <w:tcPr>
            <w:tcW w:w="192" w:type="pct"/>
            <w:noWrap/>
            <w:hideMark/>
          </w:tcPr>
          <w:p w14:paraId="185172E3"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GB" w:eastAsia="en-GB"/>
              </w:rPr>
            </w:pPr>
          </w:p>
        </w:tc>
        <w:tc>
          <w:tcPr>
            <w:tcW w:w="188" w:type="pct"/>
            <w:noWrap/>
            <w:hideMark/>
          </w:tcPr>
          <w:p w14:paraId="07B124A4"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35" w:type="pct"/>
            <w:noWrap/>
            <w:hideMark/>
          </w:tcPr>
          <w:p w14:paraId="31D76791"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85" w:type="pct"/>
            <w:noWrap/>
            <w:hideMark/>
          </w:tcPr>
          <w:p w14:paraId="2FAD0429"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170" w:type="pct"/>
            <w:noWrap/>
            <w:hideMark/>
          </w:tcPr>
          <w:p w14:paraId="1B85749C"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81" w:type="pct"/>
            <w:noWrap/>
            <w:hideMark/>
          </w:tcPr>
          <w:p w14:paraId="69D744BC"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25" w:type="pct"/>
            <w:noWrap/>
            <w:hideMark/>
          </w:tcPr>
          <w:p w14:paraId="0274C5C1"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25" w:type="pct"/>
            <w:noWrap/>
            <w:hideMark/>
          </w:tcPr>
          <w:p w14:paraId="54D32E57"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54" w:type="pct"/>
            <w:noWrap/>
            <w:hideMark/>
          </w:tcPr>
          <w:p w14:paraId="44A5A669"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304" w:type="pct"/>
            <w:noWrap/>
            <w:hideMark/>
          </w:tcPr>
          <w:p w14:paraId="21EDDCB8"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225" w:type="pct"/>
            <w:noWrap/>
            <w:hideMark/>
          </w:tcPr>
          <w:p w14:paraId="3D3938C4"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300" w:type="pct"/>
            <w:noWrap/>
            <w:hideMark/>
          </w:tcPr>
          <w:p w14:paraId="57437A56"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c>
          <w:tcPr>
            <w:tcW w:w="174" w:type="pct"/>
            <w:noWrap/>
            <w:hideMark/>
          </w:tcPr>
          <w:p w14:paraId="52B92BDA" w14:textId="77777777" w:rsidR="00626501" w:rsidRPr="00626501" w:rsidRDefault="00626501" w:rsidP="0062650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GB" w:eastAsia="en-GB"/>
              </w:rPr>
            </w:pPr>
          </w:p>
        </w:tc>
      </w:tr>
    </w:tbl>
    <w:p w14:paraId="28065999" w14:textId="015E6562" w:rsidR="00626501" w:rsidRPr="00BE5362" w:rsidRDefault="00626501" w:rsidP="00612B88">
      <w:pPr>
        <w:pStyle w:val="EndNoteBibliography"/>
        <w:ind w:left="720" w:hanging="720"/>
        <w:rPr>
          <w:rFonts w:asciiTheme="minorHAnsi" w:hAnsiTheme="minorHAnsi" w:cstheme="minorHAnsi"/>
          <w:sz w:val="24"/>
          <w:szCs w:val="24"/>
          <w:lang w:val="en-GB"/>
        </w:rPr>
      </w:pPr>
      <w:commentRangeStart w:id="39"/>
      <w:r>
        <w:rPr>
          <w:rFonts w:asciiTheme="minorHAnsi" w:hAnsiTheme="minorHAnsi" w:cstheme="minorHAnsi"/>
          <w:sz w:val="24"/>
          <w:szCs w:val="24"/>
          <w:lang w:val="en-GB"/>
        </w:rPr>
        <w:t>Table S1</w:t>
      </w:r>
      <w:commentRangeEnd w:id="39"/>
      <w:r w:rsidR="00AC6E83">
        <w:rPr>
          <w:rStyle w:val="CommentReference"/>
          <w:rFonts w:asciiTheme="minorHAnsi" w:hAnsiTheme="minorHAnsi" w:cstheme="minorBidi"/>
          <w:noProof w:val="0"/>
          <w:lang w:val="nl-NL"/>
        </w:rPr>
        <w:commentReference w:id="39"/>
      </w:r>
      <w:r>
        <w:rPr>
          <w:rFonts w:asciiTheme="minorHAnsi" w:hAnsiTheme="minorHAnsi" w:cstheme="minorHAnsi"/>
          <w:sz w:val="24"/>
          <w:szCs w:val="24"/>
          <w:lang w:val="en-GB"/>
        </w:rPr>
        <w:t xml:space="preserve">: Fitted parameters for all models. 7a represents TPM-N with pig-specific parameters. 9* represents the modified model 9 with fitted </w:t>
      </w:r>
      <m:oMath>
        <m:r>
          <w:rPr>
            <w:rFonts w:ascii="Cambria Math" w:hAnsi="Cambria Math" w:cstheme="minorHAnsi"/>
            <w:sz w:val="24"/>
            <w:szCs w:val="24"/>
            <w:lang w:val="en-GB"/>
          </w:rPr>
          <m:t>f</m:t>
        </m:r>
      </m:oMath>
      <w:r>
        <w:rPr>
          <w:rFonts w:asciiTheme="minorHAnsi" w:hAnsiTheme="minorHAnsi" w:cstheme="minorHAnsi"/>
          <w:sz w:val="24"/>
          <w:szCs w:val="24"/>
          <w:lang w:val="en-GB"/>
        </w:rPr>
        <w:t xml:space="preserve"> instead of fixing </w:t>
      </w:r>
      <m:oMath>
        <m:r>
          <w:rPr>
            <w:rFonts w:ascii="Cambria Math" w:hAnsi="Cambria Math" w:cstheme="minorHAnsi"/>
            <w:sz w:val="24"/>
            <w:szCs w:val="24"/>
            <w:lang w:val="en-GB"/>
          </w:rPr>
          <m:t>f</m:t>
        </m:r>
      </m:oMath>
      <w:r>
        <w:rPr>
          <w:rFonts w:asciiTheme="minorHAnsi" w:hAnsiTheme="minorHAnsi" w:cstheme="minorHAnsi"/>
          <w:sz w:val="24"/>
          <w:szCs w:val="24"/>
          <w:lang w:val="en-GB"/>
        </w:rPr>
        <w:t xml:space="preserve"> at 0.5.</w:t>
      </w:r>
    </w:p>
    <w:sectPr w:rsidR="00626501" w:rsidRPr="00BE5362" w:rsidSect="00626501">
      <w:pgSz w:w="16838" w:h="11906" w:orient="landscape"/>
      <w:pgMar w:top="1418" w:right="284" w:bottom="1418" w:left="28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arlier, Aurélie (MERLN)" w:date="2023-03-31T15:14:00Z" w:initials="CA(">
    <w:p w14:paraId="1B6330C2" w14:textId="38D2CFD5" w:rsidR="00D104CC" w:rsidRDefault="00D104CC">
      <w:pPr>
        <w:pStyle w:val="CommentText"/>
        <w:rPr>
          <w:lang w:val="en-US"/>
        </w:rPr>
      </w:pPr>
      <w:r>
        <w:rPr>
          <w:rStyle w:val="CommentReference"/>
        </w:rPr>
        <w:annotationRef/>
      </w:r>
      <w:r w:rsidRPr="00365A87">
        <w:rPr>
          <w:lang w:val="en-US"/>
        </w:rPr>
        <w:t>Which journal do you want to submit this to</w:t>
      </w:r>
      <w:r>
        <w:rPr>
          <w:lang w:val="en-US"/>
        </w:rPr>
        <w:t xml:space="preserve">? </w:t>
      </w:r>
    </w:p>
    <w:p w14:paraId="0A7BF5C0" w14:textId="183CEDFF" w:rsidR="00D104CC" w:rsidRPr="00365A87" w:rsidRDefault="00D104CC">
      <w:pPr>
        <w:pStyle w:val="CommentText"/>
        <w:rPr>
          <w:lang w:val="en-US"/>
        </w:rPr>
      </w:pPr>
      <w:r>
        <w:rPr>
          <w:lang w:val="en-US"/>
        </w:rPr>
        <w:t>Maybe good to mention already in the email that you will send to Karin/Carl</w:t>
      </w:r>
    </w:p>
  </w:comment>
  <w:comment w:id="1" w:author="Aurélie Carlier" w:date="2022-11-28T08:05:00Z" w:initials="AC">
    <w:p w14:paraId="39D37888" w14:textId="77777777" w:rsidR="00D104CC" w:rsidRPr="00BE3BEE" w:rsidRDefault="00D104CC" w:rsidP="00F57B77">
      <w:pPr>
        <w:pStyle w:val="CommentText"/>
        <w:rPr>
          <w:lang w:val="en-US"/>
        </w:rPr>
      </w:pPr>
      <w:r>
        <w:rPr>
          <w:rStyle w:val="CommentReference"/>
        </w:rPr>
        <w:annotationRef/>
      </w:r>
      <w:r w:rsidRPr="00BE3BEE">
        <w:rPr>
          <w:lang w:val="en-US"/>
        </w:rPr>
        <w:t>The order to be discussed?</w:t>
      </w:r>
    </w:p>
  </w:comment>
  <w:comment w:id="6" w:author="Swapnasrita, Sangita (MERLN)" w:date="2023-04-06T10:42:00Z" w:initials="SS(">
    <w:p w14:paraId="3C397930" w14:textId="2A176325" w:rsidR="00D104CC" w:rsidRPr="00AC6E83" w:rsidRDefault="00D104CC">
      <w:pPr>
        <w:pStyle w:val="CommentText"/>
        <w:rPr>
          <w:lang w:val="en-GB"/>
        </w:rPr>
      </w:pPr>
      <w:r>
        <w:rPr>
          <w:rStyle w:val="CommentReference"/>
        </w:rPr>
        <w:annotationRef/>
      </w:r>
      <w:r w:rsidRPr="00AC6E83">
        <w:rPr>
          <w:lang w:val="en-GB"/>
        </w:rPr>
        <w:t xml:space="preserve">All italics text is AI generated and has not been changed at all. </w:t>
      </w:r>
      <w:r>
        <w:rPr>
          <w:lang w:val="en-GB"/>
        </w:rPr>
        <w:t>But I have read through to make sure it makes sense and added references where necessary.</w:t>
      </w:r>
    </w:p>
  </w:comment>
  <w:comment w:id="9" w:author="Carlier, Aurélie (MERLN)" w:date="2023-03-31T15:12:00Z" w:initials="CA(">
    <w:p w14:paraId="0E04608A" w14:textId="60E6E063" w:rsidR="00D104CC" w:rsidRPr="00E954DA" w:rsidRDefault="00D104CC">
      <w:pPr>
        <w:pStyle w:val="CommentText"/>
        <w:rPr>
          <w:lang w:val="en-US"/>
        </w:rPr>
      </w:pPr>
      <w:r>
        <w:rPr>
          <w:rStyle w:val="CommentReference"/>
        </w:rPr>
        <w:annotationRef/>
      </w:r>
      <w:r w:rsidRPr="00E954DA">
        <w:rPr>
          <w:lang w:val="en-US"/>
        </w:rPr>
        <w:t>This is something I would more expect in a discussion</w:t>
      </w:r>
    </w:p>
    <w:p w14:paraId="143B22D7" w14:textId="1AC63D05" w:rsidR="00D104CC" w:rsidRDefault="00D104CC">
      <w:pPr>
        <w:pStyle w:val="CommentText"/>
        <w:rPr>
          <w:lang w:val="en-US"/>
        </w:rPr>
      </w:pPr>
    </w:p>
    <w:p w14:paraId="421F9FE4" w14:textId="5FBB705D" w:rsidR="00D104CC" w:rsidRDefault="00D104CC">
      <w:pPr>
        <w:pStyle w:val="CommentText"/>
        <w:rPr>
          <w:lang w:val="en-US"/>
        </w:rPr>
      </w:pPr>
      <w:r>
        <w:rPr>
          <w:lang w:val="en-US"/>
        </w:rPr>
        <w:t>Here I would maybe say something like</w:t>
      </w:r>
    </w:p>
    <w:p w14:paraId="34D28204" w14:textId="4D0553BA" w:rsidR="00D104CC" w:rsidRDefault="00D104CC">
      <w:pPr>
        <w:pStyle w:val="CommentText"/>
        <w:rPr>
          <w:lang w:val="en-US"/>
        </w:rPr>
      </w:pPr>
    </w:p>
    <w:p w14:paraId="4C2E144A" w14:textId="3684A0D2" w:rsidR="00D104CC" w:rsidRPr="00E954DA" w:rsidRDefault="00D104CC">
      <w:pPr>
        <w:pStyle w:val="CommentText"/>
        <w:rPr>
          <w:lang w:val="en-US"/>
        </w:rPr>
      </w:pPr>
      <w:r>
        <w:rPr>
          <w:lang w:val="en-US"/>
        </w:rPr>
        <w:t xml:space="preserve">“We also obtained, for the first time, pig-specific mass transfer area coefficients, which can be useful for…. </w:t>
      </w:r>
    </w:p>
  </w:comment>
  <w:comment w:id="13" w:author="Carlier, Aurélie (MERLN)" w:date="2023-03-31T20:00:00Z" w:initials="CA(">
    <w:p w14:paraId="3ADD6A7E" w14:textId="4E921B95" w:rsidR="00D104CC" w:rsidRPr="008928AF" w:rsidRDefault="00D104CC">
      <w:pPr>
        <w:pStyle w:val="CommentText"/>
        <w:rPr>
          <w:lang w:val="en-US"/>
        </w:rPr>
      </w:pPr>
      <w:r>
        <w:rPr>
          <w:rStyle w:val="CommentReference"/>
        </w:rPr>
        <w:annotationRef/>
      </w:r>
      <w:r w:rsidRPr="008928AF">
        <w:rPr>
          <w:lang w:val="en-US"/>
        </w:rPr>
        <w:t xml:space="preserve">Specify that this is the test data set of session 1 and session 2 </w:t>
      </w:r>
    </w:p>
  </w:comment>
  <w:comment w:id="14" w:author="Swapnasrita, Sangita (MERLN)" w:date="2023-04-04T21:09:00Z" w:initials="SS(">
    <w:p w14:paraId="2695A2F2" w14:textId="70ED059D" w:rsidR="00D104CC" w:rsidRPr="00B256F5" w:rsidRDefault="00D104CC">
      <w:pPr>
        <w:pStyle w:val="CommentText"/>
        <w:rPr>
          <w:lang w:val="en-GB"/>
        </w:rPr>
      </w:pPr>
      <w:r>
        <w:rPr>
          <w:rStyle w:val="CommentReference"/>
        </w:rPr>
        <w:annotationRef/>
      </w:r>
      <w:r w:rsidRPr="00B256F5">
        <w:rPr>
          <w:lang w:val="en-GB"/>
        </w:rPr>
        <w:t xml:space="preserve">It is for all cases not just te test session. </w:t>
      </w:r>
      <w:r>
        <w:rPr>
          <w:lang w:val="en-GB"/>
        </w:rPr>
        <w:t>Because I also minimise RMSE for the training set.</w:t>
      </w:r>
    </w:p>
  </w:comment>
  <w:comment w:id="15" w:author="Carlier, Aurélie (MERLN)" w:date="2023-04-06T09:35:00Z" w:initials="CA(">
    <w:p w14:paraId="16BC7988" w14:textId="326325C6" w:rsidR="00D104CC" w:rsidRPr="00AE63D3" w:rsidRDefault="00D104CC">
      <w:pPr>
        <w:pStyle w:val="CommentText"/>
        <w:rPr>
          <w:lang w:val="en-US"/>
        </w:rPr>
      </w:pPr>
      <w:r>
        <w:rPr>
          <w:rStyle w:val="CommentReference"/>
        </w:rPr>
        <w:annotationRef/>
      </w:r>
      <w:r w:rsidRPr="00AE63D3">
        <w:rPr>
          <w:lang w:val="en-US"/>
        </w:rPr>
        <w:t xml:space="preserve">Ok – but in the end you make a selection which one is best; and you have 2 </w:t>
      </w:r>
      <w:r>
        <w:rPr>
          <w:lang w:val="en-US"/>
        </w:rPr>
        <w:t>RMSE values, for session1 and 2 – do you add them? Do you take the min or max etc.?</w:t>
      </w:r>
      <w:r>
        <w:rPr>
          <w:lang w:val="en-US"/>
        </w:rPr>
        <w:br/>
        <w:t>so its not perse about this formula but more the way you later on make a selection as you have multiple test sets (so consider it also describing later)</w:t>
      </w:r>
    </w:p>
  </w:comment>
  <w:comment w:id="16" w:author="Swapnasrita, Sangita (MERLN)" w:date="2023-04-06T10:21:00Z" w:initials="SS(">
    <w:p w14:paraId="51E42350" w14:textId="46D7F116" w:rsidR="00D104CC" w:rsidRPr="002A01AB" w:rsidRDefault="00D104CC">
      <w:pPr>
        <w:pStyle w:val="CommentText"/>
        <w:rPr>
          <w:lang w:val="en-GB"/>
        </w:rPr>
      </w:pPr>
      <w:r>
        <w:rPr>
          <w:rStyle w:val="CommentReference"/>
        </w:rPr>
        <w:annotationRef/>
      </w:r>
      <w:r w:rsidRPr="002A01AB">
        <w:rPr>
          <w:lang w:val="en-GB"/>
        </w:rPr>
        <w:t>Since only model is giving physiological values and both conditions need to</w:t>
      </w:r>
      <w:r>
        <w:rPr>
          <w:lang w:val="en-GB"/>
        </w:rPr>
        <w:t xml:space="preserve"> </w:t>
      </w:r>
      <w:r w:rsidRPr="002A01AB">
        <w:rPr>
          <w:lang w:val="en-GB"/>
        </w:rPr>
        <w:t>be fulfilled</w:t>
      </w:r>
      <w:r>
        <w:rPr>
          <w:lang w:val="en-GB"/>
        </w:rPr>
        <w:t xml:space="preserve">, that’s how only one model comes out on top. </w:t>
      </w:r>
    </w:p>
  </w:comment>
  <w:comment w:id="17" w:author="Carlier, Aurélie (MERLN)" w:date="2023-03-31T19:36:00Z" w:initials="CA(">
    <w:p w14:paraId="4FA05737" w14:textId="73D30468" w:rsidR="00D104CC" w:rsidRPr="009E3D2A" w:rsidRDefault="00D104CC">
      <w:pPr>
        <w:pStyle w:val="CommentText"/>
        <w:rPr>
          <w:lang w:val="en-US"/>
        </w:rPr>
      </w:pPr>
      <w:r>
        <w:rPr>
          <w:rStyle w:val="CommentReference"/>
        </w:rPr>
        <w:annotationRef/>
      </w:r>
      <w:r w:rsidRPr="009E3D2A">
        <w:rPr>
          <w:lang w:val="en-US"/>
        </w:rPr>
        <w:t>Is that not always the case, see above as you set it between 0-200?</w:t>
      </w:r>
    </w:p>
  </w:comment>
  <w:comment w:id="18" w:author="Swapnasrita, Sangita (MERLN)" w:date="2023-04-04T21:10:00Z" w:initials="SS(">
    <w:p w14:paraId="73CC29C4" w14:textId="2C3A748D" w:rsidR="00D104CC" w:rsidRPr="00B256F5" w:rsidRDefault="00D104CC">
      <w:pPr>
        <w:pStyle w:val="CommentText"/>
        <w:rPr>
          <w:lang w:val="en-GB"/>
        </w:rPr>
      </w:pPr>
      <w:r>
        <w:rPr>
          <w:rStyle w:val="CommentReference"/>
        </w:rPr>
        <w:annotationRef/>
      </w:r>
      <w:r w:rsidRPr="00B256F5">
        <w:rPr>
          <w:lang w:val="en-GB"/>
        </w:rPr>
        <w:t>I have mentioned that is the initial boundary value but that is not what the parameters are restricted to.</w:t>
      </w:r>
    </w:p>
  </w:comment>
  <w:comment w:id="20" w:author="Carlier, Aurélie (MERLN)" w:date="2023-04-06T09:43:00Z" w:initials="CA(">
    <w:p w14:paraId="6073734F" w14:textId="77777777" w:rsidR="00D104CC" w:rsidRDefault="00D104CC">
      <w:pPr>
        <w:pStyle w:val="CommentText"/>
        <w:rPr>
          <w:lang w:val="en-US"/>
        </w:rPr>
      </w:pPr>
      <w:r>
        <w:rPr>
          <w:rStyle w:val="CommentReference"/>
        </w:rPr>
        <w:annotationRef/>
      </w:r>
      <w:r>
        <w:rPr>
          <w:lang w:val="en-US"/>
        </w:rPr>
        <w:t xml:space="preserve">Ok – I think I see, but why 3 and not 10 </w:t>
      </w:r>
      <w:r w:rsidRPr="009D1BC7">
        <w:rPr>
          <w:lang w:val="en-US"/>
        </w:rPr>
        <w:sym w:font="Wingdings" w:char="F04A"/>
      </w:r>
      <w:r>
        <w:rPr>
          <w:lang w:val="en-US"/>
        </w:rPr>
        <w:t xml:space="preserve">? </w:t>
      </w:r>
    </w:p>
    <w:p w14:paraId="36CB02D7" w14:textId="47DAB06B" w:rsidR="00D104CC" w:rsidRPr="009D1BC7" w:rsidRDefault="00D104CC">
      <w:pPr>
        <w:pStyle w:val="CommentText"/>
        <w:rPr>
          <w:lang w:val="en-US"/>
        </w:rPr>
      </w:pPr>
      <w:r>
        <w:rPr>
          <w:lang w:val="en-US"/>
        </w:rPr>
        <w:t xml:space="preserve">(this might just be a reviewer question) </w:t>
      </w:r>
    </w:p>
  </w:comment>
  <w:comment w:id="21" w:author="Swapnasrita, Sangita (MERLN)" w:date="2023-04-06T10:29:00Z" w:initials="SS(">
    <w:p w14:paraId="3F37F769" w14:textId="0C52E1A6" w:rsidR="00D104CC" w:rsidRPr="00285365" w:rsidRDefault="00D104CC">
      <w:pPr>
        <w:pStyle w:val="CommentText"/>
        <w:rPr>
          <w:lang w:val="en-GB"/>
        </w:rPr>
      </w:pPr>
      <w:r>
        <w:rPr>
          <w:rStyle w:val="CommentReference"/>
        </w:rPr>
        <w:annotationRef/>
      </w:r>
      <w:r w:rsidRPr="00285365">
        <w:rPr>
          <w:lang w:val="en-GB"/>
        </w:rPr>
        <w:t>Because that would be too much</w:t>
      </w:r>
      <w:r>
        <w:rPr>
          <w:lang w:val="en-GB"/>
        </w:rPr>
        <w:t>?</w:t>
      </w:r>
    </w:p>
  </w:comment>
  <w:comment w:id="22" w:author="Carlier, Aurélie (MERLN)" w:date="2023-03-31T19:57:00Z" w:initials="CA(">
    <w:p w14:paraId="1F5AE077" w14:textId="07DC05B3" w:rsidR="00D104CC" w:rsidRPr="008E415E" w:rsidRDefault="00D104CC">
      <w:pPr>
        <w:pStyle w:val="CommentText"/>
        <w:rPr>
          <w:lang w:val="en-US"/>
        </w:rPr>
      </w:pPr>
      <w:r>
        <w:rPr>
          <w:rStyle w:val="CommentReference"/>
        </w:rPr>
        <w:annotationRef/>
      </w:r>
      <w:r w:rsidRPr="008E415E">
        <w:rPr>
          <w:lang w:val="en-US"/>
        </w:rPr>
        <w:t>Add the link</w:t>
      </w:r>
    </w:p>
  </w:comment>
  <w:comment w:id="26" w:author="Carlier, Aurélie (MERLN)" w:date="2023-04-06T09:58:00Z" w:initials="CA(">
    <w:p w14:paraId="7A24F8B6" w14:textId="704BF66D" w:rsidR="00D104CC" w:rsidRDefault="00D104CC">
      <w:pPr>
        <w:pStyle w:val="CommentText"/>
        <w:rPr>
          <w:lang w:val="en-US"/>
        </w:rPr>
      </w:pPr>
      <w:r>
        <w:rPr>
          <w:rStyle w:val="CommentReference"/>
        </w:rPr>
        <w:annotationRef/>
      </w:r>
      <w:r w:rsidRPr="002768E6">
        <w:rPr>
          <w:lang w:val="en-US"/>
        </w:rPr>
        <w:t>I assume you used a cut-off</w:t>
      </w:r>
      <w:r>
        <w:rPr>
          <w:lang w:val="en-US"/>
        </w:rPr>
        <w:t>?</w:t>
      </w:r>
    </w:p>
    <w:p w14:paraId="2D39AE7B" w14:textId="17174999" w:rsidR="00D104CC" w:rsidRDefault="00D104CC">
      <w:pPr>
        <w:pStyle w:val="CommentText"/>
        <w:rPr>
          <w:lang w:val="en-US"/>
        </w:rPr>
      </w:pPr>
      <w:r>
        <w:rPr>
          <w:lang w:val="en-US"/>
        </w:rPr>
        <w:t>Its more scientific to say</w:t>
      </w:r>
    </w:p>
    <w:p w14:paraId="736F25FB" w14:textId="3CB689D1" w:rsidR="00D104CC" w:rsidRDefault="00D104CC">
      <w:pPr>
        <w:pStyle w:val="CommentText"/>
        <w:rPr>
          <w:lang w:val="en-US"/>
        </w:rPr>
      </w:pPr>
    </w:p>
    <w:p w14:paraId="41D1F3B0" w14:textId="3BE637F4" w:rsidR="00D104CC" w:rsidRPr="002768E6" w:rsidRDefault="00D104CC">
      <w:pPr>
        <w:pStyle w:val="CommentText"/>
        <w:rPr>
          <w:lang w:val="en-US"/>
        </w:rPr>
      </w:pPr>
      <w:r>
        <w:rPr>
          <w:lang w:val="en-US"/>
        </w:rPr>
        <w:t xml:space="preserve">RMSE &gt; 10 (for example) </w:t>
      </w:r>
    </w:p>
  </w:comment>
  <w:comment w:id="29" w:author="Swapnasrita, Sangita (MERLN)" w:date="2023-03-31T11:05:00Z" w:initials="SS(">
    <w:p w14:paraId="2A3E84B5" w14:textId="6C460740" w:rsidR="00D104CC" w:rsidRPr="001D6BB4" w:rsidRDefault="00D104CC">
      <w:pPr>
        <w:pStyle w:val="CommentText"/>
        <w:rPr>
          <w:lang w:val="en-GB"/>
        </w:rPr>
      </w:pPr>
      <w:r>
        <w:rPr>
          <w:rStyle w:val="CommentReference"/>
        </w:rPr>
        <w:annotationRef/>
      </w:r>
      <w:r>
        <w:rPr>
          <w:lang w:val="en-GB"/>
        </w:rPr>
        <w:t>Carl</w:t>
      </w:r>
      <w:r w:rsidRPr="001D6BB4">
        <w:rPr>
          <w:lang w:val="en-GB"/>
        </w:rPr>
        <w:t xml:space="preserve"> funding information</w:t>
      </w:r>
    </w:p>
  </w:comment>
  <w:comment w:id="39" w:author="Swapnasrita, Sangita (MERLN)" w:date="2023-04-06T10:40:00Z" w:initials="SS(">
    <w:p w14:paraId="6A69B451" w14:textId="3DE26D1C" w:rsidR="00D104CC" w:rsidRPr="00AC6E83" w:rsidRDefault="00D104CC">
      <w:pPr>
        <w:pStyle w:val="CommentText"/>
        <w:rPr>
          <w:lang w:val="en-GB"/>
        </w:rPr>
      </w:pPr>
      <w:r>
        <w:rPr>
          <w:rStyle w:val="CommentReference"/>
        </w:rPr>
        <w:annotationRef/>
      </w:r>
      <w:r w:rsidRPr="00AC6E83">
        <w:rPr>
          <w:lang w:val="en-GB"/>
        </w:rPr>
        <w:t>Simulations are running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7BF5C0" w15:done="0"/>
  <w15:commentEx w15:paraId="39D37888" w15:done="0"/>
  <w15:commentEx w15:paraId="3C397930" w15:done="0"/>
  <w15:commentEx w15:paraId="4C2E144A" w15:done="1"/>
  <w15:commentEx w15:paraId="3ADD6A7E" w15:done="0"/>
  <w15:commentEx w15:paraId="2695A2F2" w15:paraIdParent="3ADD6A7E" w15:done="0"/>
  <w15:commentEx w15:paraId="16BC7988" w15:paraIdParent="3ADD6A7E" w15:done="0"/>
  <w15:commentEx w15:paraId="51E42350" w15:paraIdParent="3ADD6A7E" w15:done="0"/>
  <w15:commentEx w15:paraId="4FA05737" w15:done="0"/>
  <w15:commentEx w15:paraId="73CC29C4" w15:paraIdParent="4FA05737" w15:done="0"/>
  <w15:commentEx w15:paraId="36CB02D7" w15:done="0"/>
  <w15:commentEx w15:paraId="3F37F769" w15:paraIdParent="36CB02D7" w15:done="0"/>
  <w15:commentEx w15:paraId="1F5AE077" w15:done="0"/>
  <w15:commentEx w15:paraId="41D1F3B0" w15:done="0"/>
  <w15:commentEx w15:paraId="2A3E84B5" w15:done="0"/>
  <w15:commentEx w15:paraId="6A69B45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C53828" w14:textId="77777777" w:rsidR="00AE04A0" w:rsidRDefault="00AE04A0" w:rsidP="0090554A">
      <w:pPr>
        <w:spacing w:after="0" w:line="240" w:lineRule="auto"/>
      </w:pPr>
      <w:r>
        <w:separator/>
      </w:r>
    </w:p>
  </w:endnote>
  <w:endnote w:type="continuationSeparator" w:id="0">
    <w:p w14:paraId="1C397B75" w14:textId="77777777" w:rsidR="00AE04A0" w:rsidRDefault="00AE04A0" w:rsidP="0090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tka Display">
    <w:panose1 w:val="02000505000000020004"/>
    <w:charset w:val="00"/>
    <w:family w:val="auto"/>
    <w:pitch w:val="variable"/>
    <w:sig w:usb0="A00002EF" w:usb1="4000204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4727971"/>
      <w:docPartObj>
        <w:docPartGallery w:val="Page Numbers (Bottom of Page)"/>
        <w:docPartUnique/>
      </w:docPartObj>
    </w:sdtPr>
    <w:sdtEndPr>
      <w:rPr>
        <w:noProof/>
      </w:rPr>
    </w:sdtEndPr>
    <w:sdtContent>
      <w:p w14:paraId="1B2C9642" w14:textId="7FF1F688" w:rsidR="00D104CC" w:rsidRDefault="00D104CC">
        <w:pPr>
          <w:pStyle w:val="Footer"/>
          <w:jc w:val="center"/>
        </w:pPr>
        <w:r>
          <w:fldChar w:fldCharType="begin"/>
        </w:r>
        <w:r>
          <w:instrText xml:space="preserve"> PAGE   \* MERGEFORMAT </w:instrText>
        </w:r>
        <w:r>
          <w:fldChar w:fldCharType="separate"/>
        </w:r>
        <w:r w:rsidR="002806C1">
          <w:rPr>
            <w:noProof/>
          </w:rPr>
          <w:t>5</w:t>
        </w:r>
        <w:r>
          <w:rPr>
            <w:noProof/>
          </w:rPr>
          <w:fldChar w:fldCharType="end"/>
        </w:r>
      </w:p>
    </w:sdtContent>
  </w:sdt>
  <w:p w14:paraId="41DF5307" w14:textId="77777777" w:rsidR="00D104CC" w:rsidRDefault="00D10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19CC9E" w14:textId="77777777" w:rsidR="00AE04A0" w:rsidRDefault="00AE04A0" w:rsidP="0090554A">
      <w:pPr>
        <w:spacing w:after="0" w:line="240" w:lineRule="auto"/>
      </w:pPr>
      <w:r>
        <w:separator/>
      </w:r>
    </w:p>
  </w:footnote>
  <w:footnote w:type="continuationSeparator" w:id="0">
    <w:p w14:paraId="2E11FD12" w14:textId="77777777" w:rsidR="00AE04A0" w:rsidRDefault="00AE04A0" w:rsidP="0090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547CD"/>
    <w:multiLevelType w:val="hybridMultilevel"/>
    <w:tmpl w:val="1F2098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086845"/>
    <w:multiLevelType w:val="hybridMultilevel"/>
    <w:tmpl w:val="C6CC1F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5D3C30"/>
    <w:multiLevelType w:val="multilevel"/>
    <w:tmpl w:val="4C301DE2"/>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asciiTheme="minorHAnsi" w:hAnsiTheme="minorHAnsi" w:cstheme="minorHAnsi"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0014C1C"/>
    <w:multiLevelType w:val="hybridMultilevel"/>
    <w:tmpl w:val="674670A4"/>
    <w:lvl w:ilvl="0" w:tplc="A1C8EEE0">
      <w:start w:val="1"/>
      <w:numFmt w:val="decimal"/>
      <w:lvlText w:val="%1."/>
      <w:lvlJc w:val="left"/>
      <w:pPr>
        <w:ind w:left="720" w:hanging="360"/>
      </w:pPr>
      <w:rPr>
        <w:rFonts w:ascii="Sitka Display" w:hAnsi="Sitka Display"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416E42"/>
    <w:multiLevelType w:val="hybridMultilevel"/>
    <w:tmpl w:val="5B2C0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7A45BE"/>
    <w:multiLevelType w:val="multilevel"/>
    <w:tmpl w:val="915258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Sitka Display" w:hAnsi="Sitka Display"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788C5B02"/>
    <w:multiLevelType w:val="hybridMultilevel"/>
    <w:tmpl w:val="BEC2A6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1B1F06"/>
    <w:multiLevelType w:val="hybridMultilevel"/>
    <w:tmpl w:val="D1A402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5"/>
  </w:num>
  <w:num w:numId="5">
    <w:abstractNumId w:val="4"/>
  </w:num>
  <w:num w:numId="6">
    <w:abstractNumId w:val="1"/>
  </w:num>
  <w:num w:numId="7">
    <w:abstractNumId w:val="0"/>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rlier, Aurélie (MERLN)">
    <w15:presenceInfo w15:providerId="AD" w15:userId="S-1-5-21-1572361299-1184395705-1606240830-435714"/>
  </w15:person>
  <w15:person w15:author="Aurélie Carlier">
    <w15:presenceInfo w15:providerId="None" w15:userId="Aurélie Carlier"/>
  </w15:person>
  <w15:person w15:author="Swapnasrita, Sangita (MERLN)">
    <w15:presenceInfo w15:providerId="AD" w15:userId="S-1-5-21-1572361299-1184395705-1606240830-7699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nl-NL" w:vendorID="64" w:dllVersion="131078" w:nlCheck="1" w:checkStyle="0"/>
  <w:activeWritingStyle w:appName="MSWord" w:lang="en-US" w:vendorID="64" w:dllVersion="131078" w:nlCheck="1" w:checkStyle="1"/>
  <w:activeWritingStyle w:appName="MSWord" w:lang="en-GB" w:vendorID="64" w:dllVersion="131078" w:nlCheck="1" w:checkStyle="1"/>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 Cop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2att2avkxv5dnefxxhxzt5ms0dfdw00d9v9&quot;&gt;modelPD&lt;record-ids&gt;&lt;item&gt;20&lt;/item&gt;&lt;/record-ids&gt;&lt;/item&gt;&lt;item db-id=&quot;5d50wpzse5zedbe0x5sxd5wc200pde0pe2r5&quot;&gt;PDreview&lt;record-ids&gt;&lt;item&gt;2&lt;/item&gt;&lt;item&gt;3&lt;/item&gt;&lt;item&gt;4&lt;/item&gt;&lt;item&gt;5&lt;/item&gt;&lt;item&gt;6&lt;/item&gt;&lt;item&gt;7&lt;/item&gt;&lt;item&gt;8&lt;/item&gt;&lt;item&gt;9&lt;/item&gt;&lt;item&gt;10&lt;/item&gt;&lt;item&gt;11&lt;/item&gt;&lt;item&gt;12&lt;/item&gt;&lt;item&gt;13&lt;/item&gt;&lt;item&gt;15&lt;/item&gt;&lt;item&gt;16&lt;/item&gt;&lt;item&gt;18&lt;/item&gt;&lt;item&gt;19&lt;/item&gt;&lt;item&gt;20&lt;/item&gt;&lt;item&gt;21&lt;/item&gt;&lt;item&gt;22&lt;/item&gt;&lt;item&gt;25&lt;/item&gt;&lt;item&gt;40&lt;/item&gt;&lt;item&gt;62&lt;/item&gt;&lt;item&gt;73&lt;/item&gt;&lt;item&gt;77&lt;/item&gt;&lt;item&gt;84&lt;/item&gt;&lt;item&gt;85&lt;/item&gt;&lt;item&gt;90&lt;/item&gt;&lt;item&gt;93&lt;/item&gt;&lt;item&gt;102&lt;/item&gt;&lt;item&gt;115&lt;/item&gt;&lt;item&gt;129&lt;/item&gt;&lt;item&gt;133&lt;/item&gt;&lt;item&gt;139&lt;/item&gt;&lt;item&gt;145&lt;/item&gt;&lt;item&gt;146&lt;/item&gt;&lt;item&gt;147&lt;/item&gt;&lt;item&gt;148&lt;/item&gt;&lt;item&gt;151&lt;/item&gt;&lt;item&gt;152&lt;/item&gt;&lt;item&gt;154&lt;/item&gt;&lt;item&gt;155&lt;/item&gt;&lt;item&gt;157&lt;/item&gt;&lt;item&gt;158&lt;/item&gt;&lt;item&gt;159&lt;/item&gt;&lt;item&gt;160&lt;/item&gt;&lt;item&gt;161&lt;/item&gt;&lt;item&gt;162&lt;/item&gt;&lt;item&gt;164&lt;/item&gt;&lt;item&gt;165&lt;/item&gt;&lt;item&gt;167&lt;/item&gt;&lt;item&gt;168&lt;/item&gt;&lt;/record-ids&gt;&lt;/item&gt;&lt;/Libraries&gt;"/>
  </w:docVars>
  <w:rsids>
    <w:rsidRoot w:val="00843EFA"/>
    <w:rsid w:val="00003B31"/>
    <w:rsid w:val="00011909"/>
    <w:rsid w:val="00023BA2"/>
    <w:rsid w:val="00033130"/>
    <w:rsid w:val="000332F7"/>
    <w:rsid w:val="00034437"/>
    <w:rsid w:val="0004395A"/>
    <w:rsid w:val="0005687D"/>
    <w:rsid w:val="00064EDE"/>
    <w:rsid w:val="000677A3"/>
    <w:rsid w:val="00071300"/>
    <w:rsid w:val="00080477"/>
    <w:rsid w:val="00080559"/>
    <w:rsid w:val="00080BFA"/>
    <w:rsid w:val="00080D21"/>
    <w:rsid w:val="000853D8"/>
    <w:rsid w:val="00086F10"/>
    <w:rsid w:val="00092257"/>
    <w:rsid w:val="00092E58"/>
    <w:rsid w:val="000933CD"/>
    <w:rsid w:val="000966B7"/>
    <w:rsid w:val="000A45B2"/>
    <w:rsid w:val="000A72EA"/>
    <w:rsid w:val="000B5EDE"/>
    <w:rsid w:val="000C2C1F"/>
    <w:rsid w:val="000D2012"/>
    <w:rsid w:val="000D24C5"/>
    <w:rsid w:val="000D2C4E"/>
    <w:rsid w:val="000E6371"/>
    <w:rsid w:val="000F0C68"/>
    <w:rsid w:val="000F7241"/>
    <w:rsid w:val="001005AD"/>
    <w:rsid w:val="0010086C"/>
    <w:rsid w:val="00106281"/>
    <w:rsid w:val="00112C81"/>
    <w:rsid w:val="001143D1"/>
    <w:rsid w:val="0012473E"/>
    <w:rsid w:val="001249F9"/>
    <w:rsid w:val="00133800"/>
    <w:rsid w:val="00134F09"/>
    <w:rsid w:val="00137638"/>
    <w:rsid w:val="00140BC0"/>
    <w:rsid w:val="00147E6A"/>
    <w:rsid w:val="00166E81"/>
    <w:rsid w:val="00167639"/>
    <w:rsid w:val="0017409C"/>
    <w:rsid w:val="00180645"/>
    <w:rsid w:val="001827F2"/>
    <w:rsid w:val="00182821"/>
    <w:rsid w:val="001923F7"/>
    <w:rsid w:val="00195233"/>
    <w:rsid w:val="00195EFA"/>
    <w:rsid w:val="001A7F81"/>
    <w:rsid w:val="001B2EAB"/>
    <w:rsid w:val="001B7EB2"/>
    <w:rsid w:val="001C1A4B"/>
    <w:rsid w:val="001C2FEA"/>
    <w:rsid w:val="001C351A"/>
    <w:rsid w:val="001C3649"/>
    <w:rsid w:val="001C4B02"/>
    <w:rsid w:val="001D2DAD"/>
    <w:rsid w:val="001D6BB4"/>
    <w:rsid w:val="001D6EB7"/>
    <w:rsid w:val="001E4EE5"/>
    <w:rsid w:val="001E50AF"/>
    <w:rsid w:val="001E6EF0"/>
    <w:rsid w:val="001E750A"/>
    <w:rsid w:val="001F0245"/>
    <w:rsid w:val="001F2B88"/>
    <w:rsid w:val="002055AB"/>
    <w:rsid w:val="0020670A"/>
    <w:rsid w:val="002104AA"/>
    <w:rsid w:val="00211DE7"/>
    <w:rsid w:val="002135F1"/>
    <w:rsid w:val="00214881"/>
    <w:rsid w:val="0022187F"/>
    <w:rsid w:val="002241EA"/>
    <w:rsid w:val="00224DF6"/>
    <w:rsid w:val="00225425"/>
    <w:rsid w:val="00227D06"/>
    <w:rsid w:val="00231170"/>
    <w:rsid w:val="00234874"/>
    <w:rsid w:val="00245903"/>
    <w:rsid w:val="00251CF3"/>
    <w:rsid w:val="00257A54"/>
    <w:rsid w:val="002716A9"/>
    <w:rsid w:val="002768E6"/>
    <w:rsid w:val="002806C1"/>
    <w:rsid w:val="0028141F"/>
    <w:rsid w:val="00284014"/>
    <w:rsid w:val="00285365"/>
    <w:rsid w:val="00286843"/>
    <w:rsid w:val="0029072B"/>
    <w:rsid w:val="00293ADE"/>
    <w:rsid w:val="00294034"/>
    <w:rsid w:val="00295B1D"/>
    <w:rsid w:val="00297D4C"/>
    <w:rsid w:val="002A01AB"/>
    <w:rsid w:val="002A4C55"/>
    <w:rsid w:val="002B49F4"/>
    <w:rsid w:val="002C0CEC"/>
    <w:rsid w:val="002C5653"/>
    <w:rsid w:val="002D6C5A"/>
    <w:rsid w:val="002E3756"/>
    <w:rsid w:val="0031592B"/>
    <w:rsid w:val="00317F82"/>
    <w:rsid w:val="00326A17"/>
    <w:rsid w:val="00327369"/>
    <w:rsid w:val="003336DA"/>
    <w:rsid w:val="003402C0"/>
    <w:rsid w:val="0034184C"/>
    <w:rsid w:val="00341924"/>
    <w:rsid w:val="00344489"/>
    <w:rsid w:val="00345C9C"/>
    <w:rsid w:val="00346D68"/>
    <w:rsid w:val="00352FDB"/>
    <w:rsid w:val="00357F54"/>
    <w:rsid w:val="003602E8"/>
    <w:rsid w:val="00361F86"/>
    <w:rsid w:val="00365A87"/>
    <w:rsid w:val="003660E9"/>
    <w:rsid w:val="00381381"/>
    <w:rsid w:val="00391A88"/>
    <w:rsid w:val="003A0ECF"/>
    <w:rsid w:val="003B00E0"/>
    <w:rsid w:val="003B0E2B"/>
    <w:rsid w:val="003B428A"/>
    <w:rsid w:val="003B6FBC"/>
    <w:rsid w:val="003D16DD"/>
    <w:rsid w:val="003D173A"/>
    <w:rsid w:val="003D4EE8"/>
    <w:rsid w:val="003E6663"/>
    <w:rsid w:val="003E7D0E"/>
    <w:rsid w:val="003F613C"/>
    <w:rsid w:val="004127C1"/>
    <w:rsid w:val="0041379E"/>
    <w:rsid w:val="00414DE0"/>
    <w:rsid w:val="004205B3"/>
    <w:rsid w:val="004233C5"/>
    <w:rsid w:val="004306FE"/>
    <w:rsid w:val="004359A6"/>
    <w:rsid w:val="00447723"/>
    <w:rsid w:val="00451D43"/>
    <w:rsid w:val="0046018D"/>
    <w:rsid w:val="004646AD"/>
    <w:rsid w:val="00465D37"/>
    <w:rsid w:val="00470DCB"/>
    <w:rsid w:val="00473082"/>
    <w:rsid w:val="00475DBD"/>
    <w:rsid w:val="004806E1"/>
    <w:rsid w:val="00480983"/>
    <w:rsid w:val="00484214"/>
    <w:rsid w:val="00485846"/>
    <w:rsid w:val="0049257D"/>
    <w:rsid w:val="00497082"/>
    <w:rsid w:val="004B1A7A"/>
    <w:rsid w:val="004B1AAC"/>
    <w:rsid w:val="004B6A64"/>
    <w:rsid w:val="004C651E"/>
    <w:rsid w:val="004D42A1"/>
    <w:rsid w:val="004E5F38"/>
    <w:rsid w:val="004E6E16"/>
    <w:rsid w:val="004F446A"/>
    <w:rsid w:val="0050677F"/>
    <w:rsid w:val="00507793"/>
    <w:rsid w:val="005136A0"/>
    <w:rsid w:val="00513C23"/>
    <w:rsid w:val="00516530"/>
    <w:rsid w:val="005207EA"/>
    <w:rsid w:val="00522F13"/>
    <w:rsid w:val="00525E56"/>
    <w:rsid w:val="00533090"/>
    <w:rsid w:val="0054586F"/>
    <w:rsid w:val="00546A66"/>
    <w:rsid w:val="005610BA"/>
    <w:rsid w:val="005617A3"/>
    <w:rsid w:val="005672B4"/>
    <w:rsid w:val="00567369"/>
    <w:rsid w:val="005751F1"/>
    <w:rsid w:val="005957F1"/>
    <w:rsid w:val="00596BFC"/>
    <w:rsid w:val="005A0AB6"/>
    <w:rsid w:val="005A0E70"/>
    <w:rsid w:val="005B0D5A"/>
    <w:rsid w:val="005B4FD4"/>
    <w:rsid w:val="005C2503"/>
    <w:rsid w:val="005C4928"/>
    <w:rsid w:val="005C4C44"/>
    <w:rsid w:val="005D37A6"/>
    <w:rsid w:val="005E1F8B"/>
    <w:rsid w:val="005E3FB1"/>
    <w:rsid w:val="005F105F"/>
    <w:rsid w:val="005F4A59"/>
    <w:rsid w:val="005F7CC8"/>
    <w:rsid w:val="00612B88"/>
    <w:rsid w:val="0061408D"/>
    <w:rsid w:val="00615BD1"/>
    <w:rsid w:val="00626501"/>
    <w:rsid w:val="0063015E"/>
    <w:rsid w:val="00634F41"/>
    <w:rsid w:val="00637631"/>
    <w:rsid w:val="00641B28"/>
    <w:rsid w:val="00647911"/>
    <w:rsid w:val="00663307"/>
    <w:rsid w:val="00664E22"/>
    <w:rsid w:val="006706DB"/>
    <w:rsid w:val="00671705"/>
    <w:rsid w:val="00671A01"/>
    <w:rsid w:val="0067260B"/>
    <w:rsid w:val="00673AAD"/>
    <w:rsid w:val="006745F3"/>
    <w:rsid w:val="0067605B"/>
    <w:rsid w:val="00681626"/>
    <w:rsid w:val="006849CA"/>
    <w:rsid w:val="0069796C"/>
    <w:rsid w:val="006A47D5"/>
    <w:rsid w:val="006B2DCA"/>
    <w:rsid w:val="006B4AA2"/>
    <w:rsid w:val="006B6B68"/>
    <w:rsid w:val="006C07EC"/>
    <w:rsid w:val="006C5283"/>
    <w:rsid w:val="006D0F09"/>
    <w:rsid w:val="006D5835"/>
    <w:rsid w:val="006E3DBC"/>
    <w:rsid w:val="006E3E8D"/>
    <w:rsid w:val="006F1B0D"/>
    <w:rsid w:val="0070321C"/>
    <w:rsid w:val="0070744B"/>
    <w:rsid w:val="00714420"/>
    <w:rsid w:val="00720FF7"/>
    <w:rsid w:val="00723F98"/>
    <w:rsid w:val="007240BD"/>
    <w:rsid w:val="0072676F"/>
    <w:rsid w:val="00742FA2"/>
    <w:rsid w:val="007438B5"/>
    <w:rsid w:val="007528E3"/>
    <w:rsid w:val="00760868"/>
    <w:rsid w:val="007760A7"/>
    <w:rsid w:val="0078459F"/>
    <w:rsid w:val="007A5D9D"/>
    <w:rsid w:val="007A6625"/>
    <w:rsid w:val="007A6975"/>
    <w:rsid w:val="007B4D92"/>
    <w:rsid w:val="007B63AC"/>
    <w:rsid w:val="007C01E4"/>
    <w:rsid w:val="007C6102"/>
    <w:rsid w:val="007C7205"/>
    <w:rsid w:val="007D09A8"/>
    <w:rsid w:val="007D0DEF"/>
    <w:rsid w:val="007D682D"/>
    <w:rsid w:val="007F0B94"/>
    <w:rsid w:val="007F3C39"/>
    <w:rsid w:val="008029B7"/>
    <w:rsid w:val="0081019A"/>
    <w:rsid w:val="00811637"/>
    <w:rsid w:val="008139B3"/>
    <w:rsid w:val="0081767D"/>
    <w:rsid w:val="00817877"/>
    <w:rsid w:val="00820AD7"/>
    <w:rsid w:val="008218F9"/>
    <w:rsid w:val="00831FEB"/>
    <w:rsid w:val="008369D3"/>
    <w:rsid w:val="00841827"/>
    <w:rsid w:val="00843EFA"/>
    <w:rsid w:val="00844523"/>
    <w:rsid w:val="00846841"/>
    <w:rsid w:val="00852468"/>
    <w:rsid w:val="008543D5"/>
    <w:rsid w:val="00854D31"/>
    <w:rsid w:val="008557B5"/>
    <w:rsid w:val="008619CE"/>
    <w:rsid w:val="00863DFA"/>
    <w:rsid w:val="00867E47"/>
    <w:rsid w:val="00875F89"/>
    <w:rsid w:val="00892840"/>
    <w:rsid w:val="008928AF"/>
    <w:rsid w:val="00894353"/>
    <w:rsid w:val="00897CF3"/>
    <w:rsid w:val="008A16F1"/>
    <w:rsid w:val="008A4F58"/>
    <w:rsid w:val="008A788E"/>
    <w:rsid w:val="008B0231"/>
    <w:rsid w:val="008B313A"/>
    <w:rsid w:val="008C6378"/>
    <w:rsid w:val="008D43C2"/>
    <w:rsid w:val="008D5255"/>
    <w:rsid w:val="008D630F"/>
    <w:rsid w:val="008E415E"/>
    <w:rsid w:val="008E5D1E"/>
    <w:rsid w:val="008F6B4C"/>
    <w:rsid w:val="0090446B"/>
    <w:rsid w:val="0090476A"/>
    <w:rsid w:val="0090554A"/>
    <w:rsid w:val="00911D54"/>
    <w:rsid w:val="00912EA0"/>
    <w:rsid w:val="00914222"/>
    <w:rsid w:val="00915AF3"/>
    <w:rsid w:val="009206C5"/>
    <w:rsid w:val="00924718"/>
    <w:rsid w:val="009263AE"/>
    <w:rsid w:val="009270EB"/>
    <w:rsid w:val="00927788"/>
    <w:rsid w:val="00935E1B"/>
    <w:rsid w:val="00943EFC"/>
    <w:rsid w:val="0094594E"/>
    <w:rsid w:val="00945B56"/>
    <w:rsid w:val="00946B57"/>
    <w:rsid w:val="00950CFE"/>
    <w:rsid w:val="00956841"/>
    <w:rsid w:val="00966F15"/>
    <w:rsid w:val="00977B96"/>
    <w:rsid w:val="009860F9"/>
    <w:rsid w:val="00990964"/>
    <w:rsid w:val="00991843"/>
    <w:rsid w:val="009A06FB"/>
    <w:rsid w:val="009A0A2C"/>
    <w:rsid w:val="009A229A"/>
    <w:rsid w:val="009A731D"/>
    <w:rsid w:val="009A7644"/>
    <w:rsid w:val="009B0242"/>
    <w:rsid w:val="009B68ED"/>
    <w:rsid w:val="009D1BC7"/>
    <w:rsid w:val="009D47B9"/>
    <w:rsid w:val="009D51F1"/>
    <w:rsid w:val="009E371F"/>
    <w:rsid w:val="009E3D2A"/>
    <w:rsid w:val="009E4A8A"/>
    <w:rsid w:val="009F5A75"/>
    <w:rsid w:val="009F7E34"/>
    <w:rsid w:val="00A11F1A"/>
    <w:rsid w:val="00A124CB"/>
    <w:rsid w:val="00A2168E"/>
    <w:rsid w:val="00A24889"/>
    <w:rsid w:val="00A26514"/>
    <w:rsid w:val="00A30BA0"/>
    <w:rsid w:val="00A33134"/>
    <w:rsid w:val="00A37B2A"/>
    <w:rsid w:val="00A401C1"/>
    <w:rsid w:val="00A409DB"/>
    <w:rsid w:val="00A47BA4"/>
    <w:rsid w:val="00A600A8"/>
    <w:rsid w:val="00A64BE2"/>
    <w:rsid w:val="00A66E73"/>
    <w:rsid w:val="00A67EBE"/>
    <w:rsid w:val="00A71600"/>
    <w:rsid w:val="00A748A9"/>
    <w:rsid w:val="00A77119"/>
    <w:rsid w:val="00A8153D"/>
    <w:rsid w:val="00A9767B"/>
    <w:rsid w:val="00AA1902"/>
    <w:rsid w:val="00AA4D1E"/>
    <w:rsid w:val="00AB319A"/>
    <w:rsid w:val="00AB3C2E"/>
    <w:rsid w:val="00AB553C"/>
    <w:rsid w:val="00AC2E4C"/>
    <w:rsid w:val="00AC6E83"/>
    <w:rsid w:val="00AD09B2"/>
    <w:rsid w:val="00AD10FC"/>
    <w:rsid w:val="00AD5740"/>
    <w:rsid w:val="00AD6E7F"/>
    <w:rsid w:val="00AE04A0"/>
    <w:rsid w:val="00AE1428"/>
    <w:rsid w:val="00AE63D3"/>
    <w:rsid w:val="00AE7326"/>
    <w:rsid w:val="00AF456F"/>
    <w:rsid w:val="00B01801"/>
    <w:rsid w:val="00B10F05"/>
    <w:rsid w:val="00B12CEE"/>
    <w:rsid w:val="00B153BF"/>
    <w:rsid w:val="00B169A0"/>
    <w:rsid w:val="00B16B1F"/>
    <w:rsid w:val="00B2029C"/>
    <w:rsid w:val="00B20E52"/>
    <w:rsid w:val="00B256F5"/>
    <w:rsid w:val="00B332E4"/>
    <w:rsid w:val="00B404A8"/>
    <w:rsid w:val="00B414D3"/>
    <w:rsid w:val="00B50354"/>
    <w:rsid w:val="00B55531"/>
    <w:rsid w:val="00B570E3"/>
    <w:rsid w:val="00B6362E"/>
    <w:rsid w:val="00B63E7B"/>
    <w:rsid w:val="00B75876"/>
    <w:rsid w:val="00B75BB2"/>
    <w:rsid w:val="00B930F4"/>
    <w:rsid w:val="00BB0A62"/>
    <w:rsid w:val="00BB3A3C"/>
    <w:rsid w:val="00BB4865"/>
    <w:rsid w:val="00BC2054"/>
    <w:rsid w:val="00BC358F"/>
    <w:rsid w:val="00BC4C40"/>
    <w:rsid w:val="00BD3C6B"/>
    <w:rsid w:val="00BD4BCE"/>
    <w:rsid w:val="00BD532B"/>
    <w:rsid w:val="00BD71A8"/>
    <w:rsid w:val="00BE269F"/>
    <w:rsid w:val="00BE3BEE"/>
    <w:rsid w:val="00BE5362"/>
    <w:rsid w:val="00BF2792"/>
    <w:rsid w:val="00BF295F"/>
    <w:rsid w:val="00C00B9D"/>
    <w:rsid w:val="00C057D6"/>
    <w:rsid w:val="00C12E71"/>
    <w:rsid w:val="00C1486C"/>
    <w:rsid w:val="00C1738E"/>
    <w:rsid w:val="00C273E3"/>
    <w:rsid w:val="00C4437D"/>
    <w:rsid w:val="00C45D86"/>
    <w:rsid w:val="00C5735D"/>
    <w:rsid w:val="00C6054F"/>
    <w:rsid w:val="00C611D2"/>
    <w:rsid w:val="00C7084C"/>
    <w:rsid w:val="00C75AA5"/>
    <w:rsid w:val="00C76734"/>
    <w:rsid w:val="00C87EB7"/>
    <w:rsid w:val="00C940A7"/>
    <w:rsid w:val="00C9566E"/>
    <w:rsid w:val="00CA2D24"/>
    <w:rsid w:val="00CA6C33"/>
    <w:rsid w:val="00CA72C6"/>
    <w:rsid w:val="00CC5994"/>
    <w:rsid w:val="00CD0B13"/>
    <w:rsid w:val="00CD3734"/>
    <w:rsid w:val="00CD400C"/>
    <w:rsid w:val="00CD4633"/>
    <w:rsid w:val="00CE078F"/>
    <w:rsid w:val="00CE5AA9"/>
    <w:rsid w:val="00CF024C"/>
    <w:rsid w:val="00CF0613"/>
    <w:rsid w:val="00CF1DCE"/>
    <w:rsid w:val="00CF2543"/>
    <w:rsid w:val="00CF4F51"/>
    <w:rsid w:val="00D003CB"/>
    <w:rsid w:val="00D10432"/>
    <w:rsid w:val="00D104CC"/>
    <w:rsid w:val="00D111D6"/>
    <w:rsid w:val="00D15295"/>
    <w:rsid w:val="00D17D21"/>
    <w:rsid w:val="00D21D50"/>
    <w:rsid w:val="00D23BC0"/>
    <w:rsid w:val="00D24C16"/>
    <w:rsid w:val="00D273A5"/>
    <w:rsid w:val="00D300D5"/>
    <w:rsid w:val="00D3033A"/>
    <w:rsid w:val="00D30FFE"/>
    <w:rsid w:val="00D32C20"/>
    <w:rsid w:val="00D444C4"/>
    <w:rsid w:val="00D4484D"/>
    <w:rsid w:val="00D5385E"/>
    <w:rsid w:val="00D560FD"/>
    <w:rsid w:val="00D56C60"/>
    <w:rsid w:val="00D575A4"/>
    <w:rsid w:val="00D62053"/>
    <w:rsid w:val="00D71CA6"/>
    <w:rsid w:val="00D73DB4"/>
    <w:rsid w:val="00D82278"/>
    <w:rsid w:val="00D93175"/>
    <w:rsid w:val="00D964A5"/>
    <w:rsid w:val="00DA1967"/>
    <w:rsid w:val="00DA51CF"/>
    <w:rsid w:val="00DB0BB0"/>
    <w:rsid w:val="00DB3A14"/>
    <w:rsid w:val="00DB46A1"/>
    <w:rsid w:val="00DC2102"/>
    <w:rsid w:val="00DC2C3C"/>
    <w:rsid w:val="00DC3C92"/>
    <w:rsid w:val="00DC4447"/>
    <w:rsid w:val="00DC4D61"/>
    <w:rsid w:val="00DC5E69"/>
    <w:rsid w:val="00DD1968"/>
    <w:rsid w:val="00DD1B86"/>
    <w:rsid w:val="00DD264F"/>
    <w:rsid w:val="00DD299D"/>
    <w:rsid w:val="00DD33CD"/>
    <w:rsid w:val="00DE0830"/>
    <w:rsid w:val="00DE3125"/>
    <w:rsid w:val="00DF4E53"/>
    <w:rsid w:val="00DF7B51"/>
    <w:rsid w:val="00E02336"/>
    <w:rsid w:val="00E02E06"/>
    <w:rsid w:val="00E07C15"/>
    <w:rsid w:val="00E14696"/>
    <w:rsid w:val="00E17E14"/>
    <w:rsid w:val="00E206B8"/>
    <w:rsid w:val="00E210AA"/>
    <w:rsid w:val="00E2462D"/>
    <w:rsid w:val="00E3028F"/>
    <w:rsid w:val="00E32014"/>
    <w:rsid w:val="00E32136"/>
    <w:rsid w:val="00E3409B"/>
    <w:rsid w:val="00E435C6"/>
    <w:rsid w:val="00E47DD5"/>
    <w:rsid w:val="00E624F5"/>
    <w:rsid w:val="00E65BCC"/>
    <w:rsid w:val="00E711A3"/>
    <w:rsid w:val="00E75554"/>
    <w:rsid w:val="00E80791"/>
    <w:rsid w:val="00E85AC5"/>
    <w:rsid w:val="00E87240"/>
    <w:rsid w:val="00E90A52"/>
    <w:rsid w:val="00E92D54"/>
    <w:rsid w:val="00E954DA"/>
    <w:rsid w:val="00EB14FD"/>
    <w:rsid w:val="00EB79DC"/>
    <w:rsid w:val="00EC006B"/>
    <w:rsid w:val="00EC49D3"/>
    <w:rsid w:val="00EC5B8E"/>
    <w:rsid w:val="00EC6001"/>
    <w:rsid w:val="00EC73B5"/>
    <w:rsid w:val="00ED297A"/>
    <w:rsid w:val="00ED37D9"/>
    <w:rsid w:val="00EE05DA"/>
    <w:rsid w:val="00EF209D"/>
    <w:rsid w:val="00EF6B5E"/>
    <w:rsid w:val="00F02035"/>
    <w:rsid w:val="00F0699E"/>
    <w:rsid w:val="00F105FA"/>
    <w:rsid w:val="00F205A7"/>
    <w:rsid w:val="00F244EA"/>
    <w:rsid w:val="00F31CC6"/>
    <w:rsid w:val="00F36552"/>
    <w:rsid w:val="00F37EF5"/>
    <w:rsid w:val="00F42A08"/>
    <w:rsid w:val="00F4462E"/>
    <w:rsid w:val="00F548BE"/>
    <w:rsid w:val="00F57B77"/>
    <w:rsid w:val="00F6225D"/>
    <w:rsid w:val="00F670DD"/>
    <w:rsid w:val="00F70A8C"/>
    <w:rsid w:val="00F7103B"/>
    <w:rsid w:val="00F71E6F"/>
    <w:rsid w:val="00F801BC"/>
    <w:rsid w:val="00F8333F"/>
    <w:rsid w:val="00F853CC"/>
    <w:rsid w:val="00F85D02"/>
    <w:rsid w:val="00F867DC"/>
    <w:rsid w:val="00F86A2C"/>
    <w:rsid w:val="00F9107B"/>
    <w:rsid w:val="00F925FB"/>
    <w:rsid w:val="00F938B3"/>
    <w:rsid w:val="00FA6A22"/>
    <w:rsid w:val="00FB1F9E"/>
    <w:rsid w:val="00FB4CD1"/>
    <w:rsid w:val="00FC04FD"/>
    <w:rsid w:val="00FC245B"/>
    <w:rsid w:val="00FD0D8A"/>
    <w:rsid w:val="00FD38BD"/>
    <w:rsid w:val="00FD6369"/>
    <w:rsid w:val="00FE0136"/>
    <w:rsid w:val="00FF1A3F"/>
    <w:rsid w:val="00FF38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2FD0F"/>
  <w15:chartTrackingRefBased/>
  <w15:docId w15:val="{BB2EECEA-3397-4ADA-932D-28D29152E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BFC"/>
    <w:rPr>
      <w:sz w:val="24"/>
    </w:rPr>
  </w:style>
  <w:style w:type="paragraph" w:styleId="Heading1">
    <w:name w:val="heading 1"/>
    <w:basedOn w:val="Normal"/>
    <w:next w:val="Normal"/>
    <w:link w:val="Heading1Char"/>
    <w:uiPriority w:val="9"/>
    <w:qFormat/>
    <w:rsid w:val="001F2B8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1F2B8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F2B88"/>
    <w:pPr>
      <w:keepNext/>
      <w:keepLines/>
      <w:spacing w:before="120" w:after="0"/>
      <w:outlineLvl w:val="2"/>
    </w:pPr>
    <w:rPr>
      <w:rFonts w:asciiTheme="majorHAnsi" w:eastAsiaTheme="majorEastAsia" w:hAnsiTheme="majorHAnsi" w:cstheme="majorBidi"/>
      <w:spacing w:val="4"/>
      <w:szCs w:val="24"/>
    </w:rPr>
  </w:style>
  <w:style w:type="paragraph" w:styleId="Heading4">
    <w:name w:val="heading 4"/>
    <w:basedOn w:val="Normal"/>
    <w:next w:val="Normal"/>
    <w:link w:val="Heading4Char"/>
    <w:uiPriority w:val="9"/>
    <w:unhideWhenUsed/>
    <w:qFormat/>
    <w:rsid w:val="001F2B88"/>
    <w:pPr>
      <w:keepNext/>
      <w:keepLines/>
      <w:spacing w:before="120" w:after="0"/>
      <w:outlineLvl w:val="3"/>
    </w:pPr>
    <w:rPr>
      <w:rFonts w:asciiTheme="majorHAnsi" w:eastAsiaTheme="majorEastAsia" w:hAnsiTheme="majorHAnsi" w:cstheme="majorBidi"/>
      <w:i/>
      <w:iCs/>
      <w:szCs w:val="24"/>
    </w:rPr>
  </w:style>
  <w:style w:type="paragraph" w:styleId="Heading5">
    <w:name w:val="heading 5"/>
    <w:basedOn w:val="Normal"/>
    <w:next w:val="Normal"/>
    <w:link w:val="Heading5Char"/>
    <w:uiPriority w:val="9"/>
    <w:semiHidden/>
    <w:unhideWhenUsed/>
    <w:qFormat/>
    <w:rsid w:val="001F2B8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F2B8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F2B8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F2B8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F2B8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B88"/>
    <w:rPr>
      <w:rFonts w:asciiTheme="majorHAnsi" w:eastAsiaTheme="majorEastAsia" w:hAnsiTheme="majorHAnsi" w:cstheme="majorBidi"/>
      <w:b/>
      <w:bCs/>
      <w:caps/>
      <w:spacing w:val="4"/>
      <w:sz w:val="28"/>
      <w:szCs w:val="28"/>
    </w:rPr>
  </w:style>
  <w:style w:type="paragraph" w:styleId="NormalWeb">
    <w:name w:val="Normal (Web)"/>
    <w:basedOn w:val="Normal"/>
    <w:uiPriority w:val="99"/>
    <w:semiHidden/>
    <w:unhideWhenUsed/>
    <w:rsid w:val="00E435C6"/>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customStyle="1" w:styleId="Heading2Char">
    <w:name w:val="Heading 2 Char"/>
    <w:basedOn w:val="DefaultParagraphFont"/>
    <w:link w:val="Heading2"/>
    <w:uiPriority w:val="9"/>
    <w:rsid w:val="001F2B8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F2B8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1F2B8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F2B8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F2B8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F2B88"/>
    <w:rPr>
      <w:i/>
      <w:iCs/>
    </w:rPr>
  </w:style>
  <w:style w:type="character" w:customStyle="1" w:styleId="Heading8Char">
    <w:name w:val="Heading 8 Char"/>
    <w:basedOn w:val="DefaultParagraphFont"/>
    <w:link w:val="Heading8"/>
    <w:uiPriority w:val="9"/>
    <w:semiHidden/>
    <w:rsid w:val="001F2B88"/>
    <w:rPr>
      <w:b/>
      <w:bCs/>
    </w:rPr>
  </w:style>
  <w:style w:type="character" w:customStyle="1" w:styleId="Heading9Char">
    <w:name w:val="Heading 9 Char"/>
    <w:basedOn w:val="DefaultParagraphFont"/>
    <w:link w:val="Heading9"/>
    <w:uiPriority w:val="9"/>
    <w:semiHidden/>
    <w:rsid w:val="001F2B88"/>
    <w:rPr>
      <w:i/>
      <w:iCs/>
    </w:rPr>
  </w:style>
  <w:style w:type="paragraph" w:styleId="Caption">
    <w:name w:val="caption"/>
    <w:basedOn w:val="Normal"/>
    <w:next w:val="Normal"/>
    <w:uiPriority w:val="35"/>
    <w:unhideWhenUsed/>
    <w:qFormat/>
    <w:rsid w:val="001F2B88"/>
    <w:rPr>
      <w:b/>
      <w:bCs/>
      <w:sz w:val="18"/>
      <w:szCs w:val="18"/>
    </w:rPr>
  </w:style>
  <w:style w:type="paragraph" w:styleId="Title">
    <w:name w:val="Title"/>
    <w:basedOn w:val="Normal"/>
    <w:next w:val="Normal"/>
    <w:link w:val="TitleChar"/>
    <w:uiPriority w:val="10"/>
    <w:qFormat/>
    <w:rsid w:val="001F2B8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F2B8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F2B88"/>
    <w:pPr>
      <w:numPr>
        <w:ilvl w:val="1"/>
      </w:numPr>
      <w:spacing w:after="240"/>
      <w:jc w:val="cente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1F2B88"/>
    <w:rPr>
      <w:rFonts w:asciiTheme="majorHAnsi" w:eastAsiaTheme="majorEastAsia" w:hAnsiTheme="majorHAnsi" w:cstheme="majorBidi"/>
      <w:sz w:val="24"/>
      <w:szCs w:val="24"/>
    </w:rPr>
  </w:style>
  <w:style w:type="character" w:styleId="Strong">
    <w:name w:val="Strong"/>
    <w:basedOn w:val="DefaultParagraphFont"/>
    <w:uiPriority w:val="22"/>
    <w:qFormat/>
    <w:rsid w:val="001F2B88"/>
    <w:rPr>
      <w:b/>
      <w:bCs/>
      <w:color w:val="auto"/>
    </w:rPr>
  </w:style>
  <w:style w:type="character" w:styleId="Emphasis">
    <w:name w:val="Emphasis"/>
    <w:basedOn w:val="DefaultParagraphFont"/>
    <w:uiPriority w:val="20"/>
    <w:qFormat/>
    <w:rsid w:val="001F2B88"/>
    <w:rPr>
      <w:i/>
      <w:iCs/>
      <w:color w:val="auto"/>
    </w:rPr>
  </w:style>
  <w:style w:type="paragraph" w:styleId="NoSpacing">
    <w:name w:val="No Spacing"/>
    <w:uiPriority w:val="1"/>
    <w:qFormat/>
    <w:rsid w:val="001F2B88"/>
    <w:pPr>
      <w:spacing w:after="0" w:line="240" w:lineRule="auto"/>
    </w:pPr>
  </w:style>
  <w:style w:type="paragraph" w:styleId="Quote">
    <w:name w:val="Quote"/>
    <w:basedOn w:val="Normal"/>
    <w:next w:val="Normal"/>
    <w:link w:val="QuoteChar"/>
    <w:uiPriority w:val="29"/>
    <w:qFormat/>
    <w:rsid w:val="001F2B88"/>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1F2B8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F2B8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F2B8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F2B88"/>
    <w:rPr>
      <w:i/>
      <w:iCs/>
      <w:color w:val="auto"/>
    </w:rPr>
  </w:style>
  <w:style w:type="character" w:styleId="IntenseEmphasis">
    <w:name w:val="Intense Emphasis"/>
    <w:basedOn w:val="DefaultParagraphFont"/>
    <w:uiPriority w:val="21"/>
    <w:qFormat/>
    <w:rsid w:val="001F2B88"/>
    <w:rPr>
      <w:b/>
      <w:bCs/>
      <w:i/>
      <w:iCs/>
      <w:color w:val="auto"/>
    </w:rPr>
  </w:style>
  <w:style w:type="character" w:styleId="SubtleReference">
    <w:name w:val="Subtle Reference"/>
    <w:basedOn w:val="DefaultParagraphFont"/>
    <w:uiPriority w:val="31"/>
    <w:qFormat/>
    <w:rsid w:val="001F2B88"/>
    <w:rPr>
      <w:smallCaps/>
      <w:color w:val="auto"/>
      <w:u w:val="single" w:color="7F7F7F" w:themeColor="text1" w:themeTint="80"/>
    </w:rPr>
  </w:style>
  <w:style w:type="character" w:styleId="IntenseReference">
    <w:name w:val="Intense Reference"/>
    <w:basedOn w:val="DefaultParagraphFont"/>
    <w:uiPriority w:val="32"/>
    <w:qFormat/>
    <w:rsid w:val="001F2B88"/>
    <w:rPr>
      <w:b/>
      <w:bCs/>
      <w:smallCaps/>
      <w:color w:val="auto"/>
      <w:u w:val="single"/>
    </w:rPr>
  </w:style>
  <w:style w:type="character" w:styleId="BookTitle">
    <w:name w:val="Book Title"/>
    <w:basedOn w:val="DefaultParagraphFont"/>
    <w:uiPriority w:val="33"/>
    <w:qFormat/>
    <w:rsid w:val="001F2B88"/>
    <w:rPr>
      <w:b/>
      <w:bCs/>
      <w:smallCaps/>
      <w:color w:val="auto"/>
    </w:rPr>
  </w:style>
  <w:style w:type="paragraph" w:styleId="TOCHeading">
    <w:name w:val="TOC Heading"/>
    <w:basedOn w:val="Heading1"/>
    <w:next w:val="Normal"/>
    <w:uiPriority w:val="39"/>
    <w:semiHidden/>
    <w:unhideWhenUsed/>
    <w:qFormat/>
    <w:rsid w:val="001F2B88"/>
    <w:pPr>
      <w:outlineLvl w:val="9"/>
    </w:pPr>
  </w:style>
  <w:style w:type="table" w:styleId="TableGrid">
    <w:name w:val="Table Grid"/>
    <w:basedOn w:val="TableNormal"/>
    <w:uiPriority w:val="39"/>
    <w:rsid w:val="00F867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F0C68"/>
    <w:rPr>
      <w:color w:val="808080"/>
    </w:rPr>
  </w:style>
  <w:style w:type="paragraph" w:customStyle="1" w:styleId="EndNoteBibliographyTitle">
    <w:name w:val="EndNote Bibliography Title"/>
    <w:basedOn w:val="Normal"/>
    <w:link w:val="EndNoteBibliographyTitleChar"/>
    <w:rsid w:val="000F0C68"/>
    <w:pPr>
      <w:spacing w:after="0"/>
      <w:jc w:val="center"/>
    </w:pPr>
    <w:rPr>
      <w:rFonts w:ascii="Times New Roman" w:hAnsi="Times New Roman" w:cs="Times New Roman"/>
      <w:noProof/>
      <w:sz w:val="22"/>
      <w:lang w:val="en-US"/>
    </w:rPr>
  </w:style>
  <w:style w:type="character" w:customStyle="1" w:styleId="EndNoteBibliographyTitleChar">
    <w:name w:val="EndNote Bibliography Title Char"/>
    <w:basedOn w:val="DefaultParagraphFont"/>
    <w:link w:val="EndNoteBibliographyTitle"/>
    <w:rsid w:val="000F0C68"/>
    <w:rPr>
      <w:rFonts w:ascii="Times New Roman" w:hAnsi="Times New Roman" w:cs="Times New Roman"/>
      <w:noProof/>
      <w:lang w:val="en-US"/>
    </w:rPr>
  </w:style>
  <w:style w:type="paragraph" w:customStyle="1" w:styleId="EndNoteBibliography">
    <w:name w:val="EndNote Bibliography"/>
    <w:basedOn w:val="Normal"/>
    <w:link w:val="EndNoteBibliographyChar"/>
    <w:rsid w:val="000F0C68"/>
    <w:pPr>
      <w:spacing w:line="240" w:lineRule="auto"/>
    </w:pPr>
    <w:rPr>
      <w:rFonts w:ascii="Times New Roman" w:hAnsi="Times New Roman" w:cs="Times New Roman"/>
      <w:noProof/>
      <w:sz w:val="22"/>
      <w:lang w:val="en-US"/>
    </w:rPr>
  </w:style>
  <w:style w:type="character" w:customStyle="1" w:styleId="EndNoteBibliographyChar">
    <w:name w:val="EndNote Bibliography Char"/>
    <w:basedOn w:val="DefaultParagraphFont"/>
    <w:link w:val="EndNoteBibliography"/>
    <w:rsid w:val="000F0C68"/>
    <w:rPr>
      <w:rFonts w:ascii="Times New Roman" w:hAnsi="Times New Roman" w:cs="Times New Roman"/>
      <w:noProof/>
      <w:lang w:val="en-US"/>
    </w:rPr>
  </w:style>
  <w:style w:type="character" w:styleId="CommentReference">
    <w:name w:val="annotation reference"/>
    <w:basedOn w:val="DefaultParagraphFont"/>
    <w:uiPriority w:val="99"/>
    <w:semiHidden/>
    <w:unhideWhenUsed/>
    <w:rsid w:val="00E210AA"/>
    <w:rPr>
      <w:sz w:val="16"/>
      <w:szCs w:val="16"/>
    </w:rPr>
  </w:style>
  <w:style w:type="paragraph" w:styleId="CommentText">
    <w:name w:val="annotation text"/>
    <w:basedOn w:val="Normal"/>
    <w:link w:val="CommentTextChar"/>
    <w:uiPriority w:val="99"/>
    <w:unhideWhenUsed/>
    <w:rsid w:val="00E210AA"/>
    <w:pPr>
      <w:spacing w:line="240" w:lineRule="auto"/>
    </w:pPr>
    <w:rPr>
      <w:sz w:val="20"/>
      <w:szCs w:val="20"/>
    </w:rPr>
  </w:style>
  <w:style w:type="character" w:customStyle="1" w:styleId="CommentTextChar">
    <w:name w:val="Comment Text Char"/>
    <w:basedOn w:val="DefaultParagraphFont"/>
    <w:link w:val="CommentText"/>
    <w:uiPriority w:val="99"/>
    <w:rsid w:val="00E210AA"/>
    <w:rPr>
      <w:sz w:val="20"/>
      <w:szCs w:val="20"/>
    </w:rPr>
  </w:style>
  <w:style w:type="paragraph" w:styleId="CommentSubject">
    <w:name w:val="annotation subject"/>
    <w:basedOn w:val="CommentText"/>
    <w:next w:val="CommentText"/>
    <w:link w:val="CommentSubjectChar"/>
    <w:uiPriority w:val="99"/>
    <w:semiHidden/>
    <w:unhideWhenUsed/>
    <w:rsid w:val="00E210AA"/>
    <w:rPr>
      <w:b/>
      <w:bCs/>
    </w:rPr>
  </w:style>
  <w:style w:type="character" w:customStyle="1" w:styleId="CommentSubjectChar">
    <w:name w:val="Comment Subject Char"/>
    <w:basedOn w:val="CommentTextChar"/>
    <w:link w:val="CommentSubject"/>
    <w:uiPriority w:val="99"/>
    <w:semiHidden/>
    <w:rsid w:val="00E210AA"/>
    <w:rPr>
      <w:b/>
      <w:bCs/>
      <w:sz w:val="20"/>
      <w:szCs w:val="20"/>
    </w:rPr>
  </w:style>
  <w:style w:type="paragraph" w:styleId="BalloonText">
    <w:name w:val="Balloon Text"/>
    <w:basedOn w:val="Normal"/>
    <w:link w:val="BalloonTextChar"/>
    <w:uiPriority w:val="99"/>
    <w:semiHidden/>
    <w:unhideWhenUsed/>
    <w:rsid w:val="00E210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0AA"/>
    <w:rPr>
      <w:rFonts w:ascii="Segoe UI" w:hAnsi="Segoe UI" w:cs="Segoe UI"/>
      <w:sz w:val="18"/>
      <w:szCs w:val="18"/>
    </w:rPr>
  </w:style>
  <w:style w:type="paragraph" w:styleId="Header">
    <w:name w:val="header"/>
    <w:basedOn w:val="Normal"/>
    <w:link w:val="HeaderChar"/>
    <w:uiPriority w:val="99"/>
    <w:unhideWhenUsed/>
    <w:rsid w:val="009055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90554A"/>
  </w:style>
  <w:style w:type="paragraph" w:styleId="Footer">
    <w:name w:val="footer"/>
    <w:basedOn w:val="Normal"/>
    <w:link w:val="FooterChar"/>
    <w:uiPriority w:val="99"/>
    <w:unhideWhenUsed/>
    <w:rsid w:val="009055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90554A"/>
  </w:style>
  <w:style w:type="character" w:styleId="Hyperlink">
    <w:name w:val="Hyperlink"/>
    <w:basedOn w:val="DefaultParagraphFont"/>
    <w:uiPriority w:val="99"/>
    <w:semiHidden/>
    <w:unhideWhenUsed/>
    <w:rsid w:val="00BF295F"/>
    <w:rPr>
      <w:color w:val="0000FF"/>
      <w:u w:val="single"/>
    </w:rPr>
  </w:style>
  <w:style w:type="character" w:customStyle="1" w:styleId="mi">
    <w:name w:val="mi"/>
    <w:basedOn w:val="DefaultParagraphFont"/>
    <w:rsid w:val="00BF295F"/>
  </w:style>
  <w:style w:type="character" w:customStyle="1" w:styleId="mo">
    <w:name w:val="mo"/>
    <w:basedOn w:val="DefaultParagraphFont"/>
    <w:rsid w:val="00BF295F"/>
  </w:style>
  <w:style w:type="character" w:customStyle="1" w:styleId="mn">
    <w:name w:val="mn"/>
    <w:basedOn w:val="DefaultParagraphFont"/>
    <w:rsid w:val="00BF295F"/>
  </w:style>
  <w:style w:type="character" w:customStyle="1" w:styleId="msqrt">
    <w:name w:val="msqrt"/>
    <w:basedOn w:val="DefaultParagraphFont"/>
    <w:rsid w:val="00BF295F"/>
  </w:style>
  <w:style w:type="paragraph" w:styleId="ListParagraph">
    <w:name w:val="List Paragraph"/>
    <w:basedOn w:val="Normal"/>
    <w:uiPriority w:val="34"/>
    <w:qFormat/>
    <w:rsid w:val="00596BFC"/>
    <w:pPr>
      <w:ind w:left="720"/>
      <w:contextualSpacing/>
    </w:pPr>
  </w:style>
  <w:style w:type="table" w:styleId="PlainTable2">
    <w:name w:val="Plain Table 2"/>
    <w:basedOn w:val="TableNormal"/>
    <w:uiPriority w:val="42"/>
    <w:rsid w:val="0071442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DC444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9225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B75B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16842">
      <w:bodyDiv w:val="1"/>
      <w:marLeft w:val="0"/>
      <w:marRight w:val="0"/>
      <w:marTop w:val="0"/>
      <w:marBottom w:val="0"/>
      <w:divBdr>
        <w:top w:val="none" w:sz="0" w:space="0" w:color="auto"/>
        <w:left w:val="none" w:sz="0" w:space="0" w:color="auto"/>
        <w:bottom w:val="none" w:sz="0" w:space="0" w:color="auto"/>
        <w:right w:val="none" w:sz="0" w:space="0" w:color="auto"/>
      </w:divBdr>
    </w:div>
    <w:div w:id="321858612">
      <w:bodyDiv w:val="1"/>
      <w:marLeft w:val="0"/>
      <w:marRight w:val="0"/>
      <w:marTop w:val="0"/>
      <w:marBottom w:val="0"/>
      <w:divBdr>
        <w:top w:val="none" w:sz="0" w:space="0" w:color="auto"/>
        <w:left w:val="none" w:sz="0" w:space="0" w:color="auto"/>
        <w:bottom w:val="none" w:sz="0" w:space="0" w:color="auto"/>
        <w:right w:val="none" w:sz="0" w:space="0" w:color="auto"/>
      </w:divBdr>
    </w:div>
    <w:div w:id="535703628">
      <w:bodyDiv w:val="1"/>
      <w:marLeft w:val="0"/>
      <w:marRight w:val="0"/>
      <w:marTop w:val="0"/>
      <w:marBottom w:val="0"/>
      <w:divBdr>
        <w:top w:val="none" w:sz="0" w:space="0" w:color="auto"/>
        <w:left w:val="none" w:sz="0" w:space="0" w:color="auto"/>
        <w:bottom w:val="none" w:sz="0" w:space="0" w:color="auto"/>
        <w:right w:val="none" w:sz="0" w:space="0" w:color="auto"/>
      </w:divBdr>
    </w:div>
    <w:div w:id="553153668">
      <w:bodyDiv w:val="1"/>
      <w:marLeft w:val="0"/>
      <w:marRight w:val="0"/>
      <w:marTop w:val="0"/>
      <w:marBottom w:val="0"/>
      <w:divBdr>
        <w:top w:val="none" w:sz="0" w:space="0" w:color="auto"/>
        <w:left w:val="none" w:sz="0" w:space="0" w:color="auto"/>
        <w:bottom w:val="none" w:sz="0" w:space="0" w:color="auto"/>
        <w:right w:val="none" w:sz="0" w:space="0" w:color="auto"/>
      </w:divBdr>
    </w:div>
    <w:div w:id="556161667">
      <w:bodyDiv w:val="1"/>
      <w:marLeft w:val="0"/>
      <w:marRight w:val="0"/>
      <w:marTop w:val="0"/>
      <w:marBottom w:val="0"/>
      <w:divBdr>
        <w:top w:val="none" w:sz="0" w:space="0" w:color="auto"/>
        <w:left w:val="none" w:sz="0" w:space="0" w:color="auto"/>
        <w:bottom w:val="none" w:sz="0" w:space="0" w:color="auto"/>
        <w:right w:val="none" w:sz="0" w:space="0" w:color="auto"/>
      </w:divBdr>
    </w:div>
    <w:div w:id="645743214">
      <w:bodyDiv w:val="1"/>
      <w:marLeft w:val="0"/>
      <w:marRight w:val="0"/>
      <w:marTop w:val="0"/>
      <w:marBottom w:val="0"/>
      <w:divBdr>
        <w:top w:val="none" w:sz="0" w:space="0" w:color="auto"/>
        <w:left w:val="none" w:sz="0" w:space="0" w:color="auto"/>
        <w:bottom w:val="none" w:sz="0" w:space="0" w:color="auto"/>
        <w:right w:val="none" w:sz="0" w:space="0" w:color="auto"/>
      </w:divBdr>
    </w:div>
    <w:div w:id="654913929">
      <w:bodyDiv w:val="1"/>
      <w:marLeft w:val="0"/>
      <w:marRight w:val="0"/>
      <w:marTop w:val="0"/>
      <w:marBottom w:val="0"/>
      <w:divBdr>
        <w:top w:val="none" w:sz="0" w:space="0" w:color="auto"/>
        <w:left w:val="none" w:sz="0" w:space="0" w:color="auto"/>
        <w:bottom w:val="none" w:sz="0" w:space="0" w:color="auto"/>
        <w:right w:val="none" w:sz="0" w:space="0" w:color="auto"/>
      </w:divBdr>
    </w:div>
    <w:div w:id="802426678">
      <w:bodyDiv w:val="1"/>
      <w:marLeft w:val="0"/>
      <w:marRight w:val="0"/>
      <w:marTop w:val="0"/>
      <w:marBottom w:val="0"/>
      <w:divBdr>
        <w:top w:val="none" w:sz="0" w:space="0" w:color="auto"/>
        <w:left w:val="none" w:sz="0" w:space="0" w:color="auto"/>
        <w:bottom w:val="none" w:sz="0" w:space="0" w:color="auto"/>
        <w:right w:val="none" w:sz="0" w:space="0" w:color="auto"/>
      </w:divBdr>
    </w:div>
    <w:div w:id="854880167">
      <w:bodyDiv w:val="1"/>
      <w:marLeft w:val="0"/>
      <w:marRight w:val="0"/>
      <w:marTop w:val="0"/>
      <w:marBottom w:val="0"/>
      <w:divBdr>
        <w:top w:val="none" w:sz="0" w:space="0" w:color="auto"/>
        <w:left w:val="none" w:sz="0" w:space="0" w:color="auto"/>
        <w:bottom w:val="none" w:sz="0" w:space="0" w:color="auto"/>
        <w:right w:val="none" w:sz="0" w:space="0" w:color="auto"/>
      </w:divBdr>
    </w:div>
    <w:div w:id="872225679">
      <w:bodyDiv w:val="1"/>
      <w:marLeft w:val="0"/>
      <w:marRight w:val="0"/>
      <w:marTop w:val="0"/>
      <w:marBottom w:val="0"/>
      <w:divBdr>
        <w:top w:val="none" w:sz="0" w:space="0" w:color="auto"/>
        <w:left w:val="none" w:sz="0" w:space="0" w:color="auto"/>
        <w:bottom w:val="none" w:sz="0" w:space="0" w:color="auto"/>
        <w:right w:val="none" w:sz="0" w:space="0" w:color="auto"/>
      </w:divBdr>
    </w:div>
    <w:div w:id="884173230">
      <w:bodyDiv w:val="1"/>
      <w:marLeft w:val="0"/>
      <w:marRight w:val="0"/>
      <w:marTop w:val="0"/>
      <w:marBottom w:val="0"/>
      <w:divBdr>
        <w:top w:val="none" w:sz="0" w:space="0" w:color="auto"/>
        <w:left w:val="none" w:sz="0" w:space="0" w:color="auto"/>
        <w:bottom w:val="none" w:sz="0" w:space="0" w:color="auto"/>
        <w:right w:val="none" w:sz="0" w:space="0" w:color="auto"/>
      </w:divBdr>
      <w:divsChild>
        <w:div w:id="1544513798">
          <w:marLeft w:val="0"/>
          <w:marRight w:val="0"/>
          <w:marTop w:val="0"/>
          <w:marBottom w:val="0"/>
          <w:divBdr>
            <w:top w:val="none" w:sz="0" w:space="0" w:color="auto"/>
            <w:left w:val="none" w:sz="0" w:space="0" w:color="auto"/>
            <w:bottom w:val="none" w:sz="0" w:space="0" w:color="auto"/>
            <w:right w:val="none" w:sz="0" w:space="0" w:color="auto"/>
          </w:divBdr>
        </w:div>
      </w:divsChild>
    </w:div>
    <w:div w:id="903611689">
      <w:bodyDiv w:val="1"/>
      <w:marLeft w:val="0"/>
      <w:marRight w:val="0"/>
      <w:marTop w:val="0"/>
      <w:marBottom w:val="0"/>
      <w:divBdr>
        <w:top w:val="none" w:sz="0" w:space="0" w:color="auto"/>
        <w:left w:val="none" w:sz="0" w:space="0" w:color="auto"/>
        <w:bottom w:val="none" w:sz="0" w:space="0" w:color="auto"/>
        <w:right w:val="none" w:sz="0" w:space="0" w:color="auto"/>
      </w:divBdr>
    </w:div>
    <w:div w:id="994648052">
      <w:bodyDiv w:val="1"/>
      <w:marLeft w:val="0"/>
      <w:marRight w:val="0"/>
      <w:marTop w:val="0"/>
      <w:marBottom w:val="0"/>
      <w:divBdr>
        <w:top w:val="none" w:sz="0" w:space="0" w:color="auto"/>
        <w:left w:val="none" w:sz="0" w:space="0" w:color="auto"/>
        <w:bottom w:val="none" w:sz="0" w:space="0" w:color="auto"/>
        <w:right w:val="none" w:sz="0" w:space="0" w:color="auto"/>
      </w:divBdr>
    </w:div>
    <w:div w:id="1121611713">
      <w:bodyDiv w:val="1"/>
      <w:marLeft w:val="0"/>
      <w:marRight w:val="0"/>
      <w:marTop w:val="0"/>
      <w:marBottom w:val="0"/>
      <w:divBdr>
        <w:top w:val="none" w:sz="0" w:space="0" w:color="auto"/>
        <w:left w:val="none" w:sz="0" w:space="0" w:color="auto"/>
        <w:bottom w:val="none" w:sz="0" w:space="0" w:color="auto"/>
        <w:right w:val="none" w:sz="0" w:space="0" w:color="auto"/>
      </w:divBdr>
    </w:div>
    <w:div w:id="1226840921">
      <w:bodyDiv w:val="1"/>
      <w:marLeft w:val="0"/>
      <w:marRight w:val="0"/>
      <w:marTop w:val="0"/>
      <w:marBottom w:val="0"/>
      <w:divBdr>
        <w:top w:val="none" w:sz="0" w:space="0" w:color="auto"/>
        <w:left w:val="none" w:sz="0" w:space="0" w:color="auto"/>
        <w:bottom w:val="none" w:sz="0" w:space="0" w:color="auto"/>
        <w:right w:val="none" w:sz="0" w:space="0" w:color="auto"/>
      </w:divBdr>
    </w:div>
    <w:div w:id="1244561080">
      <w:bodyDiv w:val="1"/>
      <w:marLeft w:val="0"/>
      <w:marRight w:val="0"/>
      <w:marTop w:val="0"/>
      <w:marBottom w:val="0"/>
      <w:divBdr>
        <w:top w:val="none" w:sz="0" w:space="0" w:color="auto"/>
        <w:left w:val="none" w:sz="0" w:space="0" w:color="auto"/>
        <w:bottom w:val="none" w:sz="0" w:space="0" w:color="auto"/>
        <w:right w:val="none" w:sz="0" w:space="0" w:color="auto"/>
      </w:divBdr>
    </w:div>
    <w:div w:id="1310593554">
      <w:bodyDiv w:val="1"/>
      <w:marLeft w:val="0"/>
      <w:marRight w:val="0"/>
      <w:marTop w:val="0"/>
      <w:marBottom w:val="0"/>
      <w:divBdr>
        <w:top w:val="none" w:sz="0" w:space="0" w:color="auto"/>
        <w:left w:val="none" w:sz="0" w:space="0" w:color="auto"/>
        <w:bottom w:val="none" w:sz="0" w:space="0" w:color="auto"/>
        <w:right w:val="none" w:sz="0" w:space="0" w:color="auto"/>
      </w:divBdr>
    </w:div>
    <w:div w:id="1350570060">
      <w:bodyDiv w:val="1"/>
      <w:marLeft w:val="0"/>
      <w:marRight w:val="0"/>
      <w:marTop w:val="0"/>
      <w:marBottom w:val="0"/>
      <w:divBdr>
        <w:top w:val="none" w:sz="0" w:space="0" w:color="auto"/>
        <w:left w:val="none" w:sz="0" w:space="0" w:color="auto"/>
        <w:bottom w:val="none" w:sz="0" w:space="0" w:color="auto"/>
        <w:right w:val="none" w:sz="0" w:space="0" w:color="auto"/>
      </w:divBdr>
    </w:div>
    <w:div w:id="1370838995">
      <w:bodyDiv w:val="1"/>
      <w:marLeft w:val="0"/>
      <w:marRight w:val="0"/>
      <w:marTop w:val="0"/>
      <w:marBottom w:val="0"/>
      <w:divBdr>
        <w:top w:val="none" w:sz="0" w:space="0" w:color="auto"/>
        <w:left w:val="none" w:sz="0" w:space="0" w:color="auto"/>
        <w:bottom w:val="none" w:sz="0" w:space="0" w:color="auto"/>
        <w:right w:val="none" w:sz="0" w:space="0" w:color="auto"/>
      </w:divBdr>
    </w:div>
    <w:div w:id="1428892783">
      <w:bodyDiv w:val="1"/>
      <w:marLeft w:val="0"/>
      <w:marRight w:val="0"/>
      <w:marTop w:val="0"/>
      <w:marBottom w:val="0"/>
      <w:divBdr>
        <w:top w:val="none" w:sz="0" w:space="0" w:color="auto"/>
        <w:left w:val="none" w:sz="0" w:space="0" w:color="auto"/>
        <w:bottom w:val="none" w:sz="0" w:space="0" w:color="auto"/>
        <w:right w:val="none" w:sz="0" w:space="0" w:color="auto"/>
      </w:divBdr>
    </w:div>
    <w:div w:id="1780681459">
      <w:bodyDiv w:val="1"/>
      <w:marLeft w:val="0"/>
      <w:marRight w:val="0"/>
      <w:marTop w:val="0"/>
      <w:marBottom w:val="0"/>
      <w:divBdr>
        <w:top w:val="none" w:sz="0" w:space="0" w:color="auto"/>
        <w:left w:val="none" w:sz="0" w:space="0" w:color="auto"/>
        <w:bottom w:val="none" w:sz="0" w:space="0" w:color="auto"/>
        <w:right w:val="none" w:sz="0" w:space="0" w:color="auto"/>
      </w:divBdr>
    </w:div>
    <w:div w:id="1884519590">
      <w:bodyDiv w:val="1"/>
      <w:marLeft w:val="0"/>
      <w:marRight w:val="0"/>
      <w:marTop w:val="0"/>
      <w:marBottom w:val="0"/>
      <w:divBdr>
        <w:top w:val="none" w:sz="0" w:space="0" w:color="auto"/>
        <w:left w:val="none" w:sz="0" w:space="0" w:color="auto"/>
        <w:bottom w:val="none" w:sz="0" w:space="0" w:color="auto"/>
        <w:right w:val="none" w:sz="0" w:space="0" w:color="auto"/>
      </w:divBdr>
    </w:div>
    <w:div w:id="1978994121">
      <w:bodyDiv w:val="1"/>
      <w:marLeft w:val="0"/>
      <w:marRight w:val="0"/>
      <w:marTop w:val="0"/>
      <w:marBottom w:val="0"/>
      <w:divBdr>
        <w:top w:val="none" w:sz="0" w:space="0" w:color="auto"/>
        <w:left w:val="none" w:sz="0" w:space="0" w:color="auto"/>
        <w:bottom w:val="none" w:sz="0" w:space="0" w:color="auto"/>
        <w:right w:val="none" w:sz="0" w:space="0" w:color="auto"/>
      </w:divBdr>
    </w:div>
    <w:div w:id="2036147989">
      <w:bodyDiv w:val="1"/>
      <w:marLeft w:val="0"/>
      <w:marRight w:val="0"/>
      <w:marTop w:val="0"/>
      <w:marBottom w:val="0"/>
      <w:divBdr>
        <w:top w:val="none" w:sz="0" w:space="0" w:color="auto"/>
        <w:left w:val="none" w:sz="0" w:space="0" w:color="auto"/>
        <w:bottom w:val="none" w:sz="0" w:space="0" w:color="auto"/>
        <w:right w:val="none" w:sz="0" w:space="0" w:color="auto"/>
      </w:divBdr>
    </w:div>
    <w:div w:id="2086220776">
      <w:bodyDiv w:val="1"/>
      <w:marLeft w:val="0"/>
      <w:marRight w:val="0"/>
      <w:marTop w:val="0"/>
      <w:marBottom w:val="0"/>
      <w:divBdr>
        <w:top w:val="none" w:sz="0" w:space="0" w:color="auto"/>
        <w:left w:val="none" w:sz="0" w:space="0" w:color="auto"/>
        <w:bottom w:val="none" w:sz="0" w:space="0" w:color="auto"/>
        <w:right w:val="none" w:sz="0" w:space="0" w:color="auto"/>
      </w:divBdr>
    </w:div>
    <w:div w:id="209269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02B5D-0CE8-4BC6-86DB-C3B07A460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20</Pages>
  <Words>13199</Words>
  <Characters>75235</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Maastricht University</Company>
  <LinksUpToDate>false</LinksUpToDate>
  <CharactersWithSpaces>88258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Swapnasrita, Sangita (MERLN)</dc:creator>
  <cp:keywords/>
  <dc:description/>
  <cp:lastModifiedBy>Swapnasrita, Sangita (MERLN)</cp:lastModifiedBy>
  <cp:revision>7</cp:revision>
  <dcterms:created xsi:type="dcterms:W3CDTF">2023-04-06T08:18:00Z</dcterms:created>
  <dcterms:modified xsi:type="dcterms:W3CDTF">2023-04-12T11:11:00Z</dcterms:modified>
</cp:coreProperties>
</file>